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6C8F1" w14:textId="77777777" w:rsidR="00994FCE" w:rsidRPr="00701B46" w:rsidRDefault="00994FCE" w:rsidP="00994FCE">
      <w:pPr>
        <w:ind w:firstLineChars="2776" w:firstLine="6662"/>
        <w:rPr>
          <w:rFonts w:eastAsia="黑体"/>
          <w:spacing w:val="56"/>
          <w:sz w:val="21"/>
        </w:rPr>
      </w:pPr>
      <w:r>
        <w:rPr>
          <w:noProof/>
        </w:rPr>
        <w:drawing>
          <wp:anchor distT="0" distB="0" distL="114300" distR="114300" simplePos="0" relativeHeight="251670528" behindDoc="0" locked="0" layoutInCell="1" allowOverlap="1" wp14:anchorId="00904540" wp14:editId="39BD4A7E">
            <wp:simplePos x="0" y="0"/>
            <wp:positionH relativeFrom="column">
              <wp:posOffset>114300</wp:posOffset>
            </wp:positionH>
            <wp:positionV relativeFrom="paragraph">
              <wp:posOffset>0</wp:posOffset>
            </wp:positionV>
            <wp:extent cx="1143635" cy="1143635"/>
            <wp:effectExtent l="19050" t="0" r="0" b="0"/>
            <wp:wrapNone/>
            <wp:docPr id="28"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Pr="00701B46">
        <w:rPr>
          <w:rFonts w:eastAsia="黑体"/>
          <w:sz w:val="21"/>
        </w:rPr>
        <w:t>单位代码</w:t>
      </w:r>
    </w:p>
    <w:p w14:paraId="03A78877" w14:textId="77777777" w:rsidR="00994FCE" w:rsidRPr="00701B46" w:rsidRDefault="00994FCE" w:rsidP="00994FCE">
      <w:pPr>
        <w:ind w:firstLineChars="3172" w:firstLine="6661"/>
        <w:rPr>
          <w:rFonts w:eastAsia="黑体"/>
          <w:sz w:val="21"/>
        </w:rPr>
      </w:pPr>
      <w:r w:rsidRPr="00701B46">
        <w:rPr>
          <w:rFonts w:eastAsia="黑体"/>
          <w:sz w:val="21"/>
        </w:rPr>
        <w:t>学号</w:t>
      </w:r>
      <w:r w:rsidR="00551908">
        <w:rPr>
          <w:rFonts w:eastAsia="黑体" w:hint="eastAsia"/>
          <w:sz w:val="21"/>
          <w:u w:val="single"/>
        </w:rPr>
        <w:t>61231225</w:t>
      </w:r>
    </w:p>
    <w:p w14:paraId="4D2AF893" w14:textId="77777777" w:rsidR="00994FCE" w:rsidRPr="00701B46" w:rsidRDefault="00994FCE" w:rsidP="00994FCE">
      <w:pPr>
        <w:ind w:firstLineChars="2095" w:firstLine="6662"/>
        <w:rPr>
          <w:rFonts w:eastAsia="黑体"/>
          <w:spacing w:val="38"/>
          <w:sz w:val="21"/>
        </w:rPr>
      </w:pPr>
      <w:r w:rsidRPr="00701B46">
        <w:rPr>
          <w:rFonts w:eastAsia="黑体"/>
          <w:spacing w:val="54"/>
          <w:sz w:val="21"/>
        </w:rPr>
        <w:t>分</w:t>
      </w:r>
      <w:r w:rsidRPr="00701B46">
        <w:rPr>
          <w:rFonts w:eastAsia="黑体"/>
          <w:spacing w:val="52"/>
          <w:sz w:val="21"/>
        </w:rPr>
        <w:t>类</w:t>
      </w:r>
      <w:r w:rsidRPr="00701B46">
        <w:rPr>
          <w:rFonts w:eastAsia="黑体"/>
          <w:sz w:val="21"/>
        </w:rPr>
        <w:t>号</w:t>
      </w:r>
    </w:p>
    <w:p w14:paraId="048EF3DA" w14:textId="77777777" w:rsidR="00994FCE" w:rsidRPr="00701B46" w:rsidRDefault="00994FCE" w:rsidP="00994FCE">
      <w:pPr>
        <w:ind w:firstLineChars="3172" w:firstLine="6661"/>
        <w:rPr>
          <w:rFonts w:eastAsia="黑体"/>
          <w:b/>
          <w:bCs/>
          <w:u w:val="single"/>
        </w:rPr>
      </w:pPr>
      <w:r w:rsidRPr="00701B46">
        <w:rPr>
          <w:rFonts w:eastAsia="黑体"/>
          <w:sz w:val="21"/>
        </w:rPr>
        <w:t>密级</w:t>
      </w:r>
    </w:p>
    <w:p w14:paraId="7B2D9A81" w14:textId="77777777" w:rsidR="00994FCE" w:rsidRPr="00701B46" w:rsidRDefault="00994FCE" w:rsidP="00994FCE">
      <w:pPr>
        <w:ind w:firstLineChars="0" w:firstLine="0"/>
        <w:rPr>
          <w:rFonts w:eastAsia="黑体"/>
          <w:b/>
          <w:bCs/>
        </w:rPr>
      </w:pPr>
    </w:p>
    <w:p w14:paraId="1F8D3C6E" w14:textId="77777777" w:rsidR="00994FCE" w:rsidRPr="00701B46" w:rsidRDefault="00994FCE" w:rsidP="00994FCE">
      <w:pPr>
        <w:ind w:firstLineChars="0" w:firstLine="0"/>
        <w:rPr>
          <w:rFonts w:eastAsia="黑体"/>
          <w:b/>
          <w:bCs/>
          <w:sz w:val="21"/>
        </w:rPr>
      </w:pPr>
    </w:p>
    <w:p w14:paraId="0853FB4A" w14:textId="77777777" w:rsidR="00994FCE" w:rsidRPr="00701B46" w:rsidRDefault="00994FCE" w:rsidP="00994FCE">
      <w:pPr>
        <w:ind w:firstLineChars="0" w:firstLine="0"/>
        <w:jc w:val="center"/>
        <w:rPr>
          <w:rFonts w:eastAsia="黑体"/>
          <w:b/>
          <w:bCs/>
          <w:sz w:val="28"/>
        </w:rPr>
      </w:pPr>
      <w:r>
        <w:rPr>
          <w:rFonts w:eastAsia="黑体"/>
          <w:b/>
          <w:noProof/>
          <w:sz w:val="28"/>
        </w:rPr>
        <w:drawing>
          <wp:inline distT="0" distB="0" distL="0" distR="0" wp14:anchorId="2DDF9DFD" wp14:editId="76BCCC85">
            <wp:extent cx="4600575" cy="809625"/>
            <wp:effectExtent l="19050" t="0" r="9525"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14:paraId="18DC099F" w14:textId="77777777" w:rsidR="00994FCE" w:rsidRPr="00701B46" w:rsidRDefault="00994FCE" w:rsidP="00994FCE">
      <w:pPr>
        <w:ind w:firstLineChars="0" w:firstLine="0"/>
        <w:jc w:val="center"/>
        <w:rPr>
          <w:rFonts w:eastAsia="黑体"/>
          <w:b/>
          <w:bCs/>
        </w:rPr>
      </w:pPr>
    </w:p>
    <w:p w14:paraId="4C69D408" w14:textId="77777777" w:rsidR="00994FCE" w:rsidRPr="00701B46" w:rsidRDefault="00994FCE" w:rsidP="00111C60">
      <w:pPr>
        <w:spacing w:beforeLines="100" w:before="312"/>
        <w:ind w:firstLineChars="0" w:firstLine="0"/>
        <w:jc w:val="center"/>
        <w:rPr>
          <w:rFonts w:eastAsia="黑体"/>
          <w:spacing w:val="20"/>
          <w:sz w:val="72"/>
        </w:rPr>
      </w:pPr>
      <w:r w:rsidRPr="00701B46">
        <w:rPr>
          <w:rFonts w:eastAsia="黑体"/>
          <w:spacing w:val="20"/>
          <w:sz w:val="72"/>
        </w:rPr>
        <w:t>毕业设计</w:t>
      </w:r>
      <w:r w:rsidRPr="00701B46">
        <w:rPr>
          <w:rFonts w:eastAsia="黑体"/>
          <w:spacing w:val="20"/>
          <w:sz w:val="72"/>
        </w:rPr>
        <w:t>(</w:t>
      </w:r>
      <w:r w:rsidRPr="00701B46">
        <w:rPr>
          <w:rFonts w:eastAsia="黑体"/>
          <w:spacing w:val="20"/>
          <w:sz w:val="72"/>
        </w:rPr>
        <w:t>论文</w:t>
      </w:r>
      <w:r w:rsidRPr="00701B46">
        <w:rPr>
          <w:rFonts w:eastAsia="黑体"/>
          <w:spacing w:val="20"/>
          <w:sz w:val="72"/>
        </w:rPr>
        <w:t>)</w:t>
      </w:r>
    </w:p>
    <w:p w14:paraId="12F80463" w14:textId="77777777" w:rsidR="00994FCE" w:rsidRPr="00701B46" w:rsidRDefault="00994FCE" w:rsidP="00994FCE">
      <w:pPr>
        <w:ind w:firstLineChars="0" w:firstLine="0"/>
        <w:rPr>
          <w:b/>
          <w:bCs/>
          <w:sz w:val="28"/>
        </w:rPr>
      </w:pPr>
    </w:p>
    <w:p w14:paraId="4FCCF666" w14:textId="77777777" w:rsidR="00994FCE" w:rsidRPr="00701B46" w:rsidRDefault="00994FCE" w:rsidP="00994FCE">
      <w:pPr>
        <w:ind w:firstLineChars="0" w:firstLine="0"/>
        <w:rPr>
          <w:b/>
          <w:bCs/>
          <w:sz w:val="28"/>
        </w:rPr>
      </w:pPr>
    </w:p>
    <w:p w14:paraId="051575E2" w14:textId="77777777" w:rsidR="00C72EDD" w:rsidRDefault="00FD2509" w:rsidP="00994FCE">
      <w:pPr>
        <w:ind w:firstLineChars="0" w:firstLine="0"/>
        <w:jc w:val="center"/>
        <w:rPr>
          <w:rFonts w:eastAsia="黑体"/>
          <w:sz w:val="44"/>
        </w:rPr>
      </w:pPr>
      <w:bookmarkStart w:id="0" w:name="OLE_LINK13"/>
      <w:bookmarkStart w:id="1" w:name="OLE_LINK14"/>
      <w:r w:rsidRPr="00FD2509">
        <w:rPr>
          <w:rFonts w:eastAsia="黑体" w:hint="eastAsia"/>
          <w:sz w:val="44"/>
        </w:rPr>
        <w:t>基于</w:t>
      </w:r>
      <w:r w:rsidRPr="00FD2509">
        <w:rPr>
          <w:rFonts w:eastAsia="黑体" w:hint="eastAsia"/>
          <w:sz w:val="44"/>
        </w:rPr>
        <w:t>Activiti</w:t>
      </w:r>
      <w:r w:rsidRPr="00FD2509">
        <w:rPr>
          <w:rFonts w:eastAsia="黑体" w:hint="eastAsia"/>
          <w:sz w:val="44"/>
        </w:rPr>
        <w:t>的请假流程管理系统的设计与研究</w:t>
      </w:r>
      <w:bookmarkEnd w:id="0"/>
      <w:bookmarkEnd w:id="1"/>
    </w:p>
    <w:p w14:paraId="235815E0" w14:textId="77777777" w:rsidR="00994FCE" w:rsidRPr="00701B46" w:rsidRDefault="00994FCE" w:rsidP="00994FCE">
      <w:pPr>
        <w:ind w:firstLineChars="0" w:firstLine="0"/>
        <w:rPr>
          <w:b/>
          <w:bCs/>
          <w:sz w:val="28"/>
        </w:rPr>
      </w:pPr>
    </w:p>
    <w:p w14:paraId="054C03C0" w14:textId="77777777" w:rsidR="00994FCE" w:rsidRDefault="00994FCE" w:rsidP="00994FCE">
      <w:pPr>
        <w:ind w:firstLineChars="0" w:firstLine="0"/>
        <w:rPr>
          <w:b/>
          <w:bCs/>
          <w:sz w:val="28"/>
        </w:rPr>
      </w:pPr>
    </w:p>
    <w:p w14:paraId="50389A44" w14:textId="77777777" w:rsidR="00501929" w:rsidRPr="00501929" w:rsidRDefault="00501929" w:rsidP="00994FCE">
      <w:pPr>
        <w:ind w:firstLineChars="0" w:firstLine="0"/>
        <w:rPr>
          <w:b/>
          <w:bCs/>
          <w:sz w:val="28"/>
        </w:rPr>
      </w:pPr>
    </w:p>
    <w:p w14:paraId="2683016A" w14:textId="77777777"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14:paraId="6CFA1F7E" w14:textId="77777777" w:rsidTr="00535709">
        <w:trPr>
          <w:trHeight w:val="616"/>
        </w:trPr>
        <w:tc>
          <w:tcPr>
            <w:tcW w:w="2448" w:type="dxa"/>
          </w:tcPr>
          <w:p w14:paraId="0ADA09C4" w14:textId="77777777"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院（系）名称</w:t>
            </w:r>
          </w:p>
        </w:tc>
        <w:tc>
          <w:tcPr>
            <w:tcW w:w="4371" w:type="dxa"/>
            <w:tcBorders>
              <w:bottom w:val="single" w:sz="4" w:space="0" w:color="auto"/>
            </w:tcBorders>
            <w:vAlign w:val="center"/>
          </w:tcPr>
          <w:p w14:paraId="69B557E7" w14:textId="77777777" w:rsidR="00994FCE" w:rsidRPr="00701B46" w:rsidRDefault="00EC642C" w:rsidP="00994FCE">
            <w:pPr>
              <w:spacing w:line="600" w:lineRule="exact"/>
              <w:ind w:leftChars="-13" w:left="-2" w:hangingChars="8" w:hanging="29"/>
              <w:jc w:val="center"/>
              <w:rPr>
                <w:rFonts w:eastAsia="黑体"/>
                <w:spacing w:val="30"/>
                <w:kern w:val="10"/>
                <w:sz w:val="30"/>
              </w:rPr>
            </w:pPr>
            <w:r>
              <w:rPr>
                <w:rFonts w:eastAsia="黑体" w:hint="eastAsia"/>
                <w:spacing w:val="30"/>
                <w:kern w:val="10"/>
                <w:sz w:val="30"/>
              </w:rPr>
              <w:t>继续教育</w:t>
            </w:r>
            <w:r w:rsidR="00994FCE" w:rsidRPr="00701B46">
              <w:rPr>
                <w:rFonts w:eastAsia="黑体"/>
                <w:spacing w:val="30"/>
                <w:kern w:val="10"/>
                <w:sz w:val="30"/>
              </w:rPr>
              <w:t>学院</w:t>
            </w:r>
          </w:p>
        </w:tc>
      </w:tr>
      <w:tr w:rsidR="00994FCE" w:rsidRPr="00701B46" w14:paraId="144A6BDD" w14:textId="77777777" w:rsidTr="00535709">
        <w:trPr>
          <w:trHeight w:val="616"/>
        </w:trPr>
        <w:tc>
          <w:tcPr>
            <w:tcW w:w="2448" w:type="dxa"/>
          </w:tcPr>
          <w:p w14:paraId="5297182A" w14:textId="77777777"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专业名称</w:t>
            </w:r>
          </w:p>
        </w:tc>
        <w:tc>
          <w:tcPr>
            <w:tcW w:w="4371" w:type="dxa"/>
            <w:tcBorders>
              <w:top w:val="single" w:sz="4" w:space="0" w:color="auto"/>
              <w:bottom w:val="single" w:sz="4" w:space="0" w:color="auto"/>
            </w:tcBorders>
            <w:vAlign w:val="center"/>
          </w:tcPr>
          <w:p w14:paraId="0986D29C" w14:textId="77777777" w:rsidR="00994FCE" w:rsidRPr="00701B46" w:rsidRDefault="00994FCE" w:rsidP="00994FCE">
            <w:pPr>
              <w:spacing w:line="600" w:lineRule="exact"/>
              <w:ind w:leftChars="-13" w:left="-2" w:hangingChars="8" w:hanging="29"/>
              <w:jc w:val="center"/>
              <w:rPr>
                <w:rFonts w:eastAsia="黑体"/>
                <w:spacing w:val="30"/>
                <w:kern w:val="10"/>
                <w:sz w:val="30"/>
              </w:rPr>
            </w:pPr>
            <w:r w:rsidRPr="00701B46">
              <w:rPr>
                <w:rFonts w:eastAsia="黑体"/>
                <w:spacing w:val="30"/>
                <w:kern w:val="10"/>
                <w:sz w:val="30"/>
              </w:rPr>
              <w:t>计算机科学与技术</w:t>
            </w:r>
          </w:p>
        </w:tc>
      </w:tr>
      <w:tr w:rsidR="00994FCE" w:rsidRPr="00701B46" w14:paraId="120E1774" w14:textId="77777777" w:rsidTr="00535709">
        <w:trPr>
          <w:trHeight w:val="601"/>
        </w:trPr>
        <w:tc>
          <w:tcPr>
            <w:tcW w:w="2448" w:type="dxa"/>
          </w:tcPr>
          <w:p w14:paraId="0618B1D0" w14:textId="77777777"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学生姓名</w:t>
            </w:r>
          </w:p>
        </w:tc>
        <w:tc>
          <w:tcPr>
            <w:tcW w:w="4371" w:type="dxa"/>
            <w:tcBorders>
              <w:top w:val="single" w:sz="4" w:space="0" w:color="auto"/>
              <w:bottom w:val="single" w:sz="4" w:space="0" w:color="auto"/>
            </w:tcBorders>
            <w:vAlign w:val="center"/>
          </w:tcPr>
          <w:p w14:paraId="7C6A38B3" w14:textId="77777777" w:rsidR="00994FCE" w:rsidRPr="00701B46" w:rsidRDefault="00FD2509" w:rsidP="00FD2509">
            <w:pPr>
              <w:spacing w:line="600" w:lineRule="exact"/>
              <w:ind w:leftChars="-29" w:left="-13" w:hangingChars="19" w:hanging="57"/>
              <w:jc w:val="center"/>
              <w:rPr>
                <w:rFonts w:eastAsia="黑体"/>
                <w:spacing w:val="30"/>
                <w:kern w:val="10"/>
                <w:sz w:val="30"/>
              </w:rPr>
            </w:pPr>
            <w:r>
              <w:rPr>
                <w:rFonts w:eastAsia="黑体" w:hint="eastAsia"/>
                <w:kern w:val="0"/>
                <w:sz w:val="30"/>
              </w:rPr>
              <w:t>秦飞</w:t>
            </w:r>
          </w:p>
        </w:tc>
      </w:tr>
      <w:tr w:rsidR="00994FCE" w:rsidRPr="00701B46" w14:paraId="2F6EE01D" w14:textId="77777777" w:rsidTr="00535709">
        <w:trPr>
          <w:trHeight w:val="631"/>
        </w:trPr>
        <w:tc>
          <w:tcPr>
            <w:tcW w:w="2448" w:type="dxa"/>
            <w:tcBorders>
              <w:bottom w:val="nil"/>
            </w:tcBorders>
          </w:tcPr>
          <w:p w14:paraId="41A66A53" w14:textId="77777777" w:rsidR="00994FCE" w:rsidRPr="00701B46" w:rsidRDefault="00994FCE" w:rsidP="00994FCE">
            <w:pPr>
              <w:spacing w:line="600" w:lineRule="exact"/>
              <w:ind w:firstLineChars="0" w:firstLine="0"/>
              <w:jc w:val="distribute"/>
              <w:rPr>
                <w:rFonts w:eastAsia="黑体"/>
                <w:spacing w:val="30"/>
                <w:kern w:val="10"/>
                <w:sz w:val="30"/>
              </w:rPr>
            </w:pPr>
            <w:r w:rsidRPr="00701B46">
              <w:rPr>
                <w:rFonts w:eastAsia="黑体"/>
                <w:spacing w:val="30"/>
                <w:kern w:val="10"/>
                <w:sz w:val="30"/>
              </w:rPr>
              <w:t>指导教师</w:t>
            </w:r>
          </w:p>
        </w:tc>
        <w:tc>
          <w:tcPr>
            <w:tcW w:w="4371" w:type="dxa"/>
            <w:tcBorders>
              <w:top w:val="single" w:sz="4" w:space="0" w:color="auto"/>
              <w:bottom w:val="single" w:sz="4" w:space="0" w:color="auto"/>
            </w:tcBorders>
            <w:vAlign w:val="center"/>
          </w:tcPr>
          <w:p w14:paraId="2849B9EF" w14:textId="77777777" w:rsidR="00994FCE" w:rsidRPr="00CB152F" w:rsidRDefault="00994FCE" w:rsidP="006370E9">
            <w:pPr>
              <w:spacing w:line="600" w:lineRule="exact"/>
              <w:ind w:leftChars="-29" w:left="-2" w:hangingChars="19" w:hanging="68"/>
              <w:jc w:val="center"/>
              <w:rPr>
                <w:rFonts w:ascii="黑体" w:eastAsia="黑体" w:hAnsi="黑体"/>
                <w:spacing w:val="30"/>
                <w:kern w:val="10"/>
                <w:sz w:val="30"/>
                <w:szCs w:val="30"/>
              </w:rPr>
            </w:pPr>
          </w:p>
        </w:tc>
      </w:tr>
    </w:tbl>
    <w:p w14:paraId="4B988DA7" w14:textId="77777777" w:rsidR="00584299" w:rsidRDefault="00584299" w:rsidP="00994FCE">
      <w:pPr>
        <w:spacing w:line="600" w:lineRule="exact"/>
        <w:ind w:firstLine="688"/>
        <w:jc w:val="center"/>
        <w:rPr>
          <w:rFonts w:eastAsia="黑体"/>
          <w:spacing w:val="22"/>
          <w:kern w:val="10"/>
          <w:sz w:val="30"/>
        </w:rPr>
      </w:pPr>
    </w:p>
    <w:p w14:paraId="367F26B2" w14:textId="77777777" w:rsidR="00994FCE" w:rsidRPr="00701B46" w:rsidRDefault="0000772D" w:rsidP="00994FCE">
      <w:pPr>
        <w:spacing w:line="600" w:lineRule="exact"/>
        <w:ind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sidR="009457C4">
        <w:rPr>
          <w:rFonts w:eastAsia="黑体" w:hint="eastAsia"/>
          <w:spacing w:val="22"/>
          <w:kern w:val="10"/>
          <w:sz w:val="30"/>
        </w:rPr>
        <w:t>3</w:t>
      </w:r>
      <w:r w:rsidR="00994FCE" w:rsidRPr="00701B46">
        <w:rPr>
          <w:rFonts w:eastAsia="黑体"/>
          <w:spacing w:val="22"/>
          <w:kern w:val="10"/>
          <w:sz w:val="30"/>
        </w:rPr>
        <w:t>年</w:t>
      </w:r>
      <w:r w:rsidR="009457C4">
        <w:rPr>
          <w:rFonts w:eastAsia="黑体" w:hint="eastAsia"/>
          <w:spacing w:val="22"/>
          <w:kern w:val="10"/>
          <w:sz w:val="30"/>
        </w:rPr>
        <w:t>3</w:t>
      </w:r>
      <w:r w:rsidR="00994FCE" w:rsidRPr="00701B46">
        <w:rPr>
          <w:rFonts w:eastAsia="黑体"/>
          <w:spacing w:val="22"/>
          <w:kern w:val="10"/>
          <w:sz w:val="30"/>
        </w:rPr>
        <w:t>月</w:t>
      </w:r>
    </w:p>
    <w:p w14:paraId="46FC4B23" w14:textId="77777777" w:rsidR="00994FCE" w:rsidRPr="00701B46" w:rsidRDefault="00994FCE" w:rsidP="003D548D">
      <w:pPr>
        <w:spacing w:line="600" w:lineRule="exact"/>
        <w:ind w:firstLineChars="71" w:firstLine="199"/>
        <w:rPr>
          <w:sz w:val="28"/>
        </w:rPr>
        <w:sectPr w:rsidR="00994FCE" w:rsidRPr="00701B46">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14:paraId="57DB5AB3" w14:textId="77777777" w:rsidR="00830606" w:rsidRPr="00701B46" w:rsidRDefault="00830606" w:rsidP="003D548D">
      <w:pPr>
        <w:ind w:firstLineChars="0" w:firstLine="0"/>
      </w:pPr>
    </w:p>
    <w:p w14:paraId="15336ED4" w14:textId="77777777" w:rsidR="00830606" w:rsidRPr="00701B46" w:rsidRDefault="00830606" w:rsidP="00C03FBE">
      <w:pPr>
        <w:ind w:firstLineChars="0" w:firstLine="0"/>
        <w:jc w:val="center"/>
        <w:rPr>
          <w:rFonts w:eastAsia="黑体"/>
          <w:sz w:val="36"/>
          <w:szCs w:val="36"/>
        </w:rPr>
      </w:pPr>
      <w:r w:rsidRPr="00701B46">
        <w:rPr>
          <w:rFonts w:eastAsia="黑体"/>
          <w:sz w:val="36"/>
          <w:szCs w:val="36"/>
        </w:rPr>
        <w:t>本人声明</w:t>
      </w:r>
    </w:p>
    <w:p w14:paraId="712F80C5" w14:textId="77777777" w:rsidR="00830606" w:rsidRPr="00701B46" w:rsidRDefault="00830606" w:rsidP="00830606">
      <w:pPr>
        <w:ind w:firstLine="723"/>
        <w:jc w:val="center"/>
        <w:rPr>
          <w:b/>
          <w:sz w:val="36"/>
        </w:rPr>
      </w:pPr>
    </w:p>
    <w:p w14:paraId="466C09E4" w14:textId="77777777" w:rsidR="00830606" w:rsidRPr="00701B46" w:rsidRDefault="00830606" w:rsidP="00830606">
      <w:pPr>
        <w:pStyle w:val="21"/>
        <w:ind w:firstLine="560"/>
        <w:rPr>
          <w:sz w:val="28"/>
        </w:rPr>
      </w:pPr>
      <w:r w:rsidRPr="00701B46">
        <w:rPr>
          <w:sz w:val="28"/>
        </w:rPr>
        <w:t>我声明，本论文及其研究工作是由本人在导师指导下独立完成的，在完成论文时所利用的一切资料均已在参考文献中列出。</w:t>
      </w:r>
    </w:p>
    <w:p w14:paraId="39C44147" w14:textId="77777777" w:rsidR="00830606" w:rsidRPr="00701B46" w:rsidRDefault="00830606" w:rsidP="00830606">
      <w:pPr>
        <w:ind w:firstLine="482"/>
        <w:rPr>
          <w:b/>
        </w:rPr>
      </w:pPr>
    </w:p>
    <w:p w14:paraId="39090547" w14:textId="77777777" w:rsidR="00830606" w:rsidRPr="00701B46" w:rsidRDefault="00830606" w:rsidP="00830606">
      <w:pPr>
        <w:ind w:firstLine="482"/>
        <w:rPr>
          <w:b/>
        </w:rPr>
      </w:pPr>
    </w:p>
    <w:p w14:paraId="2A1C4F62" w14:textId="77777777" w:rsidR="00830606" w:rsidRPr="00701B46" w:rsidRDefault="00830606" w:rsidP="00830606">
      <w:pPr>
        <w:ind w:firstLine="482"/>
        <w:rPr>
          <w:b/>
        </w:rPr>
      </w:pPr>
    </w:p>
    <w:p w14:paraId="1B1E2D3C" w14:textId="77777777" w:rsidR="00830606" w:rsidRPr="00701B46" w:rsidRDefault="00830606" w:rsidP="00830606">
      <w:pPr>
        <w:ind w:firstLine="482"/>
        <w:rPr>
          <w:b/>
        </w:rPr>
      </w:pPr>
    </w:p>
    <w:p w14:paraId="6FBA06F9" w14:textId="77777777" w:rsidR="00830606" w:rsidRPr="00701B46" w:rsidRDefault="00830606" w:rsidP="00830606">
      <w:pPr>
        <w:ind w:firstLine="482"/>
        <w:rPr>
          <w:b/>
        </w:rPr>
      </w:pPr>
    </w:p>
    <w:p w14:paraId="4EAA76CB" w14:textId="77777777" w:rsidR="00830606" w:rsidRPr="00701B46" w:rsidRDefault="00830606" w:rsidP="00830606">
      <w:pPr>
        <w:ind w:firstLine="482"/>
        <w:rPr>
          <w:b/>
        </w:rPr>
      </w:pPr>
    </w:p>
    <w:p w14:paraId="7C9C18CB" w14:textId="77777777" w:rsidR="00830606" w:rsidRPr="00701B46" w:rsidRDefault="00830606" w:rsidP="00830606">
      <w:pPr>
        <w:ind w:firstLine="482"/>
        <w:rPr>
          <w:b/>
        </w:rPr>
      </w:pPr>
    </w:p>
    <w:p w14:paraId="0B7015CA" w14:textId="77777777" w:rsidR="00830606" w:rsidRPr="00701B46" w:rsidRDefault="00830606" w:rsidP="00830606">
      <w:pPr>
        <w:pStyle w:val="a0"/>
        <w:tabs>
          <w:tab w:val="left" w:pos="425"/>
          <w:tab w:val="left" w:pos="5940"/>
        </w:tabs>
        <w:ind w:firstLine="480"/>
      </w:pPr>
      <w:r w:rsidRPr="00701B46">
        <w:tab/>
      </w:r>
      <w:r w:rsidRPr="00701B46">
        <w:tab/>
      </w:r>
      <w:r w:rsidRPr="00701B46">
        <w:t>作者：</w:t>
      </w:r>
      <w:r w:rsidR="00622DD2">
        <w:rPr>
          <w:rFonts w:hint="eastAsia"/>
        </w:rPr>
        <w:t>秦飞</w:t>
      </w:r>
    </w:p>
    <w:p w14:paraId="6600AB8A" w14:textId="77777777" w:rsidR="00830606" w:rsidRPr="00701B46" w:rsidRDefault="00830606" w:rsidP="00830606">
      <w:pPr>
        <w:pStyle w:val="a0"/>
        <w:tabs>
          <w:tab w:val="left" w:pos="425"/>
          <w:tab w:val="left" w:pos="5940"/>
        </w:tabs>
        <w:ind w:firstLine="480"/>
      </w:pPr>
      <w:r w:rsidRPr="00701B46">
        <w:tab/>
      </w:r>
      <w:r w:rsidRPr="00701B46">
        <w:tab/>
      </w:r>
      <w:r w:rsidRPr="00701B46">
        <w:t>签字：</w:t>
      </w:r>
    </w:p>
    <w:p w14:paraId="42C1C013" w14:textId="77777777" w:rsidR="00830606" w:rsidRPr="00E94C70" w:rsidRDefault="00830606" w:rsidP="00830606">
      <w:pPr>
        <w:pStyle w:val="a0"/>
        <w:tabs>
          <w:tab w:val="left" w:pos="425"/>
          <w:tab w:val="left" w:pos="5940"/>
        </w:tabs>
        <w:ind w:firstLine="480"/>
        <w:sectPr w:rsidR="00830606" w:rsidRPr="00E94C70" w:rsidSect="00535709">
          <w:headerReference w:type="default" r:id="rId16"/>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00EE5B2C">
        <w:t>20</w:t>
      </w:r>
      <w:r w:rsidR="00EE5B2C">
        <w:rPr>
          <w:rFonts w:hint="eastAsia"/>
        </w:rPr>
        <w:t>1</w:t>
      </w:r>
      <w:r w:rsidR="00F7215B">
        <w:rPr>
          <w:rFonts w:hint="eastAsia"/>
        </w:rPr>
        <w:t>3</w:t>
      </w:r>
      <w:r w:rsidRPr="00701B46">
        <w:t>年月</w:t>
      </w:r>
    </w:p>
    <w:p w14:paraId="1DF264CF" w14:textId="77777777" w:rsidR="00830606" w:rsidRPr="00701B46" w:rsidRDefault="00830606" w:rsidP="00830606">
      <w:pPr>
        <w:ind w:firstLine="480"/>
        <w:sectPr w:rsidR="00830606" w:rsidRPr="00701B46" w:rsidSect="00535709">
          <w:headerReference w:type="default" r:id="rId17"/>
          <w:type w:val="continuous"/>
          <w:pgSz w:w="11906" w:h="16838" w:code="9"/>
          <w:pgMar w:top="1247" w:right="1701" w:bottom="1418" w:left="1701" w:header="567" w:footer="851" w:gutter="0"/>
          <w:cols w:space="425"/>
          <w:docGrid w:type="linesAndChars" w:linePitch="312"/>
        </w:sectPr>
      </w:pPr>
    </w:p>
    <w:p w14:paraId="77120CBF" w14:textId="77777777" w:rsidR="00EF068B" w:rsidRDefault="00EF068B" w:rsidP="00EF068B">
      <w:pPr>
        <w:pStyle w:val="aff3"/>
        <w:spacing w:before="312" w:after="312"/>
      </w:pPr>
      <w:bookmarkStart w:id="2" w:name="OLE_LINK21"/>
      <w:bookmarkStart w:id="3" w:name="OLE_LINK22"/>
      <w:bookmarkStart w:id="4" w:name="OLE_LINK23"/>
      <w:r w:rsidRPr="00EF068B">
        <w:rPr>
          <w:rFonts w:hint="eastAsia"/>
        </w:rPr>
        <w:lastRenderedPageBreak/>
        <w:t>基于</w:t>
      </w:r>
      <w:r w:rsidRPr="00EF068B">
        <w:rPr>
          <w:rFonts w:hint="eastAsia"/>
        </w:rPr>
        <w:t>Activiti</w:t>
      </w:r>
      <w:r w:rsidRPr="00EF068B">
        <w:rPr>
          <w:rFonts w:hint="eastAsia"/>
        </w:rPr>
        <w:t>的请假流程管理系统的设计与研究</w:t>
      </w:r>
    </w:p>
    <w:bookmarkEnd w:id="2"/>
    <w:bookmarkEnd w:id="3"/>
    <w:bookmarkEnd w:id="4"/>
    <w:p w14:paraId="0A7FFA65" w14:textId="77777777" w:rsidR="00830606" w:rsidRPr="00E94C70" w:rsidRDefault="00C43D42" w:rsidP="00C43D42">
      <w:pPr>
        <w:pStyle w:val="a0"/>
        <w:ind w:firstLineChars="0" w:firstLine="0"/>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sidR="00830606" w:rsidRPr="00E94C70">
        <w:rPr>
          <w:rFonts w:hint="eastAsia"/>
          <w:szCs w:val="24"/>
        </w:rPr>
        <w:t>学生：</w:t>
      </w:r>
      <w:r w:rsidR="00EF068B">
        <w:rPr>
          <w:rFonts w:hint="eastAsia"/>
          <w:kern w:val="0"/>
          <w:szCs w:val="24"/>
        </w:rPr>
        <w:t>秦飞</w:t>
      </w:r>
    </w:p>
    <w:p w14:paraId="6AB5A3AB" w14:textId="77777777" w:rsidR="00830606" w:rsidRPr="00E94C70" w:rsidRDefault="00C43D42" w:rsidP="00C43D42">
      <w:pPr>
        <w:pStyle w:val="a0"/>
        <w:ind w:firstLineChars="0" w:firstLine="0"/>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sidR="006A6E45">
        <w:rPr>
          <w:rFonts w:hint="eastAsia"/>
          <w:szCs w:val="24"/>
        </w:rPr>
        <w:t>指导教师：</w:t>
      </w:r>
    </w:p>
    <w:p w14:paraId="5554D30D" w14:textId="77777777" w:rsidR="00830606" w:rsidRDefault="00830606" w:rsidP="00337D0F">
      <w:pPr>
        <w:pStyle w:val="aff3"/>
        <w:spacing w:before="312" w:after="312"/>
        <w:rPr>
          <w:rStyle w:val="aff0"/>
        </w:rPr>
      </w:pPr>
      <w:r w:rsidRPr="00701B46">
        <w:rPr>
          <w:rStyle w:val="aff0"/>
        </w:rPr>
        <w:t>摘要</w:t>
      </w:r>
    </w:p>
    <w:p w14:paraId="32318432" w14:textId="77777777" w:rsidR="00EC0572" w:rsidRDefault="005463A4" w:rsidP="00EC0572">
      <w:pPr>
        <w:ind w:firstLine="480"/>
      </w:pPr>
      <w:bookmarkStart w:id="5" w:name="OLE_LINK57"/>
      <w:bookmarkStart w:id="6" w:name="OLE_LINK58"/>
      <w:bookmarkStart w:id="7" w:name="OLE_LINK59"/>
      <w:commentRangeStart w:id="8"/>
      <w:r>
        <w:rPr>
          <w:rFonts w:hint="eastAsia"/>
        </w:rPr>
        <w:t>随着企业规模的日益扩大，企业日常管理变得越来越复杂庞大，业务的流程时刻在发生着变化，企业管理管理工作面临这重复繁重的劳动。使用信息化技术来提高企业管理的质量和效率是企业事务发展的一种趋势，针对日常工作中具有固定程序的活动提出了工作流的概念，其目的是通过将工作分解为定义好的任务、角色、规则和过程来执行和监控的系统。</w:t>
      </w:r>
      <w:commentRangeEnd w:id="8"/>
      <w:r w:rsidR="00111C60">
        <w:rPr>
          <w:rStyle w:val="aff6"/>
        </w:rPr>
        <w:commentReference w:id="8"/>
      </w:r>
    </w:p>
    <w:p w14:paraId="30A95046" w14:textId="77777777" w:rsidR="00255666" w:rsidRPr="00255666" w:rsidRDefault="008E76CD" w:rsidP="00255666">
      <w:pPr>
        <w:ind w:firstLine="480"/>
        <w:rPr>
          <w:color w:val="000000"/>
        </w:rPr>
      </w:pPr>
      <w:commentRangeStart w:id="9"/>
      <w:r>
        <w:rPr>
          <w:rFonts w:hint="eastAsia"/>
        </w:rPr>
        <w:t>1993</w:t>
      </w:r>
      <w:r>
        <w:rPr>
          <w:rFonts w:hint="eastAsia"/>
        </w:rPr>
        <w:t>年工作流管理联盟</w:t>
      </w:r>
      <w:r>
        <w:rPr>
          <w:rFonts w:hint="eastAsia"/>
        </w:rPr>
        <w:t>(Workflow Management Coalition,</w:t>
      </w:r>
      <w:r>
        <w:rPr>
          <w:rFonts w:hint="eastAsia"/>
        </w:rPr>
        <w:t>简称</w:t>
      </w:r>
      <w:r>
        <w:rPr>
          <w:rFonts w:hint="eastAsia"/>
        </w:rPr>
        <w:t>WflVIC)</w:t>
      </w:r>
      <w:r>
        <w:rPr>
          <w:rFonts w:hint="eastAsia"/>
        </w:rPr>
        <w:t>对工作流管理系统的相关术语、体系结构及应用编程接口等方面制定了一系列标准。工作流管理联盟给出的工作流定义是</w:t>
      </w:r>
      <w:r>
        <w:rPr>
          <w:rFonts w:hint="eastAsia"/>
        </w:rPr>
        <w:t>:</w:t>
      </w:r>
      <w:r>
        <w:rPr>
          <w:rFonts w:hint="eastAsia"/>
        </w:rPr>
        <w:t>工作流是一类能够完全或者部分自动执行的经营过程</w:t>
      </w:r>
      <w:r>
        <w:rPr>
          <w:rFonts w:hint="eastAsia"/>
        </w:rPr>
        <w:t>,</w:t>
      </w:r>
      <w:r>
        <w:rPr>
          <w:rFonts w:hint="eastAsia"/>
        </w:rPr>
        <w:t>它根据一系列过程规则、文档、信息或任务能够在不同的执行者之间进行传递或执行。在实际情况中可以更广泛地把凡是由计算机软件系统</w:t>
      </w:r>
      <w:r>
        <w:rPr>
          <w:rFonts w:hint="eastAsia"/>
        </w:rPr>
        <w:t>(</w:t>
      </w:r>
      <w:r>
        <w:rPr>
          <w:rFonts w:hint="eastAsia"/>
        </w:rPr>
        <w:t>工作流管理系统</w:t>
      </w:r>
      <w:r>
        <w:rPr>
          <w:rFonts w:hint="eastAsia"/>
        </w:rPr>
        <w:t>)</w:t>
      </w:r>
      <w:r>
        <w:rPr>
          <w:rFonts w:hint="eastAsia"/>
        </w:rPr>
        <w:t>控制其执行的过程都称为工作流。</w:t>
      </w:r>
      <w:r w:rsidR="00255666">
        <w:rPr>
          <w:rFonts w:hint="eastAsia"/>
        </w:rPr>
        <w:t>工作流管理系统是指运行在一个或多个工作流引擎上的用于定义、实现和管理工作流运行的一套软件系统。工作流是通过工作流管理系统实现的。</w:t>
      </w:r>
      <w:r>
        <w:rPr>
          <w:color w:val="000000"/>
        </w:rPr>
        <w:t>工作流引擎是为工作流管理系统在定义提供支持、同时在运行时提供解释和执行服务的一组数据模型和软件。</w:t>
      </w:r>
    </w:p>
    <w:p w14:paraId="6A796CA9" w14:textId="77777777" w:rsidR="00255666" w:rsidRDefault="00255666" w:rsidP="00EC0572">
      <w:pPr>
        <w:ind w:firstLine="480"/>
      </w:pPr>
      <w:r>
        <w:rPr>
          <w:rFonts w:hint="eastAsia"/>
        </w:rPr>
        <w:t>目前工作流商用应用软件产品比较成熟和丰富，其中比较著名的有</w:t>
      </w:r>
      <w:r w:rsidR="00712657" w:rsidRPr="00712657">
        <w:t>IB M</w:t>
      </w:r>
      <w:r w:rsidR="00712657" w:rsidRPr="00712657">
        <w:rPr>
          <w:rFonts w:hint="eastAsia"/>
        </w:rPr>
        <w:t>的</w:t>
      </w:r>
      <w:r w:rsidR="00712657" w:rsidRPr="00712657">
        <w:t>MQSeriesW orkflow</w:t>
      </w:r>
      <w:r>
        <w:rPr>
          <w:rFonts w:hint="eastAsia"/>
        </w:rPr>
        <w:t>，</w:t>
      </w:r>
      <w:r w:rsidR="00712657" w:rsidRPr="00712657">
        <w:t>A ction</w:t>
      </w:r>
      <w:r w:rsidR="00712657" w:rsidRPr="00712657">
        <w:rPr>
          <w:rFonts w:hint="eastAsia"/>
        </w:rPr>
        <w:t>技术公司的</w:t>
      </w:r>
      <w:r w:rsidR="00712657" w:rsidRPr="00712657">
        <w:t>Met</w:t>
      </w:r>
      <w:r>
        <w:rPr>
          <w:rFonts w:hint="eastAsia"/>
        </w:rPr>
        <w:t>，</w:t>
      </w:r>
      <w:r w:rsidR="00712657" w:rsidRPr="00712657">
        <w:t>F ile N et</w:t>
      </w:r>
      <w:r w:rsidR="00712657" w:rsidRPr="00712657">
        <w:rPr>
          <w:rFonts w:hint="eastAsia"/>
        </w:rPr>
        <w:t>公司</w:t>
      </w:r>
      <w:r w:rsidR="00712657" w:rsidRPr="00712657">
        <w:t>VisualWorkFl</w:t>
      </w:r>
      <w:r w:rsidR="00712657">
        <w:rPr>
          <w:rFonts w:hint="eastAsia"/>
        </w:rPr>
        <w:t>,</w:t>
      </w:r>
      <w:r w:rsidR="00712657" w:rsidRPr="00712657">
        <w:t xml:space="preserve"> Jet Form</w:t>
      </w:r>
      <w:r w:rsidR="00712657" w:rsidRPr="00712657">
        <w:rPr>
          <w:rFonts w:hint="eastAsia"/>
        </w:rPr>
        <w:t>公司的</w:t>
      </w:r>
      <w:r w:rsidR="00712657" w:rsidRPr="00712657">
        <w:t>InTemp</w:t>
      </w:r>
      <w:r w:rsidR="00712657">
        <w:rPr>
          <w:rFonts w:hint="eastAsia"/>
        </w:rPr>
        <w:t>，</w:t>
      </w:r>
      <w:r w:rsidR="00712657" w:rsidRPr="00712657">
        <w:t>Pa vone</w:t>
      </w:r>
      <w:r w:rsidR="00712657" w:rsidRPr="00712657">
        <w:rPr>
          <w:rFonts w:hint="eastAsia"/>
        </w:rPr>
        <w:t>公司的</w:t>
      </w:r>
      <w:r w:rsidR="00712657" w:rsidRPr="00712657">
        <w:t>Espress</w:t>
      </w:r>
      <w:r>
        <w:rPr>
          <w:rFonts w:hint="eastAsia"/>
        </w:rPr>
        <w:t>等。在工作流技术实现方面，基于</w:t>
      </w:r>
      <w:r>
        <w:rPr>
          <w:rFonts w:hint="eastAsia"/>
        </w:rPr>
        <w:t>JAVA</w:t>
      </w:r>
      <w:r>
        <w:rPr>
          <w:rFonts w:hint="eastAsia"/>
        </w:rPr>
        <w:t>的商用、开源工作流引擎很多包括</w:t>
      </w:r>
      <w:r>
        <w:rPr>
          <w:rFonts w:hint="eastAsia"/>
        </w:rPr>
        <w:t>Osworkflow</w:t>
      </w:r>
      <w:r>
        <w:rPr>
          <w:rFonts w:hint="eastAsia"/>
        </w:rPr>
        <w:t>，</w:t>
      </w:r>
      <w:r>
        <w:rPr>
          <w:rFonts w:hint="eastAsia"/>
        </w:rPr>
        <w:t>Jbpm</w:t>
      </w:r>
      <w:r>
        <w:rPr>
          <w:rFonts w:hint="eastAsia"/>
        </w:rPr>
        <w:t>，</w:t>
      </w:r>
      <w:r>
        <w:rPr>
          <w:rFonts w:hint="eastAsia"/>
        </w:rPr>
        <w:t>Activiti</w:t>
      </w:r>
      <w:r>
        <w:rPr>
          <w:rFonts w:hint="eastAsia"/>
        </w:rPr>
        <w:t>，</w:t>
      </w:r>
      <w:r>
        <w:rPr>
          <w:rFonts w:hint="eastAsia"/>
        </w:rPr>
        <w:t>OBE</w:t>
      </w:r>
      <w:r>
        <w:rPr>
          <w:rFonts w:hint="eastAsia"/>
        </w:rPr>
        <w:t>，</w:t>
      </w:r>
      <w:r>
        <w:rPr>
          <w:rFonts w:hint="eastAsia"/>
        </w:rPr>
        <w:t>Werkflow</w:t>
      </w:r>
      <w:r>
        <w:rPr>
          <w:rFonts w:hint="eastAsia"/>
        </w:rPr>
        <w:t>等。</w:t>
      </w:r>
      <w:r w:rsidR="00B2330E" w:rsidRPr="00B2330E">
        <w:t>Activiti</w:t>
      </w:r>
      <w:r w:rsidR="00B2330E" w:rsidRPr="00B2330E">
        <w:t>项目是一项新的基于</w:t>
      </w:r>
      <w:r w:rsidR="00B2330E" w:rsidRPr="00B2330E">
        <w:t>Apache</w:t>
      </w:r>
      <w:r w:rsidR="00B2330E" w:rsidRPr="00B2330E">
        <w:t>许可的开源</w:t>
      </w:r>
      <w:r w:rsidR="00B2330E" w:rsidRPr="00B2330E">
        <w:t>BPM</w:t>
      </w:r>
      <w:r w:rsidR="00B2330E" w:rsidRPr="00B2330E">
        <w:t>平台，从基础开始构建，旨在提供支持新的</w:t>
      </w:r>
      <w:r w:rsidR="00B2330E" w:rsidRPr="00B2330E">
        <w:t>BPMN 2.0</w:t>
      </w:r>
      <w:r w:rsidR="00B2330E" w:rsidRPr="00B2330E">
        <w:t>标准，包括支持对象管理组（</w:t>
      </w:r>
      <w:r w:rsidR="00B2330E" w:rsidRPr="00B2330E">
        <w:t>OMG</w:t>
      </w:r>
      <w:r w:rsidR="00B2330E" w:rsidRPr="00B2330E">
        <w:t>），面对新技术的机遇，诸如互操作性和云架构</w:t>
      </w:r>
      <w:r w:rsidR="00B2330E">
        <w:rPr>
          <w:rFonts w:hint="eastAsia"/>
        </w:rPr>
        <w:t>。</w:t>
      </w:r>
      <w:r w:rsidR="00B2330E" w:rsidRPr="00B2330E">
        <w:t>Activiti</w:t>
      </w:r>
      <w:r w:rsidR="00B2330E">
        <w:rPr>
          <w:rFonts w:hint="eastAsia"/>
        </w:rPr>
        <w:t>5</w:t>
      </w:r>
      <w:r w:rsidR="00B2330E" w:rsidRPr="00B2330E">
        <w:rPr>
          <w:rFonts w:hint="eastAsia"/>
        </w:rPr>
        <w:t>和</w:t>
      </w:r>
      <w:r w:rsidR="00B2330E" w:rsidRPr="00B2330E">
        <w:rPr>
          <w:rFonts w:hint="eastAsia"/>
        </w:rPr>
        <w:t>jbpm4</w:t>
      </w:r>
      <w:r w:rsidR="00B2330E" w:rsidRPr="00B2330E">
        <w:rPr>
          <w:rFonts w:hint="eastAsia"/>
        </w:rPr>
        <w:t>的</w:t>
      </w:r>
      <w:r w:rsidR="00B2330E" w:rsidRPr="00B2330E">
        <w:rPr>
          <w:rFonts w:hint="eastAsia"/>
        </w:rPr>
        <w:t>api</w:t>
      </w:r>
      <w:r w:rsidR="00B2330E" w:rsidRPr="00B2330E">
        <w:rPr>
          <w:rFonts w:hint="eastAsia"/>
        </w:rPr>
        <w:t>有这将近</w:t>
      </w:r>
      <w:r w:rsidR="00B2330E" w:rsidRPr="00B2330E">
        <w:rPr>
          <w:rFonts w:hint="eastAsia"/>
        </w:rPr>
        <w:t>60%</w:t>
      </w:r>
      <w:r w:rsidR="00B2330E" w:rsidRPr="00B2330E">
        <w:rPr>
          <w:rFonts w:hint="eastAsia"/>
        </w:rPr>
        <w:t>的相同，从而使</w:t>
      </w:r>
      <w:r w:rsidR="00B2330E" w:rsidRPr="00B2330E">
        <w:t>Activiti</w:t>
      </w:r>
      <w:r w:rsidR="00B2330E" w:rsidRPr="00B2330E">
        <w:rPr>
          <w:rFonts w:hint="eastAsia"/>
        </w:rPr>
        <w:t>能依托</w:t>
      </w:r>
      <w:r w:rsidR="00B2330E" w:rsidRPr="00B2330E">
        <w:rPr>
          <w:rFonts w:hint="eastAsia"/>
        </w:rPr>
        <w:t>jbpm4</w:t>
      </w:r>
      <w:r w:rsidR="00B2330E" w:rsidRPr="00B2330E">
        <w:rPr>
          <w:rFonts w:hint="eastAsia"/>
        </w:rPr>
        <w:lastRenderedPageBreak/>
        <w:t>的强大用户群，更加快速的应用到实际系统开发中。</w:t>
      </w:r>
    </w:p>
    <w:commentRangeEnd w:id="9"/>
    <w:p w14:paraId="4F4A8A6D" w14:textId="77777777" w:rsidR="00026119" w:rsidRDefault="0072380A" w:rsidP="0072380A">
      <w:pPr>
        <w:ind w:firstLine="420"/>
      </w:pPr>
      <w:r>
        <w:rPr>
          <w:rStyle w:val="aff6"/>
        </w:rPr>
        <w:commentReference w:id="9"/>
      </w:r>
      <w:commentRangeStart w:id="10"/>
      <w:r w:rsidR="00026119">
        <w:rPr>
          <w:rFonts w:hint="eastAsia"/>
        </w:rPr>
        <w:t>本系统基于</w:t>
      </w:r>
      <w:r w:rsidR="00026119">
        <w:rPr>
          <w:rFonts w:hint="eastAsia"/>
        </w:rPr>
        <w:t>Activiti5</w:t>
      </w:r>
      <w:r w:rsidR="00026119">
        <w:rPr>
          <w:rFonts w:hint="eastAsia"/>
        </w:rPr>
        <w:t>工作流引擎进行功能扩充，包括独立的系统管理以及独立的流程管理。</w:t>
      </w:r>
      <w:commentRangeEnd w:id="10"/>
      <w:r w:rsidR="00A430F6">
        <w:rPr>
          <w:rStyle w:val="aff6"/>
        </w:rPr>
        <w:commentReference w:id="10"/>
      </w:r>
      <w:r w:rsidR="00026119">
        <w:rPr>
          <w:rFonts w:hint="eastAsia"/>
        </w:rPr>
        <w:t>所进行的工作包括：</w:t>
      </w:r>
    </w:p>
    <w:p w14:paraId="79AD5B2D" w14:textId="77777777" w:rsidR="00EC0572" w:rsidRDefault="00EC0572" w:rsidP="00EC0572">
      <w:pPr>
        <w:ind w:firstLine="480"/>
      </w:pPr>
      <w:r>
        <w:rPr>
          <w:rFonts w:hint="eastAsia"/>
        </w:rPr>
        <w:t>1.</w:t>
      </w:r>
      <w:r w:rsidR="00026119">
        <w:rPr>
          <w:rFonts w:hint="eastAsia"/>
        </w:rPr>
        <w:t>设计并实现了完整的基于企业的用户、部门、角色和权限的系统管理。</w:t>
      </w:r>
    </w:p>
    <w:p w14:paraId="0A8FB68D" w14:textId="77777777" w:rsidR="00EC0572" w:rsidRDefault="00EC0572" w:rsidP="00EC0572">
      <w:pPr>
        <w:ind w:firstLine="480"/>
      </w:pPr>
      <w:r>
        <w:rPr>
          <w:rFonts w:hint="eastAsia"/>
        </w:rPr>
        <w:t>2.</w:t>
      </w:r>
      <w:r w:rsidR="00026119">
        <w:rPr>
          <w:rFonts w:hint="eastAsia"/>
        </w:rPr>
        <w:t>封装并重新设计了流程的设计、部署、启动、待办已办查询和流程的执行接口</w:t>
      </w:r>
      <w:r w:rsidR="00E46740">
        <w:rPr>
          <w:rFonts w:hint="eastAsia"/>
        </w:rPr>
        <w:t>的改造</w:t>
      </w:r>
      <w:r w:rsidR="00026119">
        <w:rPr>
          <w:rFonts w:hint="eastAsia"/>
        </w:rPr>
        <w:t>，并针对自定义的系统管理进行流程节点上人员与角色的设定</w:t>
      </w:r>
      <w:r>
        <w:rPr>
          <w:rFonts w:hint="eastAsia"/>
        </w:rPr>
        <w:t>。</w:t>
      </w:r>
    </w:p>
    <w:p w14:paraId="465AF399" w14:textId="77777777" w:rsidR="00EC0572" w:rsidRDefault="00EC0572" w:rsidP="00EC0572">
      <w:pPr>
        <w:ind w:firstLine="480"/>
      </w:pPr>
      <w:r>
        <w:rPr>
          <w:rFonts w:hint="eastAsia"/>
        </w:rPr>
        <w:t>3.</w:t>
      </w:r>
      <w:r w:rsidR="00026119">
        <w:rPr>
          <w:rFonts w:hint="eastAsia"/>
        </w:rPr>
        <w:t>通过调用底层</w:t>
      </w:r>
      <w:r w:rsidR="00026119">
        <w:rPr>
          <w:rFonts w:hint="eastAsia"/>
        </w:rPr>
        <w:t>Activiti</w:t>
      </w:r>
      <w:r w:rsidR="00026119">
        <w:rPr>
          <w:rFonts w:hint="eastAsia"/>
        </w:rPr>
        <w:t>的</w:t>
      </w:r>
      <w:r w:rsidR="00026119">
        <w:rPr>
          <w:rFonts w:hint="eastAsia"/>
        </w:rPr>
        <w:t>api</w:t>
      </w:r>
      <w:r w:rsidR="00026119">
        <w:rPr>
          <w:rFonts w:hint="eastAsia"/>
        </w:rPr>
        <w:t>接口处理</w:t>
      </w:r>
      <w:bookmarkStart w:id="11" w:name="OLE_LINK28"/>
      <w:bookmarkStart w:id="12" w:name="OLE_LINK29"/>
      <w:r w:rsidR="00026119" w:rsidRPr="008146B7">
        <w:rPr>
          <w:rFonts w:asciiTheme="minorEastAsia" w:hAnsiTheme="minorEastAsia" w:hint="eastAsia"/>
        </w:rPr>
        <w:t>流程的跳转、会签、转发、动态设置参与者</w:t>
      </w:r>
      <w:bookmarkEnd w:id="11"/>
      <w:bookmarkEnd w:id="12"/>
      <w:r w:rsidR="00026119">
        <w:rPr>
          <w:rFonts w:asciiTheme="minorEastAsia" w:hAnsiTheme="minorEastAsia" w:hint="eastAsia"/>
        </w:rPr>
        <w:t>等工作流引擎未提供的功能</w:t>
      </w:r>
      <w:r>
        <w:rPr>
          <w:rFonts w:hint="eastAsia"/>
        </w:rPr>
        <w:t>。</w:t>
      </w:r>
    </w:p>
    <w:p w14:paraId="2A400D26" w14:textId="77777777" w:rsidR="00EC0572" w:rsidRDefault="00EC0572" w:rsidP="00EC0572">
      <w:pPr>
        <w:ind w:firstLine="480"/>
      </w:pPr>
      <w:r>
        <w:rPr>
          <w:rFonts w:hint="eastAsia"/>
        </w:rPr>
        <w:t>系统完成后进行了系统的功能和性能测试，结果表明系统具有良好的可用性。</w:t>
      </w:r>
      <w:r w:rsidR="00236EA6">
        <w:rPr>
          <w:rFonts w:asciiTheme="minorEastAsia" w:hAnsiTheme="minorEastAsia" w:hint="eastAsia"/>
          <w:szCs w:val="24"/>
        </w:rPr>
        <w:t>在论文最后，</w:t>
      </w:r>
      <w:bookmarkStart w:id="13" w:name="OLE_LINK63"/>
      <w:bookmarkStart w:id="14" w:name="OLE_LINK64"/>
      <w:r w:rsidR="00236EA6">
        <w:rPr>
          <w:rFonts w:asciiTheme="minorEastAsia" w:hAnsiTheme="minorEastAsia" w:hint="eastAsia"/>
          <w:szCs w:val="24"/>
        </w:rPr>
        <w:t>对系统相关功能的改进和完善提出了一些设想</w:t>
      </w:r>
      <w:bookmarkEnd w:id="13"/>
      <w:bookmarkEnd w:id="14"/>
      <w:r w:rsidR="00236EA6">
        <w:rPr>
          <w:rFonts w:asciiTheme="minorEastAsia" w:hAnsiTheme="minorEastAsia" w:hint="eastAsia"/>
          <w:szCs w:val="24"/>
        </w:rPr>
        <w:t>。</w:t>
      </w:r>
    </w:p>
    <w:bookmarkEnd w:id="5"/>
    <w:bookmarkEnd w:id="6"/>
    <w:bookmarkEnd w:id="7"/>
    <w:p w14:paraId="7645391A" w14:textId="77777777" w:rsidR="00BC504B" w:rsidRPr="00EC0572" w:rsidRDefault="00BC504B" w:rsidP="009B4128">
      <w:pPr>
        <w:pStyle w:val="a0"/>
        <w:ind w:firstLine="480"/>
        <w:rPr>
          <w:szCs w:val="24"/>
        </w:rPr>
      </w:pPr>
    </w:p>
    <w:p w14:paraId="58AC9387" w14:textId="77777777" w:rsidR="00DA6D82" w:rsidRDefault="00830606" w:rsidP="00EC0572">
      <w:pPr>
        <w:ind w:firstLineChars="0" w:firstLine="0"/>
        <w:rPr>
          <w:bCs/>
        </w:rPr>
      </w:pPr>
      <w:r w:rsidRPr="00701B46">
        <w:rPr>
          <w:rFonts w:eastAsia="黑体"/>
          <w:sz w:val="28"/>
          <w:szCs w:val="28"/>
        </w:rPr>
        <w:t>关键词：</w:t>
      </w:r>
      <w:bookmarkStart w:id="15" w:name="OLE_LINK24"/>
      <w:bookmarkStart w:id="16" w:name="OLE_LINK25"/>
      <w:bookmarkStart w:id="17" w:name="OLE_LINK26"/>
      <w:bookmarkStart w:id="18" w:name="OLE_LINK27"/>
      <w:r w:rsidR="009C3A0A">
        <w:rPr>
          <w:rStyle w:val="aff2"/>
          <w:rFonts w:hint="eastAsia"/>
        </w:rPr>
        <w:t>工作流</w:t>
      </w:r>
      <w:r w:rsidR="009B4128">
        <w:rPr>
          <w:rStyle w:val="aff2"/>
          <w:rFonts w:hint="eastAsia"/>
        </w:rPr>
        <w:t>，</w:t>
      </w:r>
      <w:r w:rsidR="009C3A0A">
        <w:rPr>
          <w:rStyle w:val="aff2"/>
          <w:rFonts w:hint="eastAsia"/>
        </w:rPr>
        <w:t>Activiti</w:t>
      </w:r>
      <w:r w:rsidR="00E46740">
        <w:rPr>
          <w:rStyle w:val="aff2"/>
          <w:rFonts w:hint="eastAsia"/>
        </w:rPr>
        <w:t>，改造</w:t>
      </w:r>
      <w:r w:rsidR="009C3A0A">
        <w:rPr>
          <w:bCs/>
        </w:rPr>
        <w:t xml:space="preserve"> </w:t>
      </w:r>
      <w:bookmarkEnd w:id="15"/>
      <w:bookmarkEnd w:id="16"/>
      <w:r w:rsidR="005B3C21">
        <w:rPr>
          <w:rFonts w:hint="eastAsia"/>
          <w:bCs/>
        </w:rPr>
        <w:t>，请假</w:t>
      </w:r>
      <w:bookmarkEnd w:id="17"/>
      <w:bookmarkEnd w:id="18"/>
      <w:r>
        <w:rPr>
          <w:bCs/>
        </w:rPr>
        <w:br w:type="page"/>
      </w:r>
    </w:p>
    <w:p w14:paraId="6FA49043" w14:textId="77777777" w:rsidR="00EE6751" w:rsidRPr="00701B46" w:rsidRDefault="00330A34" w:rsidP="00330A34">
      <w:pPr>
        <w:pStyle w:val="aff3"/>
        <w:spacing w:before="312" w:after="312"/>
        <w:outlineLvl w:val="0"/>
        <w:rPr>
          <w:bCs/>
        </w:rPr>
      </w:pPr>
      <w:bookmarkStart w:id="19" w:name="_Toc355354255"/>
      <w:r w:rsidRPr="00330A34">
        <w:rPr>
          <w:bCs/>
        </w:rPr>
        <w:lastRenderedPageBreak/>
        <w:t>Based on the Activiti process for leave management system design and research</w:t>
      </w:r>
      <w:bookmarkEnd w:id="19"/>
    </w:p>
    <w:p w14:paraId="173F3B99" w14:textId="77777777" w:rsidR="00830606" w:rsidRDefault="00830606" w:rsidP="00330A34">
      <w:pPr>
        <w:pStyle w:val="a0"/>
        <w:wordWrap w:val="0"/>
        <w:ind w:firstLineChars="2275" w:firstLine="5460"/>
        <w:rPr>
          <w:szCs w:val="24"/>
        </w:rPr>
      </w:pPr>
      <w:r>
        <w:rPr>
          <w:szCs w:val="24"/>
        </w:rPr>
        <w:t>Author</w:t>
      </w:r>
      <w:r w:rsidRPr="00701B46">
        <w:rPr>
          <w:szCs w:val="24"/>
        </w:rPr>
        <w:t>:</w:t>
      </w:r>
      <w:r w:rsidR="00264660">
        <w:rPr>
          <w:rFonts w:hint="eastAsia"/>
          <w:szCs w:val="24"/>
        </w:rPr>
        <w:t>Qin Fei</w:t>
      </w:r>
    </w:p>
    <w:p w14:paraId="6FDE2DBA" w14:textId="77777777" w:rsidR="006C7055" w:rsidRPr="00701B46" w:rsidRDefault="006C7055" w:rsidP="0037084E">
      <w:pPr>
        <w:pStyle w:val="a0"/>
        <w:wordWrap w:val="0"/>
        <w:ind w:leftChars="2050" w:left="4920" w:right="480" w:firstLineChars="225" w:firstLine="540"/>
        <w:rPr>
          <w:szCs w:val="24"/>
        </w:rPr>
      </w:pPr>
      <w:r>
        <w:rPr>
          <w:szCs w:val="24"/>
        </w:rPr>
        <w:t>Tutor:</w:t>
      </w:r>
      <w:r w:rsidR="0037084E">
        <w:rPr>
          <w:rFonts w:hint="eastAsia"/>
          <w:szCs w:val="24"/>
        </w:rPr>
        <w:t xml:space="preserve"> </w:t>
      </w:r>
    </w:p>
    <w:p w14:paraId="398D2DE9" w14:textId="5C815999" w:rsidR="00A46ADE" w:rsidRPr="00A46ADE" w:rsidRDefault="00A46ADE" w:rsidP="00274443">
      <w:pPr>
        <w:ind w:firstLineChars="0" w:firstLine="0"/>
        <w:jc w:val="center"/>
        <w:outlineLvl w:val="0"/>
        <w:rPr>
          <w:rFonts w:eastAsia="黑体"/>
          <w:b/>
          <w:bCs/>
          <w:sz w:val="30"/>
          <w:szCs w:val="30"/>
        </w:rPr>
      </w:pPr>
      <w:bookmarkStart w:id="20" w:name="_Toc325715679"/>
      <w:bookmarkStart w:id="21" w:name="_Toc355354256"/>
      <w:r w:rsidRPr="00A46ADE">
        <w:rPr>
          <w:rFonts w:eastAsia="黑体" w:hint="eastAsia"/>
          <w:b/>
          <w:bCs/>
          <w:sz w:val="30"/>
          <w:szCs w:val="30"/>
        </w:rPr>
        <w:t>Abstract</w:t>
      </w:r>
      <w:bookmarkEnd w:id="20"/>
      <w:bookmarkEnd w:id="21"/>
    </w:p>
    <w:p w14:paraId="78270880" w14:textId="77777777" w:rsidR="00106F87" w:rsidRPr="00106F87" w:rsidRDefault="00106F87" w:rsidP="005B3C21">
      <w:pPr>
        <w:autoSpaceDE w:val="0"/>
        <w:autoSpaceDN w:val="0"/>
        <w:adjustRightInd w:val="0"/>
        <w:spacing w:line="240" w:lineRule="auto"/>
        <w:ind w:firstLineChars="0" w:firstLine="420"/>
        <w:jc w:val="left"/>
      </w:pPr>
      <w:r w:rsidRPr="00106F87">
        <w:t>Along with the expanding of enterprise scale, enterprise daily management is becoming more and more huge, complex business process time, there are changes in the enterprise management management facing this hard work again. Using information technology to improve the quality and efficiency of enterprise management is a trend in the development of corporate affairs, in daily work with fixed program activities, puts forward the concept of workflow, the purpose is to through will work into well-defined tasks, roles, rules and processes to implement and monitor system.</w:t>
      </w:r>
    </w:p>
    <w:p w14:paraId="0C7E13EF" w14:textId="77777777" w:rsidR="00106F87" w:rsidRPr="00106F87" w:rsidRDefault="00106F87" w:rsidP="005B3C21">
      <w:pPr>
        <w:autoSpaceDE w:val="0"/>
        <w:autoSpaceDN w:val="0"/>
        <w:adjustRightInd w:val="0"/>
        <w:spacing w:line="240" w:lineRule="auto"/>
        <w:ind w:firstLineChars="0" w:firstLine="420"/>
        <w:jc w:val="left"/>
      </w:pPr>
      <w:r w:rsidRPr="00106F87">
        <w:t>Workflow Management Coalition in 1993 (Workflow Management Coalition, WflVIC) the related terms of Workflow Management system, system structure and application programming interfaces (apis) developed a series of standards. Gives the workflow management coalition workflow definition, workflow is a kind of can fully or partially automated business process, it is according to the rules of a series of process, documents, information or tasks can be used to transfer between different performers or to perform. In actual situation can be more widely to all controlled by the computer software system (workflow management system) the process of its execution are referred to as a workflow. Workflow management system is running on one or more of the workflow engine is used to define, implement and manage workflow running a set of software system. The workflow is through the implementation of workflow management system. Workflow engine is to provide support for workflow management system has been defined, at the same time provide interpretation and execution services at run time, a set of data model and software.</w:t>
      </w:r>
    </w:p>
    <w:p w14:paraId="5BCF6DFF" w14:textId="77777777" w:rsidR="00106F87" w:rsidRPr="00106F87" w:rsidRDefault="00106F87" w:rsidP="005B3C21">
      <w:pPr>
        <w:autoSpaceDE w:val="0"/>
        <w:autoSpaceDN w:val="0"/>
        <w:adjustRightInd w:val="0"/>
        <w:spacing w:line="240" w:lineRule="auto"/>
        <w:ind w:firstLineChars="0" w:firstLine="420"/>
        <w:jc w:val="left"/>
      </w:pPr>
      <w:r w:rsidRPr="00106F87">
        <w:t>Current Workflow commercial application software products mature and rich, which is famous with Lotus Domino, Notes a series of office automation software, enterprise Workflow products are BEA Weblogic IntegrationStudio, IBM's MQSeries Workflow, etc. In the aspect of workflow technology, commercial, open source workflow engine based on JAVA a lot including Osworkflow, Jbpm, Activiti, OBE, Werkflow, etc. Activiti projects is a new open source BPM platform, based on the Apache license to start building from the foundation, aims to provide new support BPMN 2.0 standard, including support for the object management group (OMG), in the face of new technology opportunities, such as interoperability and cloud architecture. Activiti5 and jbpm4 has the nearly 60% of the same API, so that the Activiti can relying on jbpm4 strong user base, applied to practical system development more quickly.</w:t>
      </w:r>
    </w:p>
    <w:p w14:paraId="3FBBB5FD" w14:textId="77777777" w:rsidR="00106F87" w:rsidRPr="00106F87" w:rsidRDefault="00106F87" w:rsidP="005B3C21">
      <w:pPr>
        <w:autoSpaceDE w:val="0"/>
        <w:autoSpaceDN w:val="0"/>
        <w:adjustRightInd w:val="0"/>
        <w:spacing w:line="240" w:lineRule="auto"/>
        <w:ind w:firstLineChars="0" w:firstLine="420"/>
        <w:jc w:val="left"/>
      </w:pPr>
      <w:r w:rsidRPr="00106F87">
        <w:t>This system based on workflow engine Activiti5 function expansion, including independent of system management and process management. Of work include:</w:t>
      </w:r>
    </w:p>
    <w:p w14:paraId="1F418966" w14:textId="77777777" w:rsidR="00106F87" w:rsidRPr="00106F87" w:rsidRDefault="00106F87" w:rsidP="005B3C21">
      <w:pPr>
        <w:autoSpaceDE w:val="0"/>
        <w:autoSpaceDN w:val="0"/>
        <w:adjustRightInd w:val="0"/>
        <w:spacing w:line="240" w:lineRule="auto"/>
        <w:ind w:firstLineChars="0" w:firstLine="420"/>
        <w:jc w:val="left"/>
      </w:pPr>
      <w:r w:rsidRPr="00106F87">
        <w:lastRenderedPageBreak/>
        <w:t>1. Complete was designed and implemented based on the enterprise user, department, roles and permissions system management.</w:t>
      </w:r>
    </w:p>
    <w:p w14:paraId="3040C368" w14:textId="77777777" w:rsidR="00106F87" w:rsidRPr="00106F87" w:rsidRDefault="00106F87" w:rsidP="005B3C21">
      <w:pPr>
        <w:autoSpaceDE w:val="0"/>
        <w:autoSpaceDN w:val="0"/>
        <w:adjustRightInd w:val="0"/>
        <w:spacing w:line="240" w:lineRule="auto"/>
        <w:ind w:firstLineChars="0" w:firstLine="420"/>
        <w:jc w:val="left"/>
      </w:pPr>
      <w:r w:rsidRPr="00106F87">
        <w:t>2. Packaging and redesigned the process design, deployment, execution of startup, backlog has query and process interface modification, and focused on the system of the custom management on process node setting and role.</w:t>
      </w:r>
    </w:p>
    <w:p w14:paraId="3F952CD8" w14:textId="77777777" w:rsidR="00106F87" w:rsidRPr="00106F87" w:rsidRDefault="00106F87" w:rsidP="005B3C21">
      <w:pPr>
        <w:autoSpaceDE w:val="0"/>
        <w:autoSpaceDN w:val="0"/>
        <w:adjustRightInd w:val="0"/>
        <w:spacing w:line="240" w:lineRule="auto"/>
        <w:ind w:firstLineChars="0" w:firstLine="420"/>
        <w:jc w:val="left"/>
      </w:pPr>
      <w:r w:rsidRPr="00106F87">
        <w:t>3. By calling the bottom jump Activiti API interface processing, sign and forward, dynamic set of workflow engine fails to provide functions such as participants.</w:t>
      </w:r>
    </w:p>
    <w:p w14:paraId="58E63FEC" w14:textId="77777777" w:rsidR="002E207D" w:rsidRDefault="00106F87" w:rsidP="00106F87">
      <w:pPr>
        <w:autoSpaceDE w:val="0"/>
        <w:autoSpaceDN w:val="0"/>
        <w:adjustRightInd w:val="0"/>
        <w:spacing w:line="240" w:lineRule="auto"/>
        <w:ind w:firstLineChars="0" w:firstLine="0"/>
        <w:jc w:val="left"/>
      </w:pPr>
      <w:r w:rsidRPr="00106F87">
        <w:t>System after the completion of the system function and performance test, the results show that the system has good availability. At the end of the paper, related to the system function improvement and perfection of some proposals are put forward.</w:t>
      </w:r>
      <w:r w:rsidR="00236EA6">
        <w:rPr>
          <w:rFonts w:hint="eastAsia"/>
        </w:rPr>
        <w:t xml:space="preserve"> </w:t>
      </w:r>
    </w:p>
    <w:p w14:paraId="142F1854" w14:textId="77777777" w:rsidR="009E76BF" w:rsidRDefault="00830606" w:rsidP="009E76BF">
      <w:pPr>
        <w:ind w:firstLineChars="0" w:firstLine="0"/>
        <w:rPr>
          <w:ins w:id="22" w:author="周伟伦" w:date="2016-10-10T16:45:00Z"/>
        </w:rPr>
      </w:pPr>
      <w:r w:rsidRPr="00D802A1">
        <w:rPr>
          <w:b/>
          <w:sz w:val="28"/>
        </w:rPr>
        <w:t>Keywords</w:t>
      </w:r>
      <w:r w:rsidRPr="00701B46">
        <w:t>：</w:t>
      </w:r>
      <w:r w:rsidR="005B3C21" w:rsidRPr="005B3C21">
        <w:t>Workflow, Activiti, transform, ask for leave</w:t>
      </w:r>
      <w:r w:rsidR="005B3C21">
        <w:rPr>
          <w:rFonts w:hint="eastAsia"/>
        </w:rPr>
        <w:t xml:space="preserve"> </w:t>
      </w:r>
      <w:r w:rsidR="00E86CE7">
        <w:rPr>
          <w:rFonts w:hint="eastAsia"/>
        </w:rPr>
        <w:t>cene</w:t>
      </w:r>
    </w:p>
    <w:p w14:paraId="6AA8348A" w14:textId="77777777" w:rsidR="006A48D0" w:rsidRDefault="006A48D0" w:rsidP="009E76BF">
      <w:pPr>
        <w:ind w:firstLineChars="0" w:firstLine="0"/>
        <w:rPr>
          <w:rFonts w:eastAsia="黑体"/>
          <w:sz w:val="30"/>
          <w:szCs w:val="30"/>
        </w:rPr>
        <w:sectPr w:rsidR="006A48D0" w:rsidSect="009E76BF">
          <w:headerReference w:type="even" r:id="rId20"/>
          <w:headerReference w:type="default" r:id="rId21"/>
          <w:footerReference w:type="even" r:id="rId22"/>
          <w:footerReference w:type="default" r:id="rId23"/>
          <w:headerReference w:type="first" r:id="rId24"/>
          <w:footerReference w:type="first" r:id="rId25"/>
          <w:pgSz w:w="11906" w:h="16838" w:code="9"/>
          <w:pgMar w:top="1701" w:right="1134" w:bottom="1418" w:left="1701" w:header="567" w:footer="964" w:gutter="0"/>
          <w:pgNumType w:fmt="upperRoman" w:start="1"/>
          <w:cols w:space="425"/>
          <w:docGrid w:type="lines" w:linePitch="312"/>
        </w:sectPr>
      </w:pPr>
      <w:bookmarkStart w:id="23" w:name="_GoBack"/>
      <w:bookmarkEnd w:id="23"/>
    </w:p>
    <w:p w14:paraId="6DC50EF4" w14:textId="77777777" w:rsidR="002A5773" w:rsidRPr="00DC4A11" w:rsidRDefault="002A5773" w:rsidP="00111C60">
      <w:pPr>
        <w:spacing w:afterLines="50" w:after="156" w:line="240" w:lineRule="auto"/>
        <w:ind w:firstLineChars="1100" w:firstLine="3534"/>
        <w:rPr>
          <w:rFonts w:eastAsia="黑体"/>
          <w:b/>
          <w:bCs/>
          <w:sz w:val="32"/>
          <w:szCs w:val="22"/>
        </w:rPr>
      </w:pPr>
      <w:r w:rsidRPr="00DC4A11">
        <w:rPr>
          <w:rFonts w:eastAsia="黑体" w:hint="eastAsia"/>
          <w:b/>
          <w:bCs/>
          <w:sz w:val="32"/>
          <w:szCs w:val="22"/>
        </w:rPr>
        <w:lastRenderedPageBreak/>
        <w:t>目录</w:t>
      </w:r>
    </w:p>
    <w:commentRangeStart w:id="24"/>
    <w:p w14:paraId="3BDB8893" w14:textId="77777777" w:rsidR="00DC05E9" w:rsidRDefault="00A80CA3" w:rsidP="00DC05E9">
      <w:pPr>
        <w:pStyle w:val="10"/>
        <w:ind w:firstLine="480"/>
        <w:rPr>
          <w:rFonts w:asciiTheme="minorHAnsi" w:eastAsiaTheme="minorEastAsia" w:hAnsiTheme="minorHAnsi" w:cstheme="minorBidi"/>
          <w:sz w:val="21"/>
          <w:szCs w:val="22"/>
        </w:rPr>
      </w:pPr>
      <w:r>
        <w:fldChar w:fldCharType="begin"/>
      </w:r>
      <w:r w:rsidR="009E76BF">
        <w:instrText xml:space="preserve"> TOC \o "1-3" \h \z \u </w:instrText>
      </w:r>
      <w:r>
        <w:fldChar w:fldCharType="separate"/>
      </w:r>
      <w:hyperlink w:anchor="_Toc355354255" w:history="1">
        <w:r w:rsidR="00DC05E9" w:rsidRPr="0085635D">
          <w:rPr>
            <w:rStyle w:val="aa"/>
            <w:bCs/>
          </w:rPr>
          <w:t>Based on the Activiti process for leave management system design and research</w:t>
        </w:r>
        <w:r w:rsidR="00DC05E9">
          <w:rPr>
            <w:webHidden/>
          </w:rPr>
          <w:tab/>
        </w:r>
        <w:r>
          <w:rPr>
            <w:webHidden/>
          </w:rPr>
          <w:fldChar w:fldCharType="begin"/>
        </w:r>
        <w:r w:rsidR="00DC05E9">
          <w:rPr>
            <w:webHidden/>
          </w:rPr>
          <w:instrText xml:space="preserve"> PAGEREF _Toc355354255 \h </w:instrText>
        </w:r>
        <w:r>
          <w:rPr>
            <w:webHidden/>
          </w:rPr>
        </w:r>
        <w:r>
          <w:rPr>
            <w:webHidden/>
          </w:rPr>
          <w:fldChar w:fldCharType="separate"/>
        </w:r>
        <w:r w:rsidR="00DC05E9">
          <w:rPr>
            <w:webHidden/>
          </w:rPr>
          <w:t>III</w:t>
        </w:r>
        <w:r>
          <w:rPr>
            <w:webHidden/>
          </w:rPr>
          <w:fldChar w:fldCharType="end"/>
        </w:r>
      </w:hyperlink>
    </w:p>
    <w:p w14:paraId="70133276" w14:textId="77777777" w:rsidR="00DC05E9" w:rsidRDefault="00797EC0">
      <w:pPr>
        <w:pStyle w:val="10"/>
        <w:rPr>
          <w:rFonts w:asciiTheme="minorHAnsi" w:eastAsiaTheme="minorEastAsia" w:hAnsiTheme="minorHAnsi" w:cstheme="minorBidi"/>
          <w:sz w:val="21"/>
          <w:szCs w:val="22"/>
        </w:rPr>
      </w:pPr>
      <w:hyperlink w:anchor="_Toc355354256" w:history="1">
        <w:r w:rsidR="00DC05E9" w:rsidRPr="0085635D">
          <w:rPr>
            <w:rStyle w:val="aa"/>
            <w:b/>
            <w:bCs/>
          </w:rPr>
          <w:t>Abstract</w:t>
        </w:r>
        <w:r w:rsidR="00DC05E9">
          <w:rPr>
            <w:webHidden/>
          </w:rPr>
          <w:tab/>
        </w:r>
        <w:r w:rsidR="00A80CA3">
          <w:rPr>
            <w:webHidden/>
          </w:rPr>
          <w:fldChar w:fldCharType="begin"/>
        </w:r>
        <w:r w:rsidR="00DC05E9">
          <w:rPr>
            <w:webHidden/>
          </w:rPr>
          <w:instrText xml:space="preserve"> PAGEREF _Toc355354256 \h </w:instrText>
        </w:r>
        <w:r w:rsidR="00A80CA3">
          <w:rPr>
            <w:webHidden/>
          </w:rPr>
        </w:r>
        <w:r w:rsidR="00A80CA3">
          <w:rPr>
            <w:webHidden/>
          </w:rPr>
          <w:fldChar w:fldCharType="separate"/>
        </w:r>
        <w:r w:rsidR="00DC05E9">
          <w:rPr>
            <w:webHidden/>
          </w:rPr>
          <w:t>III</w:t>
        </w:r>
        <w:r w:rsidR="00A80CA3">
          <w:rPr>
            <w:webHidden/>
          </w:rPr>
          <w:fldChar w:fldCharType="end"/>
        </w:r>
      </w:hyperlink>
    </w:p>
    <w:p w14:paraId="2B83C883" w14:textId="77777777" w:rsidR="00DC05E9" w:rsidRDefault="00797EC0">
      <w:pPr>
        <w:pStyle w:val="10"/>
        <w:rPr>
          <w:rFonts w:asciiTheme="minorHAnsi" w:eastAsiaTheme="minorEastAsia" w:hAnsiTheme="minorHAnsi" w:cstheme="minorBidi"/>
          <w:sz w:val="21"/>
          <w:szCs w:val="22"/>
        </w:rPr>
      </w:pPr>
      <w:hyperlink w:anchor="_Toc355354257" w:history="1">
        <w:r w:rsidR="00DC05E9" w:rsidRPr="0085635D">
          <w:rPr>
            <w:rStyle w:val="aa"/>
          </w:rPr>
          <w:t>1</w:t>
        </w:r>
        <w:r w:rsidR="00DC05E9">
          <w:rPr>
            <w:rFonts w:asciiTheme="minorHAnsi" w:eastAsiaTheme="minorEastAsia" w:hAnsiTheme="minorHAnsi" w:cstheme="minorBidi"/>
            <w:sz w:val="21"/>
            <w:szCs w:val="22"/>
          </w:rPr>
          <w:tab/>
        </w:r>
        <w:r w:rsidR="00DC05E9" w:rsidRPr="0085635D">
          <w:rPr>
            <w:rStyle w:val="aa"/>
            <w:rFonts w:hint="eastAsia"/>
          </w:rPr>
          <w:t>绪论</w:t>
        </w:r>
        <w:r w:rsidR="00DC05E9">
          <w:rPr>
            <w:webHidden/>
          </w:rPr>
          <w:tab/>
        </w:r>
        <w:r w:rsidR="00A80CA3">
          <w:rPr>
            <w:webHidden/>
          </w:rPr>
          <w:fldChar w:fldCharType="begin"/>
        </w:r>
        <w:r w:rsidR="00DC05E9">
          <w:rPr>
            <w:webHidden/>
          </w:rPr>
          <w:instrText xml:space="preserve"> PAGEREF _Toc355354257 \h </w:instrText>
        </w:r>
        <w:r w:rsidR="00A80CA3">
          <w:rPr>
            <w:webHidden/>
          </w:rPr>
        </w:r>
        <w:r w:rsidR="00A80CA3">
          <w:rPr>
            <w:webHidden/>
          </w:rPr>
          <w:fldChar w:fldCharType="separate"/>
        </w:r>
        <w:r w:rsidR="00DC05E9">
          <w:rPr>
            <w:webHidden/>
          </w:rPr>
          <w:t>1</w:t>
        </w:r>
        <w:r w:rsidR="00A80CA3">
          <w:rPr>
            <w:webHidden/>
          </w:rPr>
          <w:fldChar w:fldCharType="end"/>
        </w:r>
      </w:hyperlink>
    </w:p>
    <w:p w14:paraId="79B015F0" w14:textId="77777777" w:rsidR="00DC05E9" w:rsidRDefault="00797EC0">
      <w:pPr>
        <w:pStyle w:val="20"/>
        <w:rPr>
          <w:rFonts w:asciiTheme="minorHAnsi" w:eastAsiaTheme="minorEastAsia" w:hAnsiTheme="minorHAnsi" w:cstheme="minorBidi"/>
          <w:noProof/>
          <w:sz w:val="21"/>
          <w:szCs w:val="22"/>
        </w:rPr>
      </w:pPr>
      <w:hyperlink w:anchor="_Toc355354258" w:history="1">
        <w:r w:rsidR="00DC05E9" w:rsidRPr="0085635D">
          <w:rPr>
            <w:rStyle w:val="aa"/>
            <w:noProof/>
          </w:rPr>
          <w:t>1.1</w:t>
        </w:r>
        <w:r w:rsidR="00DC05E9" w:rsidRPr="0085635D">
          <w:rPr>
            <w:rStyle w:val="aa"/>
            <w:rFonts w:hint="eastAsia"/>
            <w:noProof/>
          </w:rPr>
          <w:t xml:space="preserve"> </w:t>
        </w:r>
        <w:r w:rsidR="00DC05E9" w:rsidRPr="0085635D">
          <w:rPr>
            <w:rStyle w:val="aa"/>
            <w:rFonts w:hint="eastAsia"/>
            <w:noProof/>
          </w:rPr>
          <w:t>课题背景及意义</w:t>
        </w:r>
        <w:r w:rsidR="00DC05E9">
          <w:rPr>
            <w:noProof/>
            <w:webHidden/>
          </w:rPr>
          <w:tab/>
        </w:r>
        <w:r w:rsidR="00A80CA3">
          <w:rPr>
            <w:noProof/>
            <w:webHidden/>
          </w:rPr>
          <w:fldChar w:fldCharType="begin"/>
        </w:r>
        <w:r w:rsidR="00DC05E9">
          <w:rPr>
            <w:noProof/>
            <w:webHidden/>
          </w:rPr>
          <w:instrText xml:space="preserve"> PAGEREF _Toc355354258 \h </w:instrText>
        </w:r>
        <w:r w:rsidR="00A80CA3">
          <w:rPr>
            <w:noProof/>
            <w:webHidden/>
          </w:rPr>
        </w:r>
        <w:r w:rsidR="00A80CA3">
          <w:rPr>
            <w:noProof/>
            <w:webHidden/>
          </w:rPr>
          <w:fldChar w:fldCharType="separate"/>
        </w:r>
        <w:r w:rsidR="00DC05E9">
          <w:rPr>
            <w:noProof/>
            <w:webHidden/>
          </w:rPr>
          <w:t>1</w:t>
        </w:r>
        <w:r w:rsidR="00A80CA3">
          <w:rPr>
            <w:noProof/>
            <w:webHidden/>
          </w:rPr>
          <w:fldChar w:fldCharType="end"/>
        </w:r>
      </w:hyperlink>
    </w:p>
    <w:p w14:paraId="73469BE9" w14:textId="77777777" w:rsidR="00DC05E9" w:rsidRDefault="00797EC0">
      <w:pPr>
        <w:pStyle w:val="20"/>
        <w:rPr>
          <w:rFonts w:asciiTheme="minorHAnsi" w:eastAsiaTheme="minorEastAsia" w:hAnsiTheme="minorHAnsi" w:cstheme="minorBidi"/>
          <w:noProof/>
          <w:sz w:val="21"/>
          <w:szCs w:val="22"/>
        </w:rPr>
      </w:pPr>
      <w:hyperlink w:anchor="_Toc355354259" w:history="1">
        <w:r w:rsidR="00DC05E9" w:rsidRPr="0085635D">
          <w:rPr>
            <w:rStyle w:val="aa"/>
            <w:noProof/>
          </w:rPr>
          <w:t>1.2</w:t>
        </w:r>
        <w:r w:rsidR="00DC05E9" w:rsidRPr="0085635D">
          <w:rPr>
            <w:rStyle w:val="aa"/>
            <w:rFonts w:hint="eastAsia"/>
            <w:noProof/>
          </w:rPr>
          <w:t xml:space="preserve"> </w:t>
        </w:r>
        <w:r w:rsidR="00DC05E9" w:rsidRPr="0085635D">
          <w:rPr>
            <w:rStyle w:val="aa"/>
            <w:rFonts w:hint="eastAsia"/>
            <w:noProof/>
          </w:rPr>
          <w:t>国内外研究现状</w:t>
        </w:r>
        <w:r w:rsidR="00DC05E9">
          <w:rPr>
            <w:noProof/>
            <w:webHidden/>
          </w:rPr>
          <w:tab/>
        </w:r>
        <w:r w:rsidR="00A80CA3">
          <w:rPr>
            <w:noProof/>
            <w:webHidden/>
          </w:rPr>
          <w:fldChar w:fldCharType="begin"/>
        </w:r>
        <w:r w:rsidR="00DC05E9">
          <w:rPr>
            <w:noProof/>
            <w:webHidden/>
          </w:rPr>
          <w:instrText xml:space="preserve"> PAGEREF _Toc355354259 \h </w:instrText>
        </w:r>
        <w:r w:rsidR="00A80CA3">
          <w:rPr>
            <w:noProof/>
            <w:webHidden/>
          </w:rPr>
        </w:r>
        <w:r w:rsidR="00A80CA3">
          <w:rPr>
            <w:noProof/>
            <w:webHidden/>
          </w:rPr>
          <w:fldChar w:fldCharType="separate"/>
        </w:r>
        <w:r w:rsidR="00DC05E9">
          <w:rPr>
            <w:noProof/>
            <w:webHidden/>
          </w:rPr>
          <w:t>2</w:t>
        </w:r>
        <w:r w:rsidR="00A80CA3">
          <w:rPr>
            <w:noProof/>
            <w:webHidden/>
          </w:rPr>
          <w:fldChar w:fldCharType="end"/>
        </w:r>
      </w:hyperlink>
    </w:p>
    <w:p w14:paraId="76D82012" w14:textId="77777777" w:rsidR="00DC05E9" w:rsidRDefault="00797EC0">
      <w:pPr>
        <w:pStyle w:val="30"/>
        <w:rPr>
          <w:rFonts w:asciiTheme="minorHAnsi" w:eastAsiaTheme="minorEastAsia" w:hAnsiTheme="minorHAnsi" w:cstheme="minorBidi"/>
          <w:noProof/>
          <w:sz w:val="21"/>
          <w:szCs w:val="22"/>
        </w:rPr>
      </w:pPr>
      <w:hyperlink w:anchor="_Toc355354260" w:history="1">
        <w:r w:rsidR="00DC05E9" w:rsidRPr="0085635D">
          <w:rPr>
            <w:rStyle w:val="aa"/>
            <w:noProof/>
          </w:rPr>
          <w:t>1.2.1</w:t>
        </w:r>
        <w:r w:rsidR="00DC05E9" w:rsidRPr="0085635D">
          <w:rPr>
            <w:rStyle w:val="aa"/>
            <w:rFonts w:hint="eastAsia"/>
            <w:noProof/>
          </w:rPr>
          <w:t xml:space="preserve"> </w:t>
        </w:r>
        <w:r w:rsidR="00DC05E9" w:rsidRPr="0085635D">
          <w:rPr>
            <w:rStyle w:val="aa"/>
            <w:rFonts w:hint="eastAsia"/>
            <w:noProof/>
          </w:rPr>
          <w:t>工作流管理技术的发展</w:t>
        </w:r>
        <w:r w:rsidR="00DC05E9">
          <w:rPr>
            <w:noProof/>
            <w:webHidden/>
          </w:rPr>
          <w:tab/>
        </w:r>
        <w:r w:rsidR="00A80CA3">
          <w:rPr>
            <w:noProof/>
            <w:webHidden/>
          </w:rPr>
          <w:fldChar w:fldCharType="begin"/>
        </w:r>
        <w:r w:rsidR="00DC05E9">
          <w:rPr>
            <w:noProof/>
            <w:webHidden/>
          </w:rPr>
          <w:instrText xml:space="preserve"> PAGEREF _Toc355354260 \h </w:instrText>
        </w:r>
        <w:r w:rsidR="00A80CA3">
          <w:rPr>
            <w:noProof/>
            <w:webHidden/>
          </w:rPr>
        </w:r>
        <w:r w:rsidR="00A80CA3">
          <w:rPr>
            <w:noProof/>
            <w:webHidden/>
          </w:rPr>
          <w:fldChar w:fldCharType="separate"/>
        </w:r>
        <w:r w:rsidR="00DC05E9">
          <w:rPr>
            <w:noProof/>
            <w:webHidden/>
          </w:rPr>
          <w:t>2</w:t>
        </w:r>
        <w:r w:rsidR="00A80CA3">
          <w:rPr>
            <w:noProof/>
            <w:webHidden/>
          </w:rPr>
          <w:fldChar w:fldCharType="end"/>
        </w:r>
      </w:hyperlink>
    </w:p>
    <w:p w14:paraId="5C533811" w14:textId="77777777" w:rsidR="00DC05E9" w:rsidRDefault="00797EC0" w:rsidP="00DC05E9">
      <w:pPr>
        <w:pStyle w:val="30"/>
        <w:rPr>
          <w:rFonts w:asciiTheme="minorHAnsi" w:eastAsiaTheme="minorEastAsia" w:hAnsiTheme="minorHAnsi" w:cstheme="minorBidi"/>
          <w:noProof/>
          <w:sz w:val="21"/>
          <w:szCs w:val="22"/>
        </w:rPr>
      </w:pPr>
      <w:hyperlink w:anchor="_Toc355354261" w:history="1">
        <w:r w:rsidR="00DC05E9" w:rsidRPr="0085635D">
          <w:rPr>
            <w:rStyle w:val="aa"/>
            <w:noProof/>
          </w:rPr>
          <w:t>1.2.2</w:t>
        </w:r>
        <w:r w:rsidR="00DC05E9" w:rsidRPr="0085635D">
          <w:rPr>
            <w:rStyle w:val="aa"/>
            <w:rFonts w:hint="eastAsia"/>
            <w:noProof/>
          </w:rPr>
          <w:t xml:space="preserve"> </w:t>
        </w:r>
        <w:r w:rsidR="00DC05E9" w:rsidRPr="0085635D">
          <w:rPr>
            <w:rStyle w:val="aa"/>
            <w:rFonts w:hint="eastAsia"/>
            <w:noProof/>
          </w:rPr>
          <w:t>工作流引擎研究</w:t>
        </w:r>
        <w:r w:rsidR="00DC05E9">
          <w:rPr>
            <w:noProof/>
            <w:webHidden/>
          </w:rPr>
          <w:tab/>
        </w:r>
        <w:r w:rsidR="00A80CA3">
          <w:rPr>
            <w:noProof/>
            <w:webHidden/>
          </w:rPr>
          <w:fldChar w:fldCharType="begin"/>
        </w:r>
        <w:r w:rsidR="00DC05E9">
          <w:rPr>
            <w:noProof/>
            <w:webHidden/>
          </w:rPr>
          <w:instrText xml:space="preserve"> PAGEREF _Toc355354261 \h </w:instrText>
        </w:r>
        <w:r w:rsidR="00A80CA3">
          <w:rPr>
            <w:noProof/>
            <w:webHidden/>
          </w:rPr>
        </w:r>
        <w:r w:rsidR="00A80CA3">
          <w:rPr>
            <w:noProof/>
            <w:webHidden/>
          </w:rPr>
          <w:fldChar w:fldCharType="separate"/>
        </w:r>
        <w:r w:rsidR="00DC05E9">
          <w:rPr>
            <w:noProof/>
            <w:webHidden/>
          </w:rPr>
          <w:t>2</w:t>
        </w:r>
        <w:r w:rsidR="00A80CA3">
          <w:rPr>
            <w:noProof/>
            <w:webHidden/>
          </w:rPr>
          <w:fldChar w:fldCharType="end"/>
        </w:r>
      </w:hyperlink>
    </w:p>
    <w:p w14:paraId="7F9AC2CF" w14:textId="77777777" w:rsidR="00DC05E9" w:rsidRDefault="00797EC0" w:rsidP="00DC05E9">
      <w:pPr>
        <w:pStyle w:val="30"/>
        <w:rPr>
          <w:rFonts w:asciiTheme="minorHAnsi" w:eastAsiaTheme="minorEastAsia" w:hAnsiTheme="minorHAnsi" w:cstheme="minorBidi"/>
          <w:noProof/>
          <w:sz w:val="21"/>
          <w:szCs w:val="22"/>
        </w:rPr>
      </w:pPr>
      <w:hyperlink w:anchor="_Toc355354262" w:history="1">
        <w:r w:rsidR="00DC05E9" w:rsidRPr="0085635D">
          <w:rPr>
            <w:rStyle w:val="aa"/>
            <w:noProof/>
          </w:rPr>
          <w:t>1.2.3 BPMN2.0</w:t>
        </w:r>
        <w:r w:rsidR="00DC05E9" w:rsidRPr="0085635D">
          <w:rPr>
            <w:rStyle w:val="aa"/>
            <w:rFonts w:hint="eastAsia"/>
            <w:noProof/>
          </w:rPr>
          <w:t>研究现状</w:t>
        </w:r>
        <w:r w:rsidR="00DC05E9">
          <w:rPr>
            <w:noProof/>
            <w:webHidden/>
          </w:rPr>
          <w:tab/>
        </w:r>
        <w:r w:rsidR="00A80CA3">
          <w:rPr>
            <w:noProof/>
            <w:webHidden/>
          </w:rPr>
          <w:fldChar w:fldCharType="begin"/>
        </w:r>
        <w:r w:rsidR="00DC05E9">
          <w:rPr>
            <w:noProof/>
            <w:webHidden/>
          </w:rPr>
          <w:instrText xml:space="preserve"> PAGEREF _Toc355354262 \h </w:instrText>
        </w:r>
        <w:r w:rsidR="00A80CA3">
          <w:rPr>
            <w:noProof/>
            <w:webHidden/>
          </w:rPr>
        </w:r>
        <w:r w:rsidR="00A80CA3">
          <w:rPr>
            <w:noProof/>
            <w:webHidden/>
          </w:rPr>
          <w:fldChar w:fldCharType="separate"/>
        </w:r>
        <w:r w:rsidR="00DC05E9">
          <w:rPr>
            <w:noProof/>
            <w:webHidden/>
          </w:rPr>
          <w:t>5</w:t>
        </w:r>
        <w:r w:rsidR="00A80CA3">
          <w:rPr>
            <w:noProof/>
            <w:webHidden/>
          </w:rPr>
          <w:fldChar w:fldCharType="end"/>
        </w:r>
      </w:hyperlink>
    </w:p>
    <w:p w14:paraId="6F3068D8" w14:textId="77777777" w:rsidR="00DC05E9" w:rsidRDefault="00797EC0">
      <w:pPr>
        <w:pStyle w:val="10"/>
        <w:rPr>
          <w:rFonts w:asciiTheme="minorHAnsi" w:eastAsiaTheme="minorEastAsia" w:hAnsiTheme="minorHAnsi" w:cstheme="minorBidi"/>
          <w:sz w:val="21"/>
          <w:szCs w:val="22"/>
        </w:rPr>
      </w:pPr>
      <w:hyperlink w:anchor="_Toc355354263" w:history="1">
        <w:r w:rsidR="00DC05E9" w:rsidRPr="0085635D">
          <w:rPr>
            <w:rStyle w:val="aa"/>
          </w:rPr>
          <w:t>2</w:t>
        </w:r>
        <w:r w:rsidR="00DC05E9">
          <w:rPr>
            <w:rFonts w:asciiTheme="minorHAnsi" w:eastAsiaTheme="minorEastAsia" w:hAnsiTheme="minorHAnsi" w:cstheme="minorBidi"/>
            <w:sz w:val="21"/>
            <w:szCs w:val="22"/>
          </w:rPr>
          <w:tab/>
        </w:r>
        <w:r w:rsidR="00DC05E9" w:rsidRPr="0085635D">
          <w:rPr>
            <w:rStyle w:val="aa"/>
            <w:rFonts w:hint="eastAsia"/>
          </w:rPr>
          <w:t>相关概念和技术</w:t>
        </w:r>
        <w:r w:rsidR="00DC05E9">
          <w:rPr>
            <w:webHidden/>
          </w:rPr>
          <w:tab/>
        </w:r>
        <w:r w:rsidR="00A80CA3">
          <w:rPr>
            <w:webHidden/>
          </w:rPr>
          <w:fldChar w:fldCharType="begin"/>
        </w:r>
        <w:r w:rsidR="00DC05E9">
          <w:rPr>
            <w:webHidden/>
          </w:rPr>
          <w:instrText xml:space="preserve"> PAGEREF _Toc355354263 \h </w:instrText>
        </w:r>
        <w:r w:rsidR="00A80CA3">
          <w:rPr>
            <w:webHidden/>
          </w:rPr>
        </w:r>
        <w:r w:rsidR="00A80CA3">
          <w:rPr>
            <w:webHidden/>
          </w:rPr>
          <w:fldChar w:fldCharType="separate"/>
        </w:r>
        <w:r w:rsidR="00DC05E9">
          <w:rPr>
            <w:webHidden/>
          </w:rPr>
          <w:t>8</w:t>
        </w:r>
        <w:r w:rsidR="00A80CA3">
          <w:rPr>
            <w:webHidden/>
          </w:rPr>
          <w:fldChar w:fldCharType="end"/>
        </w:r>
      </w:hyperlink>
    </w:p>
    <w:p w14:paraId="2F332B2B" w14:textId="77777777" w:rsidR="00DC05E9" w:rsidRDefault="00797EC0">
      <w:pPr>
        <w:pStyle w:val="20"/>
        <w:rPr>
          <w:rFonts w:asciiTheme="minorHAnsi" w:eastAsiaTheme="minorEastAsia" w:hAnsiTheme="minorHAnsi" w:cstheme="minorBidi"/>
          <w:noProof/>
          <w:sz w:val="21"/>
          <w:szCs w:val="22"/>
        </w:rPr>
      </w:pPr>
      <w:hyperlink w:anchor="_Toc355354264" w:history="1">
        <w:r w:rsidR="00DC05E9" w:rsidRPr="0085635D">
          <w:rPr>
            <w:rStyle w:val="aa"/>
            <w:noProof/>
          </w:rPr>
          <w:t>2.1</w:t>
        </w:r>
        <w:r w:rsidR="00DC05E9" w:rsidRPr="0085635D">
          <w:rPr>
            <w:rStyle w:val="aa"/>
            <w:rFonts w:hint="eastAsia"/>
            <w:noProof/>
          </w:rPr>
          <w:t xml:space="preserve"> </w:t>
        </w:r>
        <w:r w:rsidR="00DC05E9" w:rsidRPr="0085635D">
          <w:rPr>
            <w:rStyle w:val="aa"/>
            <w:rFonts w:hint="eastAsia"/>
            <w:noProof/>
          </w:rPr>
          <w:t>工作流相关概念</w:t>
        </w:r>
        <w:r w:rsidR="00DC05E9">
          <w:rPr>
            <w:noProof/>
            <w:webHidden/>
          </w:rPr>
          <w:tab/>
        </w:r>
        <w:r w:rsidR="00A80CA3">
          <w:rPr>
            <w:noProof/>
            <w:webHidden/>
          </w:rPr>
          <w:fldChar w:fldCharType="begin"/>
        </w:r>
        <w:r w:rsidR="00DC05E9">
          <w:rPr>
            <w:noProof/>
            <w:webHidden/>
          </w:rPr>
          <w:instrText xml:space="preserve"> PAGEREF _Toc355354264 \h </w:instrText>
        </w:r>
        <w:r w:rsidR="00A80CA3">
          <w:rPr>
            <w:noProof/>
            <w:webHidden/>
          </w:rPr>
        </w:r>
        <w:r w:rsidR="00A80CA3">
          <w:rPr>
            <w:noProof/>
            <w:webHidden/>
          </w:rPr>
          <w:fldChar w:fldCharType="separate"/>
        </w:r>
        <w:r w:rsidR="00DC05E9">
          <w:rPr>
            <w:noProof/>
            <w:webHidden/>
          </w:rPr>
          <w:t>8</w:t>
        </w:r>
        <w:r w:rsidR="00A80CA3">
          <w:rPr>
            <w:noProof/>
            <w:webHidden/>
          </w:rPr>
          <w:fldChar w:fldCharType="end"/>
        </w:r>
      </w:hyperlink>
    </w:p>
    <w:p w14:paraId="590BDE78" w14:textId="77777777" w:rsidR="00DC05E9" w:rsidRDefault="00797EC0">
      <w:pPr>
        <w:pStyle w:val="30"/>
        <w:rPr>
          <w:rFonts w:asciiTheme="minorHAnsi" w:eastAsiaTheme="minorEastAsia" w:hAnsiTheme="minorHAnsi" w:cstheme="minorBidi"/>
          <w:noProof/>
          <w:sz w:val="21"/>
          <w:szCs w:val="22"/>
        </w:rPr>
      </w:pPr>
      <w:hyperlink w:anchor="_Toc355354265" w:history="1">
        <w:r w:rsidR="00DC05E9" w:rsidRPr="0085635D">
          <w:rPr>
            <w:rStyle w:val="aa"/>
            <w:noProof/>
          </w:rPr>
          <w:t>2.1.1</w:t>
        </w:r>
        <w:r w:rsidR="00DC05E9" w:rsidRPr="0085635D">
          <w:rPr>
            <w:rStyle w:val="aa"/>
            <w:rFonts w:hint="eastAsia"/>
            <w:noProof/>
          </w:rPr>
          <w:t xml:space="preserve"> </w:t>
        </w:r>
        <w:r w:rsidR="00DC05E9" w:rsidRPr="0085635D">
          <w:rPr>
            <w:rStyle w:val="aa"/>
            <w:rFonts w:hint="eastAsia"/>
            <w:noProof/>
          </w:rPr>
          <w:t>工作流</w:t>
        </w:r>
        <w:r w:rsidR="00DC05E9" w:rsidRPr="0085635D">
          <w:rPr>
            <w:rStyle w:val="aa"/>
            <w:noProof/>
          </w:rPr>
          <w:t>(Workflow)</w:t>
        </w:r>
        <w:r w:rsidR="00DC05E9">
          <w:rPr>
            <w:noProof/>
            <w:webHidden/>
          </w:rPr>
          <w:tab/>
        </w:r>
        <w:r w:rsidR="00A80CA3">
          <w:rPr>
            <w:noProof/>
            <w:webHidden/>
          </w:rPr>
          <w:fldChar w:fldCharType="begin"/>
        </w:r>
        <w:r w:rsidR="00DC05E9">
          <w:rPr>
            <w:noProof/>
            <w:webHidden/>
          </w:rPr>
          <w:instrText xml:space="preserve"> PAGEREF _Toc355354265 \h </w:instrText>
        </w:r>
        <w:r w:rsidR="00A80CA3">
          <w:rPr>
            <w:noProof/>
            <w:webHidden/>
          </w:rPr>
        </w:r>
        <w:r w:rsidR="00A80CA3">
          <w:rPr>
            <w:noProof/>
            <w:webHidden/>
          </w:rPr>
          <w:fldChar w:fldCharType="separate"/>
        </w:r>
        <w:r w:rsidR="00DC05E9">
          <w:rPr>
            <w:noProof/>
            <w:webHidden/>
          </w:rPr>
          <w:t>8</w:t>
        </w:r>
        <w:r w:rsidR="00A80CA3">
          <w:rPr>
            <w:noProof/>
            <w:webHidden/>
          </w:rPr>
          <w:fldChar w:fldCharType="end"/>
        </w:r>
      </w:hyperlink>
    </w:p>
    <w:p w14:paraId="3762973B" w14:textId="77777777" w:rsidR="00DC05E9" w:rsidRDefault="00797EC0">
      <w:pPr>
        <w:pStyle w:val="30"/>
        <w:rPr>
          <w:rFonts w:asciiTheme="minorHAnsi" w:eastAsiaTheme="minorEastAsia" w:hAnsiTheme="minorHAnsi" w:cstheme="minorBidi"/>
          <w:noProof/>
          <w:sz w:val="21"/>
          <w:szCs w:val="22"/>
        </w:rPr>
      </w:pPr>
      <w:hyperlink w:anchor="_Toc355354266" w:history="1">
        <w:r w:rsidR="00DC05E9" w:rsidRPr="0085635D">
          <w:rPr>
            <w:rStyle w:val="aa"/>
            <w:noProof/>
          </w:rPr>
          <w:t>2.1.2</w:t>
        </w:r>
        <w:r w:rsidR="00DC05E9" w:rsidRPr="0085635D">
          <w:rPr>
            <w:rStyle w:val="aa"/>
            <w:rFonts w:hint="eastAsia"/>
            <w:noProof/>
          </w:rPr>
          <w:t xml:space="preserve"> </w:t>
        </w:r>
        <w:r w:rsidR="00DC05E9" w:rsidRPr="0085635D">
          <w:rPr>
            <w:rStyle w:val="aa"/>
            <w:rFonts w:hint="eastAsia"/>
            <w:noProof/>
          </w:rPr>
          <w:t>业务流程（</w:t>
        </w:r>
        <w:r w:rsidR="00DC05E9" w:rsidRPr="0085635D">
          <w:rPr>
            <w:rStyle w:val="aa"/>
            <w:noProof/>
          </w:rPr>
          <w:t>Business Process</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_Toc355354266 \h </w:instrText>
        </w:r>
        <w:r w:rsidR="00A80CA3">
          <w:rPr>
            <w:noProof/>
            <w:webHidden/>
          </w:rPr>
        </w:r>
        <w:r w:rsidR="00A80CA3">
          <w:rPr>
            <w:noProof/>
            <w:webHidden/>
          </w:rPr>
          <w:fldChar w:fldCharType="separate"/>
        </w:r>
        <w:r w:rsidR="00DC05E9">
          <w:rPr>
            <w:noProof/>
            <w:webHidden/>
          </w:rPr>
          <w:t>8</w:t>
        </w:r>
        <w:r w:rsidR="00A80CA3">
          <w:rPr>
            <w:noProof/>
            <w:webHidden/>
          </w:rPr>
          <w:fldChar w:fldCharType="end"/>
        </w:r>
      </w:hyperlink>
    </w:p>
    <w:p w14:paraId="5C509304" w14:textId="77777777" w:rsidR="00DC05E9" w:rsidRDefault="00797EC0">
      <w:pPr>
        <w:pStyle w:val="30"/>
        <w:rPr>
          <w:rFonts w:asciiTheme="minorHAnsi" w:eastAsiaTheme="minorEastAsia" w:hAnsiTheme="minorHAnsi" w:cstheme="minorBidi"/>
          <w:noProof/>
          <w:sz w:val="21"/>
          <w:szCs w:val="22"/>
        </w:rPr>
      </w:pPr>
      <w:hyperlink w:anchor="_Toc355354267" w:history="1">
        <w:r w:rsidR="00DC05E9" w:rsidRPr="0085635D">
          <w:rPr>
            <w:rStyle w:val="aa"/>
            <w:noProof/>
          </w:rPr>
          <w:t>2.1.3</w:t>
        </w:r>
        <w:r w:rsidR="00DC05E9" w:rsidRPr="0085635D">
          <w:rPr>
            <w:rStyle w:val="aa"/>
            <w:rFonts w:hint="eastAsia"/>
            <w:noProof/>
          </w:rPr>
          <w:t xml:space="preserve"> </w:t>
        </w:r>
        <w:r w:rsidR="00DC05E9" w:rsidRPr="0085635D">
          <w:rPr>
            <w:rStyle w:val="aa"/>
            <w:rFonts w:hint="eastAsia"/>
            <w:noProof/>
          </w:rPr>
          <w:t>过程定义（</w:t>
        </w:r>
        <w:r w:rsidR="00DC05E9" w:rsidRPr="0085635D">
          <w:rPr>
            <w:rStyle w:val="aa"/>
            <w:noProof/>
          </w:rPr>
          <w:t>Process Definition</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_Toc355354267 \h </w:instrText>
        </w:r>
        <w:r w:rsidR="00A80CA3">
          <w:rPr>
            <w:noProof/>
            <w:webHidden/>
          </w:rPr>
        </w:r>
        <w:r w:rsidR="00A80CA3">
          <w:rPr>
            <w:noProof/>
            <w:webHidden/>
          </w:rPr>
          <w:fldChar w:fldCharType="separate"/>
        </w:r>
        <w:r w:rsidR="00DC05E9">
          <w:rPr>
            <w:noProof/>
            <w:webHidden/>
          </w:rPr>
          <w:t>8</w:t>
        </w:r>
        <w:r w:rsidR="00A80CA3">
          <w:rPr>
            <w:noProof/>
            <w:webHidden/>
          </w:rPr>
          <w:fldChar w:fldCharType="end"/>
        </w:r>
      </w:hyperlink>
    </w:p>
    <w:p w14:paraId="1A24DF77" w14:textId="77777777" w:rsidR="00DC05E9" w:rsidRDefault="00797EC0">
      <w:pPr>
        <w:pStyle w:val="30"/>
        <w:rPr>
          <w:rFonts w:asciiTheme="minorHAnsi" w:eastAsiaTheme="minorEastAsia" w:hAnsiTheme="minorHAnsi" w:cstheme="minorBidi"/>
          <w:noProof/>
          <w:sz w:val="21"/>
          <w:szCs w:val="22"/>
        </w:rPr>
      </w:pPr>
      <w:hyperlink w:anchor="_Toc355354268" w:history="1">
        <w:r w:rsidR="00DC05E9" w:rsidRPr="0085635D">
          <w:rPr>
            <w:rStyle w:val="aa"/>
            <w:noProof/>
          </w:rPr>
          <w:t>2.1.4</w:t>
        </w:r>
        <w:r w:rsidR="00DC05E9" w:rsidRPr="0085635D">
          <w:rPr>
            <w:rStyle w:val="aa"/>
            <w:rFonts w:hint="eastAsia"/>
            <w:noProof/>
          </w:rPr>
          <w:t xml:space="preserve"> </w:t>
        </w:r>
        <w:r w:rsidR="00DC05E9" w:rsidRPr="0085635D">
          <w:rPr>
            <w:rStyle w:val="aa"/>
            <w:rFonts w:hint="eastAsia"/>
            <w:noProof/>
          </w:rPr>
          <w:t>过程定义工具（</w:t>
        </w:r>
        <w:r w:rsidR="00DC05E9" w:rsidRPr="0085635D">
          <w:rPr>
            <w:rStyle w:val="aa"/>
            <w:noProof/>
          </w:rPr>
          <w:t>Process Definition Tools</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_Toc355354268 \h </w:instrText>
        </w:r>
        <w:r w:rsidR="00A80CA3">
          <w:rPr>
            <w:noProof/>
            <w:webHidden/>
          </w:rPr>
        </w:r>
        <w:r w:rsidR="00A80CA3">
          <w:rPr>
            <w:noProof/>
            <w:webHidden/>
          </w:rPr>
          <w:fldChar w:fldCharType="separate"/>
        </w:r>
        <w:r w:rsidR="00DC05E9">
          <w:rPr>
            <w:noProof/>
            <w:webHidden/>
          </w:rPr>
          <w:t>8</w:t>
        </w:r>
        <w:r w:rsidR="00A80CA3">
          <w:rPr>
            <w:noProof/>
            <w:webHidden/>
          </w:rPr>
          <w:fldChar w:fldCharType="end"/>
        </w:r>
      </w:hyperlink>
    </w:p>
    <w:p w14:paraId="139D97FF" w14:textId="77777777" w:rsidR="00DC05E9" w:rsidRDefault="00797EC0">
      <w:pPr>
        <w:pStyle w:val="30"/>
        <w:rPr>
          <w:rFonts w:asciiTheme="minorHAnsi" w:eastAsiaTheme="minorEastAsia" w:hAnsiTheme="minorHAnsi" w:cstheme="minorBidi"/>
          <w:noProof/>
          <w:sz w:val="21"/>
          <w:szCs w:val="22"/>
        </w:rPr>
      </w:pPr>
      <w:hyperlink w:anchor="_Toc355354269" w:history="1">
        <w:r w:rsidR="00DC05E9" w:rsidRPr="0085635D">
          <w:rPr>
            <w:rStyle w:val="aa"/>
            <w:noProof/>
          </w:rPr>
          <w:t>2.1.5</w:t>
        </w:r>
        <w:r w:rsidR="00DC05E9" w:rsidRPr="0085635D">
          <w:rPr>
            <w:rStyle w:val="aa"/>
            <w:rFonts w:hint="eastAsia"/>
            <w:noProof/>
          </w:rPr>
          <w:t xml:space="preserve"> </w:t>
        </w:r>
        <w:r w:rsidR="00DC05E9" w:rsidRPr="0085635D">
          <w:rPr>
            <w:rStyle w:val="aa"/>
            <w:rFonts w:hint="eastAsia"/>
            <w:noProof/>
          </w:rPr>
          <w:t>活动（</w:t>
        </w:r>
        <w:r w:rsidR="00DC05E9" w:rsidRPr="0085635D">
          <w:rPr>
            <w:rStyle w:val="aa"/>
            <w:noProof/>
          </w:rPr>
          <w:t>Activity</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_Toc355354269 \h </w:instrText>
        </w:r>
        <w:r w:rsidR="00A80CA3">
          <w:rPr>
            <w:noProof/>
            <w:webHidden/>
          </w:rPr>
        </w:r>
        <w:r w:rsidR="00A80CA3">
          <w:rPr>
            <w:noProof/>
            <w:webHidden/>
          </w:rPr>
          <w:fldChar w:fldCharType="separate"/>
        </w:r>
        <w:r w:rsidR="00DC05E9">
          <w:rPr>
            <w:noProof/>
            <w:webHidden/>
          </w:rPr>
          <w:t>8</w:t>
        </w:r>
        <w:r w:rsidR="00A80CA3">
          <w:rPr>
            <w:noProof/>
            <w:webHidden/>
          </w:rPr>
          <w:fldChar w:fldCharType="end"/>
        </w:r>
      </w:hyperlink>
    </w:p>
    <w:p w14:paraId="1FDCDB38" w14:textId="77777777" w:rsidR="00DC05E9" w:rsidRDefault="00797EC0">
      <w:pPr>
        <w:pStyle w:val="30"/>
        <w:rPr>
          <w:rFonts w:asciiTheme="minorHAnsi" w:eastAsiaTheme="minorEastAsia" w:hAnsiTheme="minorHAnsi" w:cstheme="minorBidi"/>
          <w:noProof/>
          <w:sz w:val="21"/>
          <w:szCs w:val="22"/>
        </w:rPr>
      </w:pPr>
      <w:hyperlink w:anchor="_Toc355354270" w:history="1">
        <w:r w:rsidR="00DC05E9" w:rsidRPr="0085635D">
          <w:rPr>
            <w:rStyle w:val="aa"/>
            <w:noProof/>
          </w:rPr>
          <w:t>2.1.6</w:t>
        </w:r>
        <w:r w:rsidR="00DC05E9" w:rsidRPr="0085635D">
          <w:rPr>
            <w:rStyle w:val="aa"/>
            <w:rFonts w:hint="eastAsia"/>
            <w:noProof/>
          </w:rPr>
          <w:t xml:space="preserve"> </w:t>
        </w:r>
        <w:r w:rsidR="00DC05E9" w:rsidRPr="0085635D">
          <w:rPr>
            <w:rStyle w:val="aa"/>
            <w:rFonts w:hint="eastAsia"/>
            <w:noProof/>
          </w:rPr>
          <w:t>过程</w:t>
        </w:r>
        <w:r w:rsidR="00DC05E9" w:rsidRPr="0085635D">
          <w:rPr>
            <w:rStyle w:val="aa"/>
            <w:noProof/>
          </w:rPr>
          <w:t>/</w:t>
        </w:r>
        <w:r w:rsidR="00DC05E9" w:rsidRPr="0085635D">
          <w:rPr>
            <w:rStyle w:val="aa"/>
            <w:rFonts w:hint="eastAsia"/>
            <w:noProof/>
          </w:rPr>
          <w:t>活动实例（</w:t>
        </w:r>
        <w:r w:rsidR="00DC05E9" w:rsidRPr="0085635D">
          <w:rPr>
            <w:rStyle w:val="aa"/>
            <w:noProof/>
          </w:rPr>
          <w:t>Process/Activity Instances</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_Toc355354270 \h </w:instrText>
        </w:r>
        <w:r w:rsidR="00A80CA3">
          <w:rPr>
            <w:noProof/>
            <w:webHidden/>
          </w:rPr>
        </w:r>
        <w:r w:rsidR="00A80CA3">
          <w:rPr>
            <w:noProof/>
            <w:webHidden/>
          </w:rPr>
          <w:fldChar w:fldCharType="separate"/>
        </w:r>
        <w:r w:rsidR="00DC05E9">
          <w:rPr>
            <w:noProof/>
            <w:webHidden/>
          </w:rPr>
          <w:t>9</w:t>
        </w:r>
        <w:r w:rsidR="00A80CA3">
          <w:rPr>
            <w:noProof/>
            <w:webHidden/>
          </w:rPr>
          <w:fldChar w:fldCharType="end"/>
        </w:r>
      </w:hyperlink>
    </w:p>
    <w:p w14:paraId="76D2B50E" w14:textId="77777777" w:rsidR="00DC05E9" w:rsidRDefault="00797EC0">
      <w:pPr>
        <w:pStyle w:val="30"/>
        <w:rPr>
          <w:rFonts w:asciiTheme="minorHAnsi" w:eastAsiaTheme="minorEastAsia" w:hAnsiTheme="minorHAnsi" w:cstheme="minorBidi"/>
          <w:noProof/>
          <w:sz w:val="21"/>
          <w:szCs w:val="22"/>
        </w:rPr>
      </w:pPr>
      <w:hyperlink w:anchor="_Toc355354271" w:history="1">
        <w:r w:rsidR="00DC05E9" w:rsidRPr="0085635D">
          <w:rPr>
            <w:rStyle w:val="aa"/>
            <w:b/>
            <w:bCs/>
            <w:noProof/>
          </w:rPr>
          <w:t>2.1.7</w:t>
        </w:r>
        <w:r w:rsidR="00DC05E9" w:rsidRPr="0085635D">
          <w:rPr>
            <w:rStyle w:val="aa"/>
            <w:rFonts w:hint="eastAsia"/>
            <w:noProof/>
          </w:rPr>
          <w:t xml:space="preserve"> </w:t>
        </w:r>
        <w:r w:rsidR="00DC05E9" w:rsidRPr="0085635D">
          <w:rPr>
            <w:rStyle w:val="aa"/>
            <w:rFonts w:hint="eastAsia"/>
            <w:noProof/>
          </w:rPr>
          <w:t>工作流管理系统（</w:t>
        </w:r>
        <w:r w:rsidR="00DC05E9" w:rsidRPr="0085635D">
          <w:rPr>
            <w:rStyle w:val="aa"/>
            <w:noProof/>
          </w:rPr>
          <w:t>Workflow Management System, WFMS</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_Toc355354271 \h </w:instrText>
        </w:r>
        <w:r w:rsidR="00A80CA3">
          <w:rPr>
            <w:noProof/>
            <w:webHidden/>
          </w:rPr>
        </w:r>
        <w:r w:rsidR="00A80CA3">
          <w:rPr>
            <w:noProof/>
            <w:webHidden/>
          </w:rPr>
          <w:fldChar w:fldCharType="separate"/>
        </w:r>
        <w:r w:rsidR="00DC05E9">
          <w:rPr>
            <w:noProof/>
            <w:webHidden/>
          </w:rPr>
          <w:t>9</w:t>
        </w:r>
        <w:r w:rsidR="00A80CA3">
          <w:rPr>
            <w:noProof/>
            <w:webHidden/>
          </w:rPr>
          <w:fldChar w:fldCharType="end"/>
        </w:r>
      </w:hyperlink>
    </w:p>
    <w:p w14:paraId="0C78BF64" w14:textId="77777777" w:rsidR="00DC05E9" w:rsidRDefault="00797EC0">
      <w:pPr>
        <w:pStyle w:val="30"/>
        <w:rPr>
          <w:rFonts w:asciiTheme="minorHAnsi" w:eastAsiaTheme="minorEastAsia" w:hAnsiTheme="minorHAnsi" w:cstheme="minorBidi"/>
          <w:noProof/>
          <w:sz w:val="21"/>
          <w:szCs w:val="22"/>
        </w:rPr>
      </w:pPr>
      <w:hyperlink w:anchor="_Toc355354272" w:history="1">
        <w:r w:rsidR="00DC05E9" w:rsidRPr="0085635D">
          <w:rPr>
            <w:rStyle w:val="aa"/>
            <w:noProof/>
          </w:rPr>
          <w:t>2.1.8</w:t>
        </w:r>
        <w:r w:rsidR="00DC05E9" w:rsidRPr="0085635D">
          <w:rPr>
            <w:rStyle w:val="aa"/>
            <w:rFonts w:hint="eastAsia"/>
            <w:noProof/>
          </w:rPr>
          <w:t xml:space="preserve"> </w:t>
        </w:r>
        <w:r w:rsidR="00DC05E9" w:rsidRPr="0085635D">
          <w:rPr>
            <w:rStyle w:val="aa"/>
            <w:rFonts w:hint="eastAsia"/>
            <w:noProof/>
          </w:rPr>
          <w:t>工作流引擎（</w:t>
        </w:r>
        <w:r w:rsidR="00DC05E9" w:rsidRPr="0085635D">
          <w:rPr>
            <w:rStyle w:val="aa"/>
            <w:noProof/>
          </w:rPr>
          <w:t>Workflow Engine</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_Toc355354272 \h </w:instrText>
        </w:r>
        <w:r w:rsidR="00A80CA3">
          <w:rPr>
            <w:noProof/>
            <w:webHidden/>
          </w:rPr>
        </w:r>
        <w:r w:rsidR="00A80CA3">
          <w:rPr>
            <w:noProof/>
            <w:webHidden/>
          </w:rPr>
          <w:fldChar w:fldCharType="separate"/>
        </w:r>
        <w:r w:rsidR="00DC05E9">
          <w:rPr>
            <w:noProof/>
            <w:webHidden/>
          </w:rPr>
          <w:t>11</w:t>
        </w:r>
        <w:r w:rsidR="00A80CA3">
          <w:rPr>
            <w:noProof/>
            <w:webHidden/>
          </w:rPr>
          <w:fldChar w:fldCharType="end"/>
        </w:r>
      </w:hyperlink>
    </w:p>
    <w:p w14:paraId="0F5328FC" w14:textId="77777777" w:rsidR="00DC05E9" w:rsidRDefault="00797EC0">
      <w:pPr>
        <w:pStyle w:val="30"/>
        <w:rPr>
          <w:rFonts w:asciiTheme="minorHAnsi" w:eastAsiaTheme="minorEastAsia" w:hAnsiTheme="minorHAnsi" w:cstheme="minorBidi"/>
          <w:noProof/>
          <w:sz w:val="21"/>
          <w:szCs w:val="22"/>
        </w:rPr>
      </w:pPr>
      <w:hyperlink w:anchor="_Toc355354273" w:history="1">
        <w:r w:rsidR="00DC05E9" w:rsidRPr="0085635D">
          <w:rPr>
            <w:rStyle w:val="aa"/>
            <w:noProof/>
          </w:rPr>
          <w:t>2.1.9</w:t>
        </w:r>
        <w:r w:rsidR="00DC05E9" w:rsidRPr="0085635D">
          <w:rPr>
            <w:rStyle w:val="aa"/>
            <w:rFonts w:hint="eastAsia"/>
            <w:noProof/>
          </w:rPr>
          <w:t xml:space="preserve"> </w:t>
        </w:r>
        <w:r w:rsidR="00DC05E9" w:rsidRPr="0085635D">
          <w:rPr>
            <w:rStyle w:val="aa"/>
            <w:rFonts w:hint="eastAsia"/>
            <w:noProof/>
          </w:rPr>
          <w:t>工作项（</w:t>
        </w:r>
        <w:r w:rsidR="00DC05E9" w:rsidRPr="0085635D">
          <w:rPr>
            <w:rStyle w:val="aa"/>
            <w:noProof/>
          </w:rPr>
          <w:t>Work Item</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_Toc355354273 \h </w:instrText>
        </w:r>
        <w:r w:rsidR="00A80CA3">
          <w:rPr>
            <w:noProof/>
            <w:webHidden/>
          </w:rPr>
        </w:r>
        <w:r w:rsidR="00A80CA3">
          <w:rPr>
            <w:noProof/>
            <w:webHidden/>
          </w:rPr>
          <w:fldChar w:fldCharType="separate"/>
        </w:r>
        <w:r w:rsidR="00DC05E9">
          <w:rPr>
            <w:noProof/>
            <w:webHidden/>
          </w:rPr>
          <w:t>11</w:t>
        </w:r>
        <w:r w:rsidR="00A80CA3">
          <w:rPr>
            <w:noProof/>
            <w:webHidden/>
          </w:rPr>
          <w:fldChar w:fldCharType="end"/>
        </w:r>
      </w:hyperlink>
    </w:p>
    <w:p w14:paraId="0458143B" w14:textId="77777777" w:rsidR="00DC05E9" w:rsidRDefault="00797EC0">
      <w:pPr>
        <w:pStyle w:val="30"/>
        <w:rPr>
          <w:rFonts w:asciiTheme="minorHAnsi" w:eastAsiaTheme="minorEastAsia" w:hAnsiTheme="minorHAnsi" w:cstheme="minorBidi"/>
          <w:noProof/>
          <w:sz w:val="21"/>
          <w:szCs w:val="22"/>
        </w:rPr>
      </w:pPr>
      <w:hyperlink w:anchor="_Toc355354274" w:history="1">
        <w:r w:rsidR="00DC05E9" w:rsidRPr="0085635D">
          <w:rPr>
            <w:rStyle w:val="aa"/>
            <w:noProof/>
          </w:rPr>
          <w:t>2.1.10</w:t>
        </w:r>
        <w:r w:rsidR="00DC05E9" w:rsidRPr="0085635D">
          <w:rPr>
            <w:rStyle w:val="aa"/>
            <w:rFonts w:hint="eastAsia"/>
            <w:noProof/>
          </w:rPr>
          <w:t xml:space="preserve"> </w:t>
        </w:r>
        <w:r w:rsidR="00DC05E9" w:rsidRPr="0085635D">
          <w:rPr>
            <w:rStyle w:val="aa"/>
            <w:rFonts w:hint="eastAsia"/>
            <w:noProof/>
          </w:rPr>
          <w:t>工作列表（</w:t>
        </w:r>
        <w:r w:rsidR="00DC05E9" w:rsidRPr="0085635D">
          <w:rPr>
            <w:rStyle w:val="aa"/>
            <w:noProof/>
          </w:rPr>
          <w:t>Work Items List</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_Toc355354274 \h </w:instrText>
        </w:r>
        <w:r w:rsidR="00A80CA3">
          <w:rPr>
            <w:noProof/>
            <w:webHidden/>
          </w:rPr>
        </w:r>
        <w:r w:rsidR="00A80CA3">
          <w:rPr>
            <w:noProof/>
            <w:webHidden/>
          </w:rPr>
          <w:fldChar w:fldCharType="separate"/>
        </w:r>
        <w:r w:rsidR="00DC05E9">
          <w:rPr>
            <w:noProof/>
            <w:webHidden/>
          </w:rPr>
          <w:t>11</w:t>
        </w:r>
        <w:r w:rsidR="00A80CA3">
          <w:rPr>
            <w:noProof/>
            <w:webHidden/>
          </w:rPr>
          <w:fldChar w:fldCharType="end"/>
        </w:r>
      </w:hyperlink>
    </w:p>
    <w:p w14:paraId="420CD641" w14:textId="77777777" w:rsidR="00DC05E9" w:rsidRDefault="00797EC0">
      <w:pPr>
        <w:pStyle w:val="20"/>
        <w:rPr>
          <w:rFonts w:asciiTheme="minorHAnsi" w:eastAsiaTheme="minorEastAsia" w:hAnsiTheme="minorHAnsi" w:cstheme="minorBidi"/>
          <w:noProof/>
          <w:sz w:val="21"/>
          <w:szCs w:val="22"/>
        </w:rPr>
      </w:pPr>
      <w:hyperlink w:anchor="_Toc355354275" w:history="1">
        <w:r w:rsidR="00DC05E9" w:rsidRPr="0085635D">
          <w:rPr>
            <w:rStyle w:val="aa"/>
            <w:noProof/>
          </w:rPr>
          <w:t>2.2 Activiti</w:t>
        </w:r>
        <w:r w:rsidR="00DC05E9" w:rsidRPr="0085635D">
          <w:rPr>
            <w:rStyle w:val="aa"/>
            <w:rFonts w:hint="eastAsia"/>
            <w:noProof/>
          </w:rPr>
          <w:t>工作流步骤</w:t>
        </w:r>
        <w:r w:rsidR="00DC05E9">
          <w:rPr>
            <w:noProof/>
            <w:webHidden/>
          </w:rPr>
          <w:tab/>
        </w:r>
        <w:r w:rsidR="00A80CA3">
          <w:rPr>
            <w:noProof/>
            <w:webHidden/>
          </w:rPr>
          <w:fldChar w:fldCharType="begin"/>
        </w:r>
        <w:r w:rsidR="00DC05E9">
          <w:rPr>
            <w:noProof/>
            <w:webHidden/>
          </w:rPr>
          <w:instrText xml:space="preserve"> PAGEREF _Toc355354275 \h </w:instrText>
        </w:r>
        <w:r w:rsidR="00A80CA3">
          <w:rPr>
            <w:noProof/>
            <w:webHidden/>
          </w:rPr>
        </w:r>
        <w:r w:rsidR="00A80CA3">
          <w:rPr>
            <w:noProof/>
            <w:webHidden/>
          </w:rPr>
          <w:fldChar w:fldCharType="separate"/>
        </w:r>
        <w:r w:rsidR="00DC05E9">
          <w:rPr>
            <w:noProof/>
            <w:webHidden/>
          </w:rPr>
          <w:t>12</w:t>
        </w:r>
        <w:r w:rsidR="00A80CA3">
          <w:rPr>
            <w:noProof/>
            <w:webHidden/>
          </w:rPr>
          <w:fldChar w:fldCharType="end"/>
        </w:r>
      </w:hyperlink>
    </w:p>
    <w:p w14:paraId="018445A6" w14:textId="77777777" w:rsidR="00DC05E9" w:rsidRDefault="00797EC0">
      <w:pPr>
        <w:pStyle w:val="30"/>
        <w:rPr>
          <w:rFonts w:asciiTheme="minorHAnsi" w:eastAsiaTheme="minorEastAsia" w:hAnsiTheme="minorHAnsi" w:cstheme="minorBidi"/>
          <w:noProof/>
          <w:sz w:val="21"/>
          <w:szCs w:val="22"/>
        </w:rPr>
      </w:pPr>
      <w:hyperlink w:anchor="_Toc355354276" w:history="1">
        <w:r w:rsidR="00DC05E9" w:rsidRPr="0085635D">
          <w:rPr>
            <w:rStyle w:val="aa"/>
            <w:noProof/>
          </w:rPr>
          <w:t>2.2.1</w:t>
        </w:r>
        <w:r w:rsidR="00DC05E9" w:rsidRPr="0085635D">
          <w:rPr>
            <w:rStyle w:val="aa"/>
            <w:rFonts w:hint="eastAsia"/>
            <w:noProof/>
          </w:rPr>
          <w:t xml:space="preserve"> </w:t>
        </w:r>
        <w:r w:rsidR="00DC05E9" w:rsidRPr="0085635D">
          <w:rPr>
            <w:rStyle w:val="aa"/>
            <w:rFonts w:hint="eastAsia"/>
            <w:noProof/>
          </w:rPr>
          <w:t>加载（发布）流程定义</w:t>
        </w:r>
        <w:r w:rsidR="00DC05E9">
          <w:rPr>
            <w:noProof/>
            <w:webHidden/>
          </w:rPr>
          <w:tab/>
        </w:r>
        <w:r w:rsidR="00A80CA3">
          <w:rPr>
            <w:noProof/>
            <w:webHidden/>
          </w:rPr>
          <w:fldChar w:fldCharType="begin"/>
        </w:r>
        <w:r w:rsidR="00DC05E9">
          <w:rPr>
            <w:noProof/>
            <w:webHidden/>
          </w:rPr>
          <w:instrText xml:space="preserve"> PAGEREF _Toc355354276 \h </w:instrText>
        </w:r>
        <w:r w:rsidR="00A80CA3">
          <w:rPr>
            <w:noProof/>
            <w:webHidden/>
          </w:rPr>
        </w:r>
        <w:r w:rsidR="00A80CA3">
          <w:rPr>
            <w:noProof/>
            <w:webHidden/>
          </w:rPr>
          <w:fldChar w:fldCharType="separate"/>
        </w:r>
        <w:r w:rsidR="00DC05E9">
          <w:rPr>
            <w:noProof/>
            <w:webHidden/>
          </w:rPr>
          <w:t>12</w:t>
        </w:r>
        <w:r w:rsidR="00A80CA3">
          <w:rPr>
            <w:noProof/>
            <w:webHidden/>
          </w:rPr>
          <w:fldChar w:fldCharType="end"/>
        </w:r>
      </w:hyperlink>
    </w:p>
    <w:p w14:paraId="4A70901A" w14:textId="77777777" w:rsidR="00DC05E9" w:rsidRDefault="00797EC0">
      <w:pPr>
        <w:pStyle w:val="30"/>
        <w:rPr>
          <w:rFonts w:asciiTheme="minorHAnsi" w:eastAsiaTheme="minorEastAsia" w:hAnsiTheme="minorHAnsi" w:cstheme="minorBidi"/>
          <w:noProof/>
          <w:sz w:val="21"/>
          <w:szCs w:val="22"/>
        </w:rPr>
      </w:pPr>
      <w:hyperlink w:anchor="_Toc355354277" w:history="1">
        <w:r w:rsidR="00DC05E9" w:rsidRPr="0085635D">
          <w:rPr>
            <w:rStyle w:val="aa"/>
            <w:noProof/>
          </w:rPr>
          <w:t>2.2.2</w:t>
        </w:r>
        <w:r w:rsidR="00DC05E9" w:rsidRPr="0085635D">
          <w:rPr>
            <w:rStyle w:val="aa"/>
            <w:rFonts w:hint="eastAsia"/>
            <w:noProof/>
          </w:rPr>
          <w:t xml:space="preserve"> </w:t>
        </w:r>
        <w:r w:rsidR="00DC05E9" w:rsidRPr="0085635D">
          <w:rPr>
            <w:rStyle w:val="aa"/>
            <w:rFonts w:hint="eastAsia"/>
            <w:noProof/>
          </w:rPr>
          <w:t>启动流程</w:t>
        </w:r>
        <w:r w:rsidR="00DC05E9">
          <w:rPr>
            <w:noProof/>
            <w:webHidden/>
          </w:rPr>
          <w:tab/>
        </w:r>
        <w:r w:rsidR="00A80CA3">
          <w:rPr>
            <w:noProof/>
            <w:webHidden/>
          </w:rPr>
          <w:fldChar w:fldCharType="begin"/>
        </w:r>
        <w:r w:rsidR="00DC05E9">
          <w:rPr>
            <w:noProof/>
            <w:webHidden/>
          </w:rPr>
          <w:instrText xml:space="preserve"> PAGEREF _Toc355354277 \h </w:instrText>
        </w:r>
        <w:r w:rsidR="00A80CA3">
          <w:rPr>
            <w:noProof/>
            <w:webHidden/>
          </w:rPr>
        </w:r>
        <w:r w:rsidR="00A80CA3">
          <w:rPr>
            <w:noProof/>
            <w:webHidden/>
          </w:rPr>
          <w:fldChar w:fldCharType="separate"/>
        </w:r>
        <w:r w:rsidR="00DC05E9">
          <w:rPr>
            <w:noProof/>
            <w:webHidden/>
          </w:rPr>
          <w:t>12</w:t>
        </w:r>
        <w:r w:rsidR="00A80CA3">
          <w:rPr>
            <w:noProof/>
            <w:webHidden/>
          </w:rPr>
          <w:fldChar w:fldCharType="end"/>
        </w:r>
      </w:hyperlink>
    </w:p>
    <w:p w14:paraId="5B550206" w14:textId="77777777" w:rsidR="00DC05E9" w:rsidRDefault="00797EC0">
      <w:pPr>
        <w:pStyle w:val="30"/>
        <w:rPr>
          <w:rFonts w:asciiTheme="minorHAnsi" w:eastAsiaTheme="minorEastAsia" w:hAnsiTheme="minorHAnsi" w:cstheme="minorBidi"/>
          <w:noProof/>
          <w:sz w:val="21"/>
          <w:szCs w:val="22"/>
        </w:rPr>
      </w:pPr>
      <w:hyperlink w:anchor="_Toc355354278" w:history="1">
        <w:r w:rsidR="00DC05E9" w:rsidRPr="0085635D">
          <w:rPr>
            <w:rStyle w:val="aa"/>
            <w:noProof/>
          </w:rPr>
          <w:t>2.2.3</w:t>
        </w:r>
        <w:r w:rsidR="00DC05E9" w:rsidRPr="0085635D">
          <w:rPr>
            <w:rStyle w:val="aa"/>
            <w:rFonts w:hint="eastAsia"/>
            <w:noProof/>
          </w:rPr>
          <w:t xml:space="preserve"> </w:t>
        </w:r>
        <w:r w:rsidR="00DC05E9" w:rsidRPr="0085635D">
          <w:rPr>
            <w:rStyle w:val="aa"/>
            <w:rFonts w:hint="eastAsia"/>
            <w:noProof/>
          </w:rPr>
          <w:t>处理任务</w:t>
        </w:r>
        <w:r w:rsidR="00DC05E9">
          <w:rPr>
            <w:noProof/>
            <w:webHidden/>
          </w:rPr>
          <w:tab/>
        </w:r>
        <w:r w:rsidR="00A80CA3">
          <w:rPr>
            <w:noProof/>
            <w:webHidden/>
          </w:rPr>
          <w:fldChar w:fldCharType="begin"/>
        </w:r>
        <w:r w:rsidR="00DC05E9">
          <w:rPr>
            <w:noProof/>
            <w:webHidden/>
          </w:rPr>
          <w:instrText xml:space="preserve"> PAGEREF _Toc355354278 \h </w:instrText>
        </w:r>
        <w:r w:rsidR="00A80CA3">
          <w:rPr>
            <w:noProof/>
            <w:webHidden/>
          </w:rPr>
        </w:r>
        <w:r w:rsidR="00A80CA3">
          <w:rPr>
            <w:noProof/>
            <w:webHidden/>
          </w:rPr>
          <w:fldChar w:fldCharType="separate"/>
        </w:r>
        <w:r w:rsidR="00DC05E9">
          <w:rPr>
            <w:noProof/>
            <w:webHidden/>
          </w:rPr>
          <w:t>12</w:t>
        </w:r>
        <w:r w:rsidR="00A80CA3">
          <w:rPr>
            <w:noProof/>
            <w:webHidden/>
          </w:rPr>
          <w:fldChar w:fldCharType="end"/>
        </w:r>
      </w:hyperlink>
    </w:p>
    <w:p w14:paraId="673B778B" w14:textId="77777777" w:rsidR="00DC05E9" w:rsidRDefault="00797EC0">
      <w:pPr>
        <w:pStyle w:val="30"/>
        <w:rPr>
          <w:rFonts w:asciiTheme="minorHAnsi" w:eastAsiaTheme="minorEastAsia" w:hAnsiTheme="minorHAnsi" w:cstheme="minorBidi"/>
          <w:noProof/>
          <w:sz w:val="21"/>
          <w:szCs w:val="22"/>
        </w:rPr>
      </w:pPr>
      <w:hyperlink w:anchor="_Toc355354279" w:history="1">
        <w:r w:rsidR="00DC05E9" w:rsidRPr="0085635D">
          <w:rPr>
            <w:rStyle w:val="aa"/>
            <w:noProof/>
          </w:rPr>
          <w:t>2.2.4</w:t>
        </w:r>
        <w:r w:rsidR="00DC05E9" w:rsidRPr="0085635D">
          <w:rPr>
            <w:rStyle w:val="aa"/>
            <w:rFonts w:hint="eastAsia"/>
            <w:noProof/>
          </w:rPr>
          <w:t xml:space="preserve"> </w:t>
        </w:r>
        <w:r w:rsidR="00DC05E9" w:rsidRPr="0085635D">
          <w:rPr>
            <w:rStyle w:val="aa"/>
            <w:rFonts w:hint="eastAsia"/>
            <w:noProof/>
          </w:rPr>
          <w:t>记录流程的相关状态</w:t>
        </w:r>
        <w:r w:rsidR="00DC05E9">
          <w:rPr>
            <w:noProof/>
            <w:webHidden/>
          </w:rPr>
          <w:tab/>
        </w:r>
        <w:r w:rsidR="00A80CA3">
          <w:rPr>
            <w:noProof/>
            <w:webHidden/>
          </w:rPr>
          <w:fldChar w:fldCharType="begin"/>
        </w:r>
        <w:r w:rsidR="00DC05E9">
          <w:rPr>
            <w:noProof/>
            <w:webHidden/>
          </w:rPr>
          <w:instrText xml:space="preserve"> PAGEREF _Toc355354279 \h </w:instrText>
        </w:r>
        <w:r w:rsidR="00A80CA3">
          <w:rPr>
            <w:noProof/>
            <w:webHidden/>
          </w:rPr>
        </w:r>
        <w:r w:rsidR="00A80CA3">
          <w:rPr>
            <w:noProof/>
            <w:webHidden/>
          </w:rPr>
          <w:fldChar w:fldCharType="separate"/>
        </w:r>
        <w:r w:rsidR="00DC05E9">
          <w:rPr>
            <w:noProof/>
            <w:webHidden/>
          </w:rPr>
          <w:t>12</w:t>
        </w:r>
        <w:r w:rsidR="00A80CA3">
          <w:rPr>
            <w:noProof/>
            <w:webHidden/>
          </w:rPr>
          <w:fldChar w:fldCharType="end"/>
        </w:r>
      </w:hyperlink>
    </w:p>
    <w:p w14:paraId="6F6607C1" w14:textId="77777777" w:rsidR="00DC05E9" w:rsidRDefault="00797EC0">
      <w:pPr>
        <w:pStyle w:val="20"/>
        <w:rPr>
          <w:rFonts w:asciiTheme="minorHAnsi" w:eastAsiaTheme="minorEastAsia" w:hAnsiTheme="minorHAnsi" w:cstheme="minorBidi"/>
          <w:noProof/>
          <w:sz w:val="21"/>
          <w:szCs w:val="22"/>
        </w:rPr>
      </w:pPr>
      <w:hyperlink w:anchor="_Toc355354280" w:history="1">
        <w:r w:rsidR="00DC05E9" w:rsidRPr="0085635D">
          <w:rPr>
            <w:rStyle w:val="aa"/>
            <w:noProof/>
          </w:rPr>
          <w:t>2.3 Activiti5 API</w:t>
        </w:r>
        <w:r w:rsidR="00DC05E9" w:rsidRPr="0085635D">
          <w:rPr>
            <w:rStyle w:val="aa"/>
            <w:rFonts w:hint="eastAsia"/>
            <w:noProof/>
          </w:rPr>
          <w:t>应用</w:t>
        </w:r>
        <w:r w:rsidR="00DC05E9">
          <w:rPr>
            <w:noProof/>
            <w:webHidden/>
          </w:rPr>
          <w:tab/>
        </w:r>
        <w:r w:rsidR="00A80CA3">
          <w:rPr>
            <w:noProof/>
            <w:webHidden/>
          </w:rPr>
          <w:fldChar w:fldCharType="begin"/>
        </w:r>
        <w:r w:rsidR="00DC05E9">
          <w:rPr>
            <w:noProof/>
            <w:webHidden/>
          </w:rPr>
          <w:instrText xml:space="preserve"> PAGEREF _Toc355354280 \h </w:instrText>
        </w:r>
        <w:r w:rsidR="00A80CA3">
          <w:rPr>
            <w:noProof/>
            <w:webHidden/>
          </w:rPr>
        </w:r>
        <w:r w:rsidR="00A80CA3">
          <w:rPr>
            <w:noProof/>
            <w:webHidden/>
          </w:rPr>
          <w:fldChar w:fldCharType="separate"/>
        </w:r>
        <w:r w:rsidR="00DC05E9">
          <w:rPr>
            <w:noProof/>
            <w:webHidden/>
          </w:rPr>
          <w:t>12</w:t>
        </w:r>
        <w:r w:rsidR="00A80CA3">
          <w:rPr>
            <w:noProof/>
            <w:webHidden/>
          </w:rPr>
          <w:fldChar w:fldCharType="end"/>
        </w:r>
      </w:hyperlink>
    </w:p>
    <w:p w14:paraId="38446569" w14:textId="77777777" w:rsidR="00DC05E9" w:rsidRDefault="00797EC0">
      <w:pPr>
        <w:pStyle w:val="30"/>
        <w:rPr>
          <w:rFonts w:asciiTheme="minorHAnsi" w:eastAsiaTheme="minorEastAsia" w:hAnsiTheme="minorHAnsi" w:cstheme="minorBidi"/>
          <w:noProof/>
          <w:sz w:val="21"/>
          <w:szCs w:val="22"/>
        </w:rPr>
      </w:pPr>
      <w:hyperlink w:anchor="_Toc355354281" w:history="1">
        <w:r w:rsidR="00DC05E9" w:rsidRPr="0085635D">
          <w:rPr>
            <w:rStyle w:val="aa"/>
            <w:noProof/>
          </w:rPr>
          <w:t>2.3.1 RepositoryService</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_Toc355354281 \h </w:instrText>
        </w:r>
        <w:r w:rsidR="00A80CA3">
          <w:rPr>
            <w:noProof/>
            <w:webHidden/>
          </w:rPr>
        </w:r>
        <w:r w:rsidR="00A80CA3">
          <w:rPr>
            <w:noProof/>
            <w:webHidden/>
          </w:rPr>
          <w:fldChar w:fldCharType="separate"/>
        </w:r>
        <w:r w:rsidR="00DC05E9">
          <w:rPr>
            <w:noProof/>
            <w:webHidden/>
          </w:rPr>
          <w:t>13</w:t>
        </w:r>
        <w:r w:rsidR="00A80CA3">
          <w:rPr>
            <w:noProof/>
            <w:webHidden/>
          </w:rPr>
          <w:fldChar w:fldCharType="end"/>
        </w:r>
      </w:hyperlink>
    </w:p>
    <w:p w14:paraId="32F32F02" w14:textId="77777777" w:rsidR="00DC05E9" w:rsidRDefault="00797EC0">
      <w:pPr>
        <w:pStyle w:val="30"/>
        <w:rPr>
          <w:rFonts w:asciiTheme="minorHAnsi" w:eastAsiaTheme="minorEastAsia" w:hAnsiTheme="minorHAnsi" w:cstheme="minorBidi"/>
          <w:noProof/>
          <w:sz w:val="21"/>
          <w:szCs w:val="22"/>
        </w:rPr>
      </w:pPr>
      <w:hyperlink w:anchor="_Toc355354282" w:history="1">
        <w:r w:rsidR="00DC05E9" w:rsidRPr="0085635D">
          <w:rPr>
            <w:rStyle w:val="aa"/>
            <w:noProof/>
          </w:rPr>
          <w:t>2.3.2 TaskService</w:t>
        </w:r>
        <w:r w:rsidR="00DC05E9">
          <w:rPr>
            <w:noProof/>
            <w:webHidden/>
          </w:rPr>
          <w:tab/>
        </w:r>
        <w:r w:rsidR="00A80CA3">
          <w:rPr>
            <w:noProof/>
            <w:webHidden/>
          </w:rPr>
          <w:fldChar w:fldCharType="begin"/>
        </w:r>
        <w:r w:rsidR="00DC05E9">
          <w:rPr>
            <w:noProof/>
            <w:webHidden/>
          </w:rPr>
          <w:instrText xml:space="preserve"> PAGEREF _Toc355354282 \h </w:instrText>
        </w:r>
        <w:r w:rsidR="00A80CA3">
          <w:rPr>
            <w:noProof/>
            <w:webHidden/>
          </w:rPr>
        </w:r>
        <w:r w:rsidR="00A80CA3">
          <w:rPr>
            <w:noProof/>
            <w:webHidden/>
          </w:rPr>
          <w:fldChar w:fldCharType="separate"/>
        </w:r>
        <w:r w:rsidR="00DC05E9">
          <w:rPr>
            <w:noProof/>
            <w:webHidden/>
          </w:rPr>
          <w:t>13</w:t>
        </w:r>
        <w:r w:rsidR="00A80CA3">
          <w:rPr>
            <w:noProof/>
            <w:webHidden/>
          </w:rPr>
          <w:fldChar w:fldCharType="end"/>
        </w:r>
      </w:hyperlink>
    </w:p>
    <w:p w14:paraId="365F2C9B" w14:textId="77777777" w:rsidR="00DC05E9" w:rsidRDefault="00797EC0">
      <w:pPr>
        <w:pStyle w:val="30"/>
        <w:rPr>
          <w:rFonts w:asciiTheme="minorHAnsi" w:eastAsiaTheme="minorEastAsia" w:hAnsiTheme="minorHAnsi" w:cstheme="minorBidi"/>
          <w:noProof/>
          <w:sz w:val="21"/>
          <w:szCs w:val="22"/>
        </w:rPr>
      </w:pPr>
      <w:hyperlink w:anchor="_Toc355354283" w:history="1">
        <w:r w:rsidR="00DC05E9" w:rsidRPr="0085635D">
          <w:rPr>
            <w:rStyle w:val="aa"/>
            <w:noProof/>
          </w:rPr>
          <w:t>2.3.3 RuntimeService</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_Toc355354283 \h </w:instrText>
        </w:r>
        <w:r w:rsidR="00A80CA3">
          <w:rPr>
            <w:noProof/>
            <w:webHidden/>
          </w:rPr>
        </w:r>
        <w:r w:rsidR="00A80CA3">
          <w:rPr>
            <w:noProof/>
            <w:webHidden/>
          </w:rPr>
          <w:fldChar w:fldCharType="separate"/>
        </w:r>
        <w:r w:rsidR="00DC05E9">
          <w:rPr>
            <w:noProof/>
            <w:webHidden/>
          </w:rPr>
          <w:t>13</w:t>
        </w:r>
        <w:r w:rsidR="00A80CA3">
          <w:rPr>
            <w:noProof/>
            <w:webHidden/>
          </w:rPr>
          <w:fldChar w:fldCharType="end"/>
        </w:r>
      </w:hyperlink>
    </w:p>
    <w:p w14:paraId="7C3EF7B8" w14:textId="77777777" w:rsidR="00DC05E9" w:rsidRDefault="00797EC0">
      <w:pPr>
        <w:pStyle w:val="30"/>
        <w:rPr>
          <w:rFonts w:asciiTheme="minorHAnsi" w:eastAsiaTheme="minorEastAsia" w:hAnsiTheme="minorHAnsi" w:cstheme="minorBidi"/>
          <w:noProof/>
          <w:sz w:val="21"/>
          <w:szCs w:val="22"/>
        </w:rPr>
      </w:pPr>
      <w:hyperlink w:anchor="_Toc355354284" w:history="1">
        <w:r w:rsidR="00DC05E9" w:rsidRPr="0085635D">
          <w:rPr>
            <w:rStyle w:val="aa"/>
            <w:noProof/>
          </w:rPr>
          <w:t>2.3.4 HistoryService</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_Toc355354284 \h </w:instrText>
        </w:r>
        <w:r w:rsidR="00A80CA3">
          <w:rPr>
            <w:noProof/>
            <w:webHidden/>
          </w:rPr>
        </w:r>
        <w:r w:rsidR="00A80CA3">
          <w:rPr>
            <w:noProof/>
            <w:webHidden/>
          </w:rPr>
          <w:fldChar w:fldCharType="separate"/>
        </w:r>
        <w:r w:rsidR="00DC05E9">
          <w:rPr>
            <w:noProof/>
            <w:webHidden/>
          </w:rPr>
          <w:t>13</w:t>
        </w:r>
        <w:r w:rsidR="00A80CA3">
          <w:rPr>
            <w:noProof/>
            <w:webHidden/>
          </w:rPr>
          <w:fldChar w:fldCharType="end"/>
        </w:r>
      </w:hyperlink>
    </w:p>
    <w:p w14:paraId="16B23DA4" w14:textId="77777777" w:rsidR="00DC05E9" w:rsidRDefault="00797EC0">
      <w:pPr>
        <w:pStyle w:val="30"/>
        <w:rPr>
          <w:rFonts w:asciiTheme="minorHAnsi" w:eastAsiaTheme="minorEastAsia" w:hAnsiTheme="minorHAnsi" w:cstheme="minorBidi"/>
          <w:noProof/>
          <w:sz w:val="21"/>
          <w:szCs w:val="22"/>
        </w:rPr>
      </w:pPr>
      <w:hyperlink w:anchor="_Toc355354285" w:history="1">
        <w:r w:rsidR="00DC05E9" w:rsidRPr="0085635D">
          <w:rPr>
            <w:rStyle w:val="aa"/>
            <w:noProof/>
          </w:rPr>
          <w:t>2.3.5 IdentityService</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_Toc355354285 \h </w:instrText>
        </w:r>
        <w:r w:rsidR="00A80CA3">
          <w:rPr>
            <w:noProof/>
            <w:webHidden/>
          </w:rPr>
        </w:r>
        <w:r w:rsidR="00A80CA3">
          <w:rPr>
            <w:noProof/>
            <w:webHidden/>
          </w:rPr>
          <w:fldChar w:fldCharType="separate"/>
        </w:r>
        <w:r w:rsidR="00DC05E9">
          <w:rPr>
            <w:noProof/>
            <w:webHidden/>
          </w:rPr>
          <w:t>13</w:t>
        </w:r>
        <w:r w:rsidR="00A80CA3">
          <w:rPr>
            <w:noProof/>
            <w:webHidden/>
          </w:rPr>
          <w:fldChar w:fldCharType="end"/>
        </w:r>
      </w:hyperlink>
    </w:p>
    <w:p w14:paraId="4EF3705A" w14:textId="77777777" w:rsidR="00DC05E9" w:rsidRDefault="00797EC0">
      <w:pPr>
        <w:pStyle w:val="30"/>
        <w:rPr>
          <w:rFonts w:asciiTheme="minorHAnsi" w:eastAsiaTheme="minorEastAsia" w:hAnsiTheme="minorHAnsi" w:cstheme="minorBidi"/>
          <w:noProof/>
          <w:sz w:val="21"/>
          <w:szCs w:val="22"/>
        </w:rPr>
      </w:pPr>
      <w:hyperlink w:anchor="_Toc355354286" w:history="1">
        <w:r w:rsidR="00DC05E9" w:rsidRPr="0085635D">
          <w:rPr>
            <w:rStyle w:val="aa"/>
            <w:noProof/>
          </w:rPr>
          <w:t>2.3.6 FormService</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_Toc355354286 \h </w:instrText>
        </w:r>
        <w:r w:rsidR="00A80CA3">
          <w:rPr>
            <w:noProof/>
            <w:webHidden/>
          </w:rPr>
        </w:r>
        <w:r w:rsidR="00A80CA3">
          <w:rPr>
            <w:noProof/>
            <w:webHidden/>
          </w:rPr>
          <w:fldChar w:fldCharType="separate"/>
        </w:r>
        <w:r w:rsidR="00DC05E9">
          <w:rPr>
            <w:noProof/>
            <w:webHidden/>
          </w:rPr>
          <w:t>13</w:t>
        </w:r>
        <w:r w:rsidR="00A80CA3">
          <w:rPr>
            <w:noProof/>
            <w:webHidden/>
          </w:rPr>
          <w:fldChar w:fldCharType="end"/>
        </w:r>
      </w:hyperlink>
    </w:p>
    <w:p w14:paraId="6C2A1A3D" w14:textId="77777777" w:rsidR="00DC05E9" w:rsidRDefault="00797EC0" w:rsidP="00DC05E9">
      <w:pPr>
        <w:pStyle w:val="30"/>
        <w:rPr>
          <w:rFonts w:asciiTheme="minorHAnsi" w:eastAsiaTheme="minorEastAsia" w:hAnsiTheme="minorHAnsi" w:cstheme="minorBidi"/>
          <w:noProof/>
          <w:sz w:val="21"/>
          <w:szCs w:val="22"/>
        </w:rPr>
      </w:pPr>
      <w:hyperlink w:anchor="_Toc355354287" w:history="1">
        <w:r w:rsidR="00DC05E9" w:rsidRPr="0085635D">
          <w:rPr>
            <w:rStyle w:val="aa"/>
            <w:noProof/>
          </w:rPr>
          <w:t>2.3.7 ManagementService</w:t>
        </w:r>
        <w:r w:rsidR="00DC05E9" w:rsidRPr="0085635D">
          <w:rPr>
            <w:rStyle w:val="aa"/>
            <w:rFonts w:hint="eastAsia"/>
            <w:noProof/>
          </w:rPr>
          <w:t>：</w:t>
        </w:r>
        <w:r w:rsidR="00DC05E9">
          <w:rPr>
            <w:noProof/>
            <w:webHidden/>
          </w:rPr>
          <w:tab/>
        </w:r>
        <w:r w:rsidR="00A80CA3">
          <w:rPr>
            <w:noProof/>
            <w:webHidden/>
          </w:rPr>
          <w:fldChar w:fldCharType="begin"/>
        </w:r>
        <w:r w:rsidR="00DC05E9">
          <w:rPr>
            <w:noProof/>
            <w:webHidden/>
          </w:rPr>
          <w:instrText xml:space="preserve"> PAGEREF _Toc355354287 \h </w:instrText>
        </w:r>
        <w:r w:rsidR="00A80CA3">
          <w:rPr>
            <w:noProof/>
            <w:webHidden/>
          </w:rPr>
        </w:r>
        <w:r w:rsidR="00A80CA3">
          <w:rPr>
            <w:noProof/>
            <w:webHidden/>
          </w:rPr>
          <w:fldChar w:fldCharType="separate"/>
        </w:r>
        <w:r w:rsidR="00DC05E9">
          <w:rPr>
            <w:noProof/>
            <w:webHidden/>
          </w:rPr>
          <w:t>14</w:t>
        </w:r>
        <w:r w:rsidR="00A80CA3">
          <w:rPr>
            <w:noProof/>
            <w:webHidden/>
          </w:rPr>
          <w:fldChar w:fldCharType="end"/>
        </w:r>
      </w:hyperlink>
    </w:p>
    <w:p w14:paraId="263D856E" w14:textId="77777777" w:rsidR="00DC05E9" w:rsidRDefault="00797EC0" w:rsidP="00DC05E9">
      <w:pPr>
        <w:pStyle w:val="20"/>
        <w:rPr>
          <w:rFonts w:asciiTheme="minorHAnsi" w:eastAsiaTheme="minorEastAsia" w:hAnsiTheme="minorHAnsi" w:cstheme="minorBidi"/>
          <w:noProof/>
          <w:sz w:val="21"/>
          <w:szCs w:val="22"/>
        </w:rPr>
      </w:pPr>
      <w:hyperlink w:anchor="_Toc355354288" w:history="1">
        <w:r w:rsidR="00DC05E9" w:rsidRPr="0085635D">
          <w:rPr>
            <w:rStyle w:val="aa"/>
            <w:noProof/>
          </w:rPr>
          <w:t>2.4 Activiti5</w:t>
        </w:r>
        <w:r w:rsidR="00DC05E9" w:rsidRPr="0085635D">
          <w:rPr>
            <w:rStyle w:val="aa"/>
            <w:rFonts w:hint="eastAsia"/>
            <w:noProof/>
          </w:rPr>
          <w:t>设计模式</w:t>
        </w:r>
        <w:r w:rsidR="00DC05E9">
          <w:rPr>
            <w:noProof/>
            <w:webHidden/>
          </w:rPr>
          <w:tab/>
        </w:r>
        <w:r w:rsidR="00A80CA3">
          <w:rPr>
            <w:noProof/>
            <w:webHidden/>
          </w:rPr>
          <w:fldChar w:fldCharType="begin"/>
        </w:r>
        <w:r w:rsidR="00DC05E9">
          <w:rPr>
            <w:noProof/>
            <w:webHidden/>
          </w:rPr>
          <w:instrText xml:space="preserve"> PAGEREF _Toc355354288 \h </w:instrText>
        </w:r>
        <w:r w:rsidR="00A80CA3">
          <w:rPr>
            <w:noProof/>
            <w:webHidden/>
          </w:rPr>
        </w:r>
        <w:r w:rsidR="00A80CA3">
          <w:rPr>
            <w:noProof/>
            <w:webHidden/>
          </w:rPr>
          <w:fldChar w:fldCharType="separate"/>
        </w:r>
        <w:r w:rsidR="00DC05E9">
          <w:rPr>
            <w:noProof/>
            <w:webHidden/>
          </w:rPr>
          <w:t>14</w:t>
        </w:r>
        <w:r w:rsidR="00A80CA3">
          <w:rPr>
            <w:noProof/>
            <w:webHidden/>
          </w:rPr>
          <w:fldChar w:fldCharType="end"/>
        </w:r>
      </w:hyperlink>
    </w:p>
    <w:p w14:paraId="21349CC3" w14:textId="77777777" w:rsidR="00DC05E9" w:rsidRDefault="00797EC0">
      <w:pPr>
        <w:pStyle w:val="10"/>
        <w:rPr>
          <w:rFonts w:asciiTheme="minorHAnsi" w:eastAsiaTheme="minorEastAsia" w:hAnsiTheme="minorHAnsi" w:cstheme="minorBidi"/>
          <w:sz w:val="21"/>
          <w:szCs w:val="22"/>
        </w:rPr>
      </w:pPr>
      <w:hyperlink w:anchor="_Toc355354289" w:history="1">
        <w:r w:rsidR="00DC05E9" w:rsidRPr="0085635D">
          <w:rPr>
            <w:rStyle w:val="aa"/>
          </w:rPr>
          <w:t>3</w:t>
        </w:r>
        <w:r w:rsidR="00DC05E9">
          <w:rPr>
            <w:rFonts w:asciiTheme="minorHAnsi" w:eastAsiaTheme="minorEastAsia" w:hAnsiTheme="minorHAnsi" w:cstheme="minorBidi"/>
            <w:sz w:val="21"/>
            <w:szCs w:val="22"/>
          </w:rPr>
          <w:tab/>
        </w:r>
        <w:r w:rsidR="00DC05E9" w:rsidRPr="0085635D">
          <w:rPr>
            <w:rStyle w:val="aa"/>
            <w:rFonts w:hint="eastAsia"/>
          </w:rPr>
          <w:t>基于</w:t>
        </w:r>
        <w:r w:rsidR="00DC05E9" w:rsidRPr="0085635D">
          <w:rPr>
            <w:rStyle w:val="aa"/>
          </w:rPr>
          <w:t>Activiti</w:t>
        </w:r>
        <w:r w:rsidR="00DC05E9" w:rsidRPr="0085635D">
          <w:rPr>
            <w:rStyle w:val="aa"/>
            <w:rFonts w:hint="eastAsia"/>
          </w:rPr>
          <w:t>的请假流程管理系统的设计</w:t>
        </w:r>
        <w:r w:rsidR="00DC05E9">
          <w:rPr>
            <w:webHidden/>
          </w:rPr>
          <w:tab/>
        </w:r>
        <w:r w:rsidR="00A80CA3">
          <w:rPr>
            <w:webHidden/>
          </w:rPr>
          <w:fldChar w:fldCharType="begin"/>
        </w:r>
        <w:r w:rsidR="00DC05E9">
          <w:rPr>
            <w:webHidden/>
          </w:rPr>
          <w:instrText xml:space="preserve"> PAGEREF _Toc355354289 \h </w:instrText>
        </w:r>
        <w:r w:rsidR="00A80CA3">
          <w:rPr>
            <w:webHidden/>
          </w:rPr>
        </w:r>
        <w:r w:rsidR="00A80CA3">
          <w:rPr>
            <w:webHidden/>
          </w:rPr>
          <w:fldChar w:fldCharType="separate"/>
        </w:r>
        <w:r w:rsidR="00DC05E9">
          <w:rPr>
            <w:webHidden/>
          </w:rPr>
          <w:t>15</w:t>
        </w:r>
        <w:r w:rsidR="00A80CA3">
          <w:rPr>
            <w:webHidden/>
          </w:rPr>
          <w:fldChar w:fldCharType="end"/>
        </w:r>
      </w:hyperlink>
    </w:p>
    <w:p w14:paraId="7A6EA979" w14:textId="77777777" w:rsidR="00DC05E9" w:rsidRDefault="00797EC0">
      <w:pPr>
        <w:pStyle w:val="20"/>
        <w:rPr>
          <w:rFonts w:asciiTheme="minorHAnsi" w:eastAsiaTheme="minorEastAsia" w:hAnsiTheme="minorHAnsi" w:cstheme="minorBidi"/>
          <w:noProof/>
          <w:sz w:val="21"/>
          <w:szCs w:val="22"/>
        </w:rPr>
      </w:pPr>
      <w:hyperlink w:anchor="_Toc355354290" w:history="1">
        <w:r w:rsidR="00DC05E9" w:rsidRPr="0085635D">
          <w:rPr>
            <w:rStyle w:val="aa"/>
            <w:noProof/>
          </w:rPr>
          <w:t>3.1</w:t>
        </w:r>
        <w:r w:rsidR="00DC05E9" w:rsidRPr="0085635D">
          <w:rPr>
            <w:rStyle w:val="aa"/>
            <w:rFonts w:hint="eastAsia"/>
            <w:noProof/>
          </w:rPr>
          <w:t xml:space="preserve"> </w:t>
        </w:r>
        <w:r w:rsidR="00DC05E9" w:rsidRPr="0085635D">
          <w:rPr>
            <w:rStyle w:val="aa"/>
            <w:rFonts w:hint="eastAsia"/>
            <w:noProof/>
          </w:rPr>
          <w:t>系统需求分析与设计原则</w:t>
        </w:r>
        <w:r w:rsidR="00DC05E9">
          <w:rPr>
            <w:noProof/>
            <w:webHidden/>
          </w:rPr>
          <w:tab/>
        </w:r>
        <w:r w:rsidR="00A80CA3">
          <w:rPr>
            <w:noProof/>
            <w:webHidden/>
          </w:rPr>
          <w:fldChar w:fldCharType="begin"/>
        </w:r>
        <w:r w:rsidR="00DC05E9">
          <w:rPr>
            <w:noProof/>
            <w:webHidden/>
          </w:rPr>
          <w:instrText xml:space="preserve"> PAGEREF _Toc355354290 \h </w:instrText>
        </w:r>
        <w:r w:rsidR="00A80CA3">
          <w:rPr>
            <w:noProof/>
            <w:webHidden/>
          </w:rPr>
        </w:r>
        <w:r w:rsidR="00A80CA3">
          <w:rPr>
            <w:noProof/>
            <w:webHidden/>
          </w:rPr>
          <w:fldChar w:fldCharType="separate"/>
        </w:r>
        <w:r w:rsidR="00DC05E9">
          <w:rPr>
            <w:noProof/>
            <w:webHidden/>
          </w:rPr>
          <w:t>16</w:t>
        </w:r>
        <w:r w:rsidR="00A80CA3">
          <w:rPr>
            <w:noProof/>
            <w:webHidden/>
          </w:rPr>
          <w:fldChar w:fldCharType="end"/>
        </w:r>
      </w:hyperlink>
    </w:p>
    <w:p w14:paraId="02686F7C" w14:textId="77777777" w:rsidR="00DC05E9" w:rsidRDefault="00797EC0">
      <w:pPr>
        <w:pStyle w:val="30"/>
        <w:rPr>
          <w:rFonts w:asciiTheme="minorHAnsi" w:eastAsiaTheme="minorEastAsia" w:hAnsiTheme="minorHAnsi" w:cstheme="minorBidi"/>
          <w:noProof/>
          <w:sz w:val="21"/>
          <w:szCs w:val="22"/>
        </w:rPr>
      </w:pPr>
      <w:hyperlink w:anchor="_Toc355354291" w:history="1">
        <w:r w:rsidR="00DC05E9" w:rsidRPr="0085635D">
          <w:rPr>
            <w:rStyle w:val="aa"/>
            <w:noProof/>
          </w:rPr>
          <w:t>3.1.1</w:t>
        </w:r>
        <w:r w:rsidR="00DC05E9" w:rsidRPr="0085635D">
          <w:rPr>
            <w:rStyle w:val="aa"/>
            <w:rFonts w:hint="eastAsia"/>
            <w:noProof/>
          </w:rPr>
          <w:t xml:space="preserve"> </w:t>
        </w:r>
        <w:r w:rsidR="00DC05E9" w:rsidRPr="0085635D">
          <w:rPr>
            <w:rStyle w:val="aa"/>
            <w:rFonts w:hint="eastAsia"/>
            <w:noProof/>
          </w:rPr>
          <w:t>系统需求分析</w:t>
        </w:r>
        <w:r w:rsidR="00DC05E9">
          <w:rPr>
            <w:noProof/>
            <w:webHidden/>
          </w:rPr>
          <w:tab/>
        </w:r>
        <w:r w:rsidR="00A80CA3">
          <w:rPr>
            <w:noProof/>
            <w:webHidden/>
          </w:rPr>
          <w:fldChar w:fldCharType="begin"/>
        </w:r>
        <w:r w:rsidR="00DC05E9">
          <w:rPr>
            <w:noProof/>
            <w:webHidden/>
          </w:rPr>
          <w:instrText xml:space="preserve"> PAGEREF _Toc355354291 \h </w:instrText>
        </w:r>
        <w:r w:rsidR="00A80CA3">
          <w:rPr>
            <w:noProof/>
            <w:webHidden/>
          </w:rPr>
        </w:r>
        <w:r w:rsidR="00A80CA3">
          <w:rPr>
            <w:noProof/>
            <w:webHidden/>
          </w:rPr>
          <w:fldChar w:fldCharType="separate"/>
        </w:r>
        <w:r w:rsidR="00DC05E9">
          <w:rPr>
            <w:noProof/>
            <w:webHidden/>
          </w:rPr>
          <w:t>16</w:t>
        </w:r>
        <w:r w:rsidR="00A80CA3">
          <w:rPr>
            <w:noProof/>
            <w:webHidden/>
          </w:rPr>
          <w:fldChar w:fldCharType="end"/>
        </w:r>
      </w:hyperlink>
    </w:p>
    <w:p w14:paraId="7B89AA81" w14:textId="77777777" w:rsidR="00DC05E9" w:rsidRDefault="00797EC0">
      <w:pPr>
        <w:pStyle w:val="30"/>
        <w:rPr>
          <w:rFonts w:asciiTheme="minorHAnsi" w:eastAsiaTheme="minorEastAsia" w:hAnsiTheme="minorHAnsi" w:cstheme="minorBidi"/>
          <w:noProof/>
          <w:sz w:val="21"/>
          <w:szCs w:val="22"/>
        </w:rPr>
      </w:pPr>
      <w:hyperlink w:anchor="_Toc355354292" w:history="1">
        <w:r w:rsidR="00DC05E9" w:rsidRPr="0085635D">
          <w:rPr>
            <w:rStyle w:val="aa"/>
            <w:noProof/>
          </w:rPr>
          <w:t>3.1.2</w:t>
        </w:r>
        <w:r w:rsidR="00DC05E9" w:rsidRPr="0085635D">
          <w:rPr>
            <w:rStyle w:val="aa"/>
            <w:rFonts w:hint="eastAsia"/>
            <w:noProof/>
          </w:rPr>
          <w:t xml:space="preserve"> </w:t>
        </w:r>
        <w:r w:rsidR="00DC05E9" w:rsidRPr="0085635D">
          <w:rPr>
            <w:rStyle w:val="aa"/>
            <w:rFonts w:hint="eastAsia"/>
            <w:noProof/>
          </w:rPr>
          <w:t>系统设计原则</w:t>
        </w:r>
        <w:r w:rsidR="00DC05E9">
          <w:rPr>
            <w:noProof/>
            <w:webHidden/>
          </w:rPr>
          <w:tab/>
        </w:r>
        <w:r w:rsidR="00A80CA3">
          <w:rPr>
            <w:noProof/>
            <w:webHidden/>
          </w:rPr>
          <w:fldChar w:fldCharType="begin"/>
        </w:r>
        <w:r w:rsidR="00DC05E9">
          <w:rPr>
            <w:noProof/>
            <w:webHidden/>
          </w:rPr>
          <w:instrText xml:space="preserve"> PAGEREF _Toc355354292 \h </w:instrText>
        </w:r>
        <w:r w:rsidR="00A80CA3">
          <w:rPr>
            <w:noProof/>
            <w:webHidden/>
          </w:rPr>
        </w:r>
        <w:r w:rsidR="00A80CA3">
          <w:rPr>
            <w:noProof/>
            <w:webHidden/>
          </w:rPr>
          <w:fldChar w:fldCharType="separate"/>
        </w:r>
        <w:r w:rsidR="00DC05E9">
          <w:rPr>
            <w:noProof/>
            <w:webHidden/>
          </w:rPr>
          <w:t>17</w:t>
        </w:r>
        <w:r w:rsidR="00A80CA3">
          <w:rPr>
            <w:noProof/>
            <w:webHidden/>
          </w:rPr>
          <w:fldChar w:fldCharType="end"/>
        </w:r>
      </w:hyperlink>
    </w:p>
    <w:p w14:paraId="6B5F1B7D" w14:textId="77777777" w:rsidR="00DC05E9" w:rsidRDefault="00797EC0">
      <w:pPr>
        <w:pStyle w:val="20"/>
        <w:rPr>
          <w:rFonts w:asciiTheme="minorHAnsi" w:eastAsiaTheme="minorEastAsia" w:hAnsiTheme="minorHAnsi" w:cstheme="minorBidi"/>
          <w:noProof/>
          <w:sz w:val="21"/>
          <w:szCs w:val="22"/>
        </w:rPr>
      </w:pPr>
      <w:hyperlink w:anchor="_Toc355354293" w:history="1">
        <w:r w:rsidR="00DC05E9" w:rsidRPr="0085635D">
          <w:rPr>
            <w:rStyle w:val="aa"/>
            <w:noProof/>
          </w:rPr>
          <w:t>3.2</w:t>
        </w:r>
        <w:r w:rsidR="00DC05E9" w:rsidRPr="0085635D">
          <w:rPr>
            <w:rStyle w:val="aa"/>
            <w:rFonts w:hint="eastAsia"/>
            <w:noProof/>
          </w:rPr>
          <w:t xml:space="preserve"> </w:t>
        </w:r>
        <w:r w:rsidR="00DC05E9" w:rsidRPr="0085635D">
          <w:rPr>
            <w:rStyle w:val="aa"/>
            <w:rFonts w:hint="eastAsia"/>
            <w:noProof/>
          </w:rPr>
          <w:t>系统体系结构</w:t>
        </w:r>
        <w:r w:rsidR="00DC05E9">
          <w:rPr>
            <w:noProof/>
            <w:webHidden/>
          </w:rPr>
          <w:tab/>
        </w:r>
        <w:r w:rsidR="00A80CA3">
          <w:rPr>
            <w:noProof/>
            <w:webHidden/>
          </w:rPr>
          <w:fldChar w:fldCharType="begin"/>
        </w:r>
        <w:r w:rsidR="00DC05E9">
          <w:rPr>
            <w:noProof/>
            <w:webHidden/>
          </w:rPr>
          <w:instrText xml:space="preserve"> PAGEREF _Toc355354293 \h </w:instrText>
        </w:r>
        <w:r w:rsidR="00A80CA3">
          <w:rPr>
            <w:noProof/>
            <w:webHidden/>
          </w:rPr>
        </w:r>
        <w:r w:rsidR="00A80CA3">
          <w:rPr>
            <w:noProof/>
            <w:webHidden/>
          </w:rPr>
          <w:fldChar w:fldCharType="separate"/>
        </w:r>
        <w:r w:rsidR="00DC05E9">
          <w:rPr>
            <w:noProof/>
            <w:webHidden/>
          </w:rPr>
          <w:t>17</w:t>
        </w:r>
        <w:r w:rsidR="00A80CA3">
          <w:rPr>
            <w:noProof/>
            <w:webHidden/>
          </w:rPr>
          <w:fldChar w:fldCharType="end"/>
        </w:r>
      </w:hyperlink>
    </w:p>
    <w:p w14:paraId="3AAE684C" w14:textId="77777777" w:rsidR="00DC05E9" w:rsidRDefault="00797EC0">
      <w:pPr>
        <w:pStyle w:val="30"/>
        <w:rPr>
          <w:rFonts w:asciiTheme="minorHAnsi" w:eastAsiaTheme="minorEastAsia" w:hAnsiTheme="minorHAnsi" w:cstheme="minorBidi"/>
          <w:noProof/>
          <w:sz w:val="21"/>
          <w:szCs w:val="22"/>
        </w:rPr>
      </w:pPr>
      <w:hyperlink w:anchor="_Toc355354294" w:history="1">
        <w:r w:rsidR="00DC05E9" w:rsidRPr="0085635D">
          <w:rPr>
            <w:rStyle w:val="aa"/>
            <w:noProof/>
          </w:rPr>
          <w:t>3.2.1 MVC</w:t>
        </w:r>
        <w:r w:rsidR="00DC05E9" w:rsidRPr="0085635D">
          <w:rPr>
            <w:rStyle w:val="aa"/>
            <w:rFonts w:hint="eastAsia"/>
            <w:noProof/>
          </w:rPr>
          <w:t>分层</w:t>
        </w:r>
        <w:r w:rsidR="00DC05E9">
          <w:rPr>
            <w:noProof/>
            <w:webHidden/>
          </w:rPr>
          <w:tab/>
        </w:r>
        <w:r w:rsidR="00A80CA3">
          <w:rPr>
            <w:noProof/>
            <w:webHidden/>
          </w:rPr>
          <w:fldChar w:fldCharType="begin"/>
        </w:r>
        <w:r w:rsidR="00DC05E9">
          <w:rPr>
            <w:noProof/>
            <w:webHidden/>
          </w:rPr>
          <w:instrText xml:space="preserve"> PAGEREF _Toc355354294 \h </w:instrText>
        </w:r>
        <w:r w:rsidR="00A80CA3">
          <w:rPr>
            <w:noProof/>
            <w:webHidden/>
          </w:rPr>
        </w:r>
        <w:r w:rsidR="00A80CA3">
          <w:rPr>
            <w:noProof/>
            <w:webHidden/>
          </w:rPr>
          <w:fldChar w:fldCharType="separate"/>
        </w:r>
        <w:r w:rsidR="00DC05E9">
          <w:rPr>
            <w:noProof/>
            <w:webHidden/>
          </w:rPr>
          <w:t>18</w:t>
        </w:r>
        <w:r w:rsidR="00A80CA3">
          <w:rPr>
            <w:noProof/>
            <w:webHidden/>
          </w:rPr>
          <w:fldChar w:fldCharType="end"/>
        </w:r>
      </w:hyperlink>
    </w:p>
    <w:p w14:paraId="4FE3F603" w14:textId="77777777" w:rsidR="00DC05E9" w:rsidRDefault="00797EC0">
      <w:pPr>
        <w:pStyle w:val="30"/>
        <w:rPr>
          <w:rFonts w:asciiTheme="minorHAnsi" w:eastAsiaTheme="minorEastAsia" w:hAnsiTheme="minorHAnsi" w:cstheme="minorBidi"/>
          <w:noProof/>
          <w:sz w:val="21"/>
          <w:szCs w:val="22"/>
        </w:rPr>
      </w:pPr>
      <w:hyperlink w:anchor="_Toc355354295" w:history="1">
        <w:r w:rsidR="00DC05E9" w:rsidRPr="0085635D">
          <w:rPr>
            <w:rStyle w:val="aa"/>
            <w:noProof/>
          </w:rPr>
          <w:t>3.2.2</w:t>
        </w:r>
        <w:r w:rsidR="00DC05E9" w:rsidRPr="0085635D">
          <w:rPr>
            <w:rStyle w:val="aa"/>
            <w:rFonts w:hint="eastAsia"/>
            <w:noProof/>
          </w:rPr>
          <w:t xml:space="preserve"> </w:t>
        </w:r>
        <w:r w:rsidR="00DC05E9" w:rsidRPr="0085635D">
          <w:rPr>
            <w:rStyle w:val="aa"/>
            <w:rFonts w:hint="eastAsia"/>
            <w:noProof/>
          </w:rPr>
          <w:t>模块化管理</w:t>
        </w:r>
        <w:r w:rsidR="00DC05E9">
          <w:rPr>
            <w:noProof/>
            <w:webHidden/>
          </w:rPr>
          <w:tab/>
        </w:r>
        <w:r w:rsidR="00A80CA3">
          <w:rPr>
            <w:noProof/>
            <w:webHidden/>
          </w:rPr>
          <w:fldChar w:fldCharType="begin"/>
        </w:r>
        <w:r w:rsidR="00DC05E9">
          <w:rPr>
            <w:noProof/>
            <w:webHidden/>
          </w:rPr>
          <w:instrText xml:space="preserve"> PAGEREF _Toc355354295 \h </w:instrText>
        </w:r>
        <w:r w:rsidR="00A80CA3">
          <w:rPr>
            <w:noProof/>
            <w:webHidden/>
          </w:rPr>
        </w:r>
        <w:r w:rsidR="00A80CA3">
          <w:rPr>
            <w:noProof/>
            <w:webHidden/>
          </w:rPr>
          <w:fldChar w:fldCharType="separate"/>
        </w:r>
        <w:r w:rsidR="00DC05E9">
          <w:rPr>
            <w:noProof/>
            <w:webHidden/>
          </w:rPr>
          <w:t>18</w:t>
        </w:r>
        <w:r w:rsidR="00A80CA3">
          <w:rPr>
            <w:noProof/>
            <w:webHidden/>
          </w:rPr>
          <w:fldChar w:fldCharType="end"/>
        </w:r>
      </w:hyperlink>
    </w:p>
    <w:p w14:paraId="7761B916" w14:textId="77777777" w:rsidR="00DC05E9" w:rsidRDefault="00797EC0">
      <w:pPr>
        <w:pStyle w:val="20"/>
        <w:rPr>
          <w:rFonts w:asciiTheme="minorHAnsi" w:eastAsiaTheme="minorEastAsia" w:hAnsiTheme="minorHAnsi" w:cstheme="minorBidi"/>
          <w:noProof/>
          <w:sz w:val="21"/>
          <w:szCs w:val="22"/>
        </w:rPr>
      </w:pPr>
      <w:hyperlink w:anchor="_Toc355354296" w:history="1">
        <w:r w:rsidR="00DC05E9" w:rsidRPr="0085635D">
          <w:rPr>
            <w:rStyle w:val="aa"/>
            <w:noProof/>
          </w:rPr>
          <w:t>3.3</w:t>
        </w:r>
        <w:r w:rsidR="00DC05E9" w:rsidRPr="0085635D">
          <w:rPr>
            <w:rStyle w:val="aa"/>
            <w:rFonts w:hint="eastAsia"/>
            <w:noProof/>
          </w:rPr>
          <w:t xml:space="preserve"> </w:t>
        </w:r>
        <w:r w:rsidR="00DC05E9" w:rsidRPr="0085635D">
          <w:rPr>
            <w:rStyle w:val="aa"/>
            <w:rFonts w:hint="eastAsia"/>
            <w:noProof/>
          </w:rPr>
          <w:t>开发工具</w:t>
        </w:r>
        <w:r w:rsidR="00DC05E9">
          <w:rPr>
            <w:noProof/>
            <w:webHidden/>
          </w:rPr>
          <w:tab/>
        </w:r>
        <w:r w:rsidR="00A80CA3">
          <w:rPr>
            <w:noProof/>
            <w:webHidden/>
          </w:rPr>
          <w:fldChar w:fldCharType="begin"/>
        </w:r>
        <w:r w:rsidR="00DC05E9">
          <w:rPr>
            <w:noProof/>
            <w:webHidden/>
          </w:rPr>
          <w:instrText xml:space="preserve"> PAGEREF _Toc355354296 \h </w:instrText>
        </w:r>
        <w:r w:rsidR="00A80CA3">
          <w:rPr>
            <w:noProof/>
            <w:webHidden/>
          </w:rPr>
        </w:r>
        <w:r w:rsidR="00A80CA3">
          <w:rPr>
            <w:noProof/>
            <w:webHidden/>
          </w:rPr>
          <w:fldChar w:fldCharType="separate"/>
        </w:r>
        <w:r w:rsidR="00DC05E9">
          <w:rPr>
            <w:noProof/>
            <w:webHidden/>
          </w:rPr>
          <w:t>20</w:t>
        </w:r>
        <w:r w:rsidR="00A80CA3">
          <w:rPr>
            <w:noProof/>
            <w:webHidden/>
          </w:rPr>
          <w:fldChar w:fldCharType="end"/>
        </w:r>
      </w:hyperlink>
    </w:p>
    <w:p w14:paraId="7B0685B0" w14:textId="77777777" w:rsidR="00DC05E9" w:rsidRDefault="00797EC0">
      <w:pPr>
        <w:pStyle w:val="30"/>
        <w:rPr>
          <w:rFonts w:asciiTheme="minorHAnsi" w:eastAsiaTheme="minorEastAsia" w:hAnsiTheme="minorHAnsi" w:cstheme="minorBidi"/>
          <w:noProof/>
          <w:sz w:val="21"/>
          <w:szCs w:val="22"/>
        </w:rPr>
      </w:pPr>
      <w:hyperlink w:anchor="_Toc355354297" w:history="1">
        <w:r w:rsidR="00DC05E9" w:rsidRPr="0085635D">
          <w:rPr>
            <w:rStyle w:val="aa"/>
            <w:noProof/>
          </w:rPr>
          <w:t>3.3.1</w:t>
        </w:r>
        <w:r w:rsidR="00DC05E9" w:rsidRPr="0085635D">
          <w:rPr>
            <w:rStyle w:val="aa"/>
            <w:rFonts w:hint="eastAsia"/>
            <w:noProof/>
          </w:rPr>
          <w:t xml:space="preserve"> </w:t>
        </w:r>
        <w:r w:rsidR="00DC05E9" w:rsidRPr="0085635D">
          <w:rPr>
            <w:rStyle w:val="aa"/>
            <w:rFonts w:hint="eastAsia"/>
            <w:noProof/>
          </w:rPr>
          <w:t>开发语言：</w:t>
        </w:r>
        <w:r w:rsidR="00DC05E9">
          <w:rPr>
            <w:noProof/>
            <w:webHidden/>
          </w:rPr>
          <w:tab/>
        </w:r>
        <w:r w:rsidR="00A80CA3">
          <w:rPr>
            <w:noProof/>
            <w:webHidden/>
          </w:rPr>
          <w:fldChar w:fldCharType="begin"/>
        </w:r>
        <w:r w:rsidR="00DC05E9">
          <w:rPr>
            <w:noProof/>
            <w:webHidden/>
          </w:rPr>
          <w:instrText xml:space="preserve"> PAGEREF _Toc355354297 \h </w:instrText>
        </w:r>
        <w:r w:rsidR="00A80CA3">
          <w:rPr>
            <w:noProof/>
            <w:webHidden/>
          </w:rPr>
        </w:r>
        <w:r w:rsidR="00A80CA3">
          <w:rPr>
            <w:noProof/>
            <w:webHidden/>
          </w:rPr>
          <w:fldChar w:fldCharType="separate"/>
        </w:r>
        <w:r w:rsidR="00DC05E9">
          <w:rPr>
            <w:noProof/>
            <w:webHidden/>
          </w:rPr>
          <w:t>20</w:t>
        </w:r>
        <w:r w:rsidR="00A80CA3">
          <w:rPr>
            <w:noProof/>
            <w:webHidden/>
          </w:rPr>
          <w:fldChar w:fldCharType="end"/>
        </w:r>
      </w:hyperlink>
    </w:p>
    <w:p w14:paraId="4443A527" w14:textId="77777777" w:rsidR="00DC05E9" w:rsidRDefault="00797EC0">
      <w:pPr>
        <w:pStyle w:val="30"/>
        <w:rPr>
          <w:rFonts w:asciiTheme="minorHAnsi" w:eastAsiaTheme="minorEastAsia" w:hAnsiTheme="minorHAnsi" w:cstheme="minorBidi"/>
          <w:noProof/>
          <w:sz w:val="21"/>
          <w:szCs w:val="22"/>
        </w:rPr>
      </w:pPr>
      <w:hyperlink w:anchor="_Toc355354298" w:history="1">
        <w:r w:rsidR="00DC05E9" w:rsidRPr="0085635D">
          <w:rPr>
            <w:rStyle w:val="aa"/>
            <w:noProof/>
          </w:rPr>
          <w:t>3.3.2</w:t>
        </w:r>
        <w:r w:rsidR="00DC05E9" w:rsidRPr="0085635D">
          <w:rPr>
            <w:rStyle w:val="aa"/>
            <w:rFonts w:hint="eastAsia"/>
            <w:noProof/>
          </w:rPr>
          <w:t xml:space="preserve"> </w:t>
        </w:r>
        <w:r w:rsidR="00DC05E9" w:rsidRPr="0085635D">
          <w:rPr>
            <w:rStyle w:val="aa"/>
            <w:rFonts w:hint="eastAsia"/>
            <w:noProof/>
          </w:rPr>
          <w:t>开发工具</w:t>
        </w:r>
        <w:r w:rsidR="00DC05E9">
          <w:rPr>
            <w:noProof/>
            <w:webHidden/>
          </w:rPr>
          <w:tab/>
        </w:r>
        <w:r w:rsidR="00A80CA3">
          <w:rPr>
            <w:noProof/>
            <w:webHidden/>
          </w:rPr>
          <w:fldChar w:fldCharType="begin"/>
        </w:r>
        <w:r w:rsidR="00DC05E9">
          <w:rPr>
            <w:noProof/>
            <w:webHidden/>
          </w:rPr>
          <w:instrText xml:space="preserve"> PAGEREF _Toc355354298 \h </w:instrText>
        </w:r>
        <w:r w:rsidR="00A80CA3">
          <w:rPr>
            <w:noProof/>
            <w:webHidden/>
          </w:rPr>
        </w:r>
        <w:r w:rsidR="00A80CA3">
          <w:rPr>
            <w:noProof/>
            <w:webHidden/>
          </w:rPr>
          <w:fldChar w:fldCharType="separate"/>
        </w:r>
        <w:r w:rsidR="00DC05E9">
          <w:rPr>
            <w:noProof/>
            <w:webHidden/>
          </w:rPr>
          <w:t>20</w:t>
        </w:r>
        <w:r w:rsidR="00A80CA3">
          <w:rPr>
            <w:noProof/>
            <w:webHidden/>
          </w:rPr>
          <w:fldChar w:fldCharType="end"/>
        </w:r>
      </w:hyperlink>
    </w:p>
    <w:p w14:paraId="72239884" w14:textId="77777777" w:rsidR="00DC05E9" w:rsidRDefault="00797EC0">
      <w:pPr>
        <w:pStyle w:val="20"/>
        <w:rPr>
          <w:rFonts w:asciiTheme="minorHAnsi" w:eastAsiaTheme="minorEastAsia" w:hAnsiTheme="minorHAnsi" w:cstheme="minorBidi"/>
          <w:noProof/>
          <w:sz w:val="21"/>
          <w:szCs w:val="22"/>
        </w:rPr>
      </w:pPr>
      <w:hyperlink w:anchor="_Toc355354299" w:history="1">
        <w:r w:rsidR="00DC05E9" w:rsidRPr="0085635D">
          <w:rPr>
            <w:rStyle w:val="aa"/>
            <w:noProof/>
          </w:rPr>
          <w:t>3.4</w:t>
        </w:r>
        <w:r w:rsidR="00DC05E9" w:rsidRPr="0085635D">
          <w:rPr>
            <w:rStyle w:val="aa"/>
            <w:rFonts w:hint="eastAsia"/>
            <w:noProof/>
          </w:rPr>
          <w:t xml:space="preserve"> </w:t>
        </w:r>
        <w:r w:rsidR="00DC05E9" w:rsidRPr="0085635D">
          <w:rPr>
            <w:rStyle w:val="aa"/>
            <w:rFonts w:hint="eastAsia"/>
            <w:noProof/>
          </w:rPr>
          <w:t>系统架构</w:t>
        </w:r>
        <w:r w:rsidR="00DC05E9">
          <w:rPr>
            <w:noProof/>
            <w:webHidden/>
          </w:rPr>
          <w:tab/>
        </w:r>
        <w:r w:rsidR="00A80CA3">
          <w:rPr>
            <w:noProof/>
            <w:webHidden/>
          </w:rPr>
          <w:fldChar w:fldCharType="begin"/>
        </w:r>
        <w:r w:rsidR="00DC05E9">
          <w:rPr>
            <w:noProof/>
            <w:webHidden/>
          </w:rPr>
          <w:instrText xml:space="preserve"> PAGEREF _Toc355354299 \h </w:instrText>
        </w:r>
        <w:r w:rsidR="00A80CA3">
          <w:rPr>
            <w:noProof/>
            <w:webHidden/>
          </w:rPr>
        </w:r>
        <w:r w:rsidR="00A80CA3">
          <w:rPr>
            <w:noProof/>
            <w:webHidden/>
          </w:rPr>
          <w:fldChar w:fldCharType="separate"/>
        </w:r>
        <w:r w:rsidR="00DC05E9">
          <w:rPr>
            <w:noProof/>
            <w:webHidden/>
          </w:rPr>
          <w:t>20</w:t>
        </w:r>
        <w:r w:rsidR="00A80CA3">
          <w:rPr>
            <w:noProof/>
            <w:webHidden/>
          </w:rPr>
          <w:fldChar w:fldCharType="end"/>
        </w:r>
      </w:hyperlink>
    </w:p>
    <w:p w14:paraId="5A9EE781" w14:textId="77777777" w:rsidR="00DC05E9" w:rsidRDefault="00797EC0">
      <w:pPr>
        <w:pStyle w:val="30"/>
        <w:rPr>
          <w:rFonts w:asciiTheme="minorHAnsi" w:eastAsiaTheme="minorEastAsia" w:hAnsiTheme="minorHAnsi" w:cstheme="minorBidi"/>
          <w:noProof/>
          <w:sz w:val="21"/>
          <w:szCs w:val="22"/>
        </w:rPr>
      </w:pPr>
      <w:hyperlink w:anchor="_Toc355354300" w:history="1">
        <w:r w:rsidR="00DC05E9" w:rsidRPr="0085635D">
          <w:rPr>
            <w:rStyle w:val="aa"/>
            <w:noProof/>
          </w:rPr>
          <w:t>3.4.1</w:t>
        </w:r>
        <w:r w:rsidR="00DC05E9" w:rsidRPr="0085635D">
          <w:rPr>
            <w:rStyle w:val="aa"/>
            <w:rFonts w:hint="eastAsia"/>
            <w:noProof/>
          </w:rPr>
          <w:t xml:space="preserve"> </w:t>
        </w:r>
        <w:r w:rsidR="00DC05E9" w:rsidRPr="0085635D">
          <w:rPr>
            <w:rStyle w:val="aa"/>
            <w:rFonts w:hint="eastAsia"/>
            <w:noProof/>
          </w:rPr>
          <w:t>数据库层配置</w:t>
        </w:r>
        <w:r w:rsidR="00DC05E9">
          <w:rPr>
            <w:noProof/>
            <w:webHidden/>
          </w:rPr>
          <w:tab/>
        </w:r>
        <w:r w:rsidR="00A80CA3">
          <w:rPr>
            <w:noProof/>
            <w:webHidden/>
          </w:rPr>
          <w:fldChar w:fldCharType="begin"/>
        </w:r>
        <w:r w:rsidR="00DC05E9">
          <w:rPr>
            <w:noProof/>
            <w:webHidden/>
          </w:rPr>
          <w:instrText xml:space="preserve"> PAGEREF _Toc355354300 \h </w:instrText>
        </w:r>
        <w:r w:rsidR="00A80CA3">
          <w:rPr>
            <w:noProof/>
            <w:webHidden/>
          </w:rPr>
        </w:r>
        <w:r w:rsidR="00A80CA3">
          <w:rPr>
            <w:noProof/>
            <w:webHidden/>
          </w:rPr>
          <w:fldChar w:fldCharType="separate"/>
        </w:r>
        <w:r w:rsidR="00DC05E9">
          <w:rPr>
            <w:noProof/>
            <w:webHidden/>
          </w:rPr>
          <w:t>20</w:t>
        </w:r>
        <w:r w:rsidR="00A80CA3">
          <w:rPr>
            <w:noProof/>
            <w:webHidden/>
          </w:rPr>
          <w:fldChar w:fldCharType="end"/>
        </w:r>
      </w:hyperlink>
    </w:p>
    <w:p w14:paraId="1D241AE7" w14:textId="77777777" w:rsidR="00DC05E9" w:rsidRDefault="00797EC0">
      <w:pPr>
        <w:pStyle w:val="30"/>
        <w:rPr>
          <w:rFonts w:asciiTheme="minorHAnsi" w:eastAsiaTheme="minorEastAsia" w:hAnsiTheme="minorHAnsi" w:cstheme="minorBidi"/>
          <w:noProof/>
          <w:sz w:val="21"/>
          <w:szCs w:val="22"/>
        </w:rPr>
      </w:pPr>
      <w:hyperlink w:anchor="_Toc355354301" w:history="1">
        <w:r w:rsidR="00DC05E9" w:rsidRPr="0085635D">
          <w:rPr>
            <w:rStyle w:val="aa"/>
            <w:noProof/>
          </w:rPr>
          <w:t>3.4.2</w:t>
        </w:r>
        <w:r w:rsidR="00DC05E9" w:rsidRPr="0085635D">
          <w:rPr>
            <w:rStyle w:val="aa"/>
            <w:rFonts w:hint="eastAsia"/>
            <w:noProof/>
          </w:rPr>
          <w:t xml:space="preserve"> </w:t>
        </w:r>
        <w:r w:rsidR="00DC05E9" w:rsidRPr="0085635D">
          <w:rPr>
            <w:rStyle w:val="aa"/>
            <w:rFonts w:hint="eastAsia"/>
            <w:noProof/>
          </w:rPr>
          <w:t>依赖注入配置</w:t>
        </w:r>
        <w:r w:rsidR="00DC05E9">
          <w:rPr>
            <w:noProof/>
            <w:webHidden/>
          </w:rPr>
          <w:tab/>
        </w:r>
        <w:r w:rsidR="00A80CA3">
          <w:rPr>
            <w:noProof/>
            <w:webHidden/>
          </w:rPr>
          <w:fldChar w:fldCharType="begin"/>
        </w:r>
        <w:r w:rsidR="00DC05E9">
          <w:rPr>
            <w:noProof/>
            <w:webHidden/>
          </w:rPr>
          <w:instrText xml:space="preserve"> PAGEREF _Toc355354301 \h </w:instrText>
        </w:r>
        <w:r w:rsidR="00A80CA3">
          <w:rPr>
            <w:noProof/>
            <w:webHidden/>
          </w:rPr>
        </w:r>
        <w:r w:rsidR="00A80CA3">
          <w:rPr>
            <w:noProof/>
            <w:webHidden/>
          </w:rPr>
          <w:fldChar w:fldCharType="separate"/>
        </w:r>
        <w:r w:rsidR="00DC05E9">
          <w:rPr>
            <w:noProof/>
            <w:webHidden/>
          </w:rPr>
          <w:t>20</w:t>
        </w:r>
        <w:r w:rsidR="00A80CA3">
          <w:rPr>
            <w:noProof/>
            <w:webHidden/>
          </w:rPr>
          <w:fldChar w:fldCharType="end"/>
        </w:r>
      </w:hyperlink>
    </w:p>
    <w:p w14:paraId="0D28DDFF" w14:textId="77777777" w:rsidR="00DC05E9" w:rsidRDefault="00797EC0">
      <w:pPr>
        <w:pStyle w:val="30"/>
        <w:rPr>
          <w:rFonts w:asciiTheme="minorHAnsi" w:eastAsiaTheme="minorEastAsia" w:hAnsiTheme="minorHAnsi" w:cstheme="minorBidi"/>
          <w:noProof/>
          <w:sz w:val="21"/>
          <w:szCs w:val="22"/>
        </w:rPr>
      </w:pPr>
      <w:hyperlink w:anchor="_Toc355354302" w:history="1">
        <w:r w:rsidR="00DC05E9" w:rsidRPr="0085635D">
          <w:rPr>
            <w:rStyle w:val="aa"/>
            <w:noProof/>
          </w:rPr>
          <w:t>3.4.3</w:t>
        </w:r>
        <w:r w:rsidR="00DC05E9" w:rsidRPr="0085635D">
          <w:rPr>
            <w:rStyle w:val="aa"/>
            <w:rFonts w:hint="eastAsia"/>
            <w:noProof/>
          </w:rPr>
          <w:t xml:space="preserve"> </w:t>
        </w:r>
        <w:r w:rsidR="00DC05E9" w:rsidRPr="0085635D">
          <w:rPr>
            <w:rStyle w:val="aa"/>
            <w:rFonts w:hint="eastAsia"/>
            <w:noProof/>
          </w:rPr>
          <w:t>控制层配置</w:t>
        </w:r>
        <w:r w:rsidR="00DC05E9">
          <w:rPr>
            <w:noProof/>
            <w:webHidden/>
          </w:rPr>
          <w:tab/>
        </w:r>
        <w:r w:rsidR="00A80CA3">
          <w:rPr>
            <w:noProof/>
            <w:webHidden/>
          </w:rPr>
          <w:fldChar w:fldCharType="begin"/>
        </w:r>
        <w:r w:rsidR="00DC05E9">
          <w:rPr>
            <w:noProof/>
            <w:webHidden/>
          </w:rPr>
          <w:instrText xml:space="preserve"> PAGEREF _Toc355354302 \h </w:instrText>
        </w:r>
        <w:r w:rsidR="00A80CA3">
          <w:rPr>
            <w:noProof/>
            <w:webHidden/>
          </w:rPr>
        </w:r>
        <w:r w:rsidR="00A80CA3">
          <w:rPr>
            <w:noProof/>
            <w:webHidden/>
          </w:rPr>
          <w:fldChar w:fldCharType="separate"/>
        </w:r>
        <w:r w:rsidR="00DC05E9">
          <w:rPr>
            <w:noProof/>
            <w:webHidden/>
          </w:rPr>
          <w:t>21</w:t>
        </w:r>
        <w:r w:rsidR="00A80CA3">
          <w:rPr>
            <w:noProof/>
            <w:webHidden/>
          </w:rPr>
          <w:fldChar w:fldCharType="end"/>
        </w:r>
      </w:hyperlink>
    </w:p>
    <w:p w14:paraId="73D93D73" w14:textId="77777777" w:rsidR="00DC05E9" w:rsidRDefault="00797EC0">
      <w:pPr>
        <w:pStyle w:val="20"/>
        <w:rPr>
          <w:rFonts w:asciiTheme="minorHAnsi" w:eastAsiaTheme="minorEastAsia" w:hAnsiTheme="minorHAnsi" w:cstheme="minorBidi"/>
          <w:noProof/>
          <w:sz w:val="21"/>
          <w:szCs w:val="22"/>
        </w:rPr>
      </w:pPr>
      <w:hyperlink w:anchor="_Toc355354303" w:history="1">
        <w:r w:rsidR="00DC05E9" w:rsidRPr="0085635D">
          <w:rPr>
            <w:rStyle w:val="aa"/>
            <w:noProof/>
          </w:rPr>
          <w:t>3.5</w:t>
        </w:r>
        <w:r w:rsidR="00DC05E9" w:rsidRPr="0085635D">
          <w:rPr>
            <w:rStyle w:val="aa"/>
            <w:rFonts w:hint="eastAsia"/>
            <w:noProof/>
          </w:rPr>
          <w:t xml:space="preserve"> </w:t>
        </w:r>
        <w:r w:rsidR="00DC05E9" w:rsidRPr="0085635D">
          <w:rPr>
            <w:rStyle w:val="aa"/>
            <w:rFonts w:hint="eastAsia"/>
            <w:noProof/>
          </w:rPr>
          <w:t>模块的详细设计</w:t>
        </w:r>
        <w:r w:rsidR="00DC05E9">
          <w:rPr>
            <w:noProof/>
            <w:webHidden/>
          </w:rPr>
          <w:tab/>
        </w:r>
        <w:r w:rsidR="00A80CA3">
          <w:rPr>
            <w:noProof/>
            <w:webHidden/>
          </w:rPr>
          <w:fldChar w:fldCharType="begin"/>
        </w:r>
        <w:r w:rsidR="00DC05E9">
          <w:rPr>
            <w:noProof/>
            <w:webHidden/>
          </w:rPr>
          <w:instrText xml:space="preserve"> PAGEREF _Toc355354303 \h </w:instrText>
        </w:r>
        <w:r w:rsidR="00A80CA3">
          <w:rPr>
            <w:noProof/>
            <w:webHidden/>
          </w:rPr>
        </w:r>
        <w:r w:rsidR="00A80CA3">
          <w:rPr>
            <w:noProof/>
            <w:webHidden/>
          </w:rPr>
          <w:fldChar w:fldCharType="separate"/>
        </w:r>
        <w:r w:rsidR="00DC05E9">
          <w:rPr>
            <w:noProof/>
            <w:webHidden/>
          </w:rPr>
          <w:t>21</w:t>
        </w:r>
        <w:r w:rsidR="00A80CA3">
          <w:rPr>
            <w:noProof/>
            <w:webHidden/>
          </w:rPr>
          <w:fldChar w:fldCharType="end"/>
        </w:r>
      </w:hyperlink>
    </w:p>
    <w:p w14:paraId="70175F5B" w14:textId="77777777" w:rsidR="00DC05E9" w:rsidRDefault="00797EC0">
      <w:pPr>
        <w:pStyle w:val="30"/>
        <w:rPr>
          <w:rFonts w:asciiTheme="minorHAnsi" w:eastAsiaTheme="minorEastAsia" w:hAnsiTheme="minorHAnsi" w:cstheme="minorBidi"/>
          <w:noProof/>
          <w:sz w:val="21"/>
          <w:szCs w:val="22"/>
        </w:rPr>
      </w:pPr>
      <w:hyperlink w:anchor="_Toc355354304" w:history="1">
        <w:r w:rsidR="00DC05E9" w:rsidRPr="0085635D">
          <w:rPr>
            <w:rStyle w:val="aa"/>
            <w:noProof/>
          </w:rPr>
          <w:t>3.5.1</w:t>
        </w:r>
        <w:r w:rsidR="00DC05E9" w:rsidRPr="0085635D">
          <w:rPr>
            <w:rStyle w:val="aa"/>
            <w:rFonts w:hint="eastAsia"/>
            <w:noProof/>
          </w:rPr>
          <w:t xml:space="preserve"> </w:t>
        </w:r>
        <w:r w:rsidR="00DC05E9" w:rsidRPr="0085635D">
          <w:rPr>
            <w:rStyle w:val="aa"/>
            <w:rFonts w:hint="eastAsia"/>
            <w:noProof/>
          </w:rPr>
          <w:t>问题分析</w:t>
        </w:r>
        <w:r w:rsidR="00DC05E9">
          <w:rPr>
            <w:noProof/>
            <w:webHidden/>
          </w:rPr>
          <w:tab/>
        </w:r>
        <w:r w:rsidR="00A80CA3">
          <w:rPr>
            <w:noProof/>
            <w:webHidden/>
          </w:rPr>
          <w:fldChar w:fldCharType="begin"/>
        </w:r>
        <w:r w:rsidR="00DC05E9">
          <w:rPr>
            <w:noProof/>
            <w:webHidden/>
          </w:rPr>
          <w:instrText xml:space="preserve"> PAGEREF _Toc355354304 \h </w:instrText>
        </w:r>
        <w:r w:rsidR="00A80CA3">
          <w:rPr>
            <w:noProof/>
            <w:webHidden/>
          </w:rPr>
        </w:r>
        <w:r w:rsidR="00A80CA3">
          <w:rPr>
            <w:noProof/>
            <w:webHidden/>
          </w:rPr>
          <w:fldChar w:fldCharType="separate"/>
        </w:r>
        <w:r w:rsidR="00DC05E9">
          <w:rPr>
            <w:noProof/>
            <w:webHidden/>
          </w:rPr>
          <w:t>21</w:t>
        </w:r>
        <w:r w:rsidR="00A80CA3">
          <w:rPr>
            <w:noProof/>
            <w:webHidden/>
          </w:rPr>
          <w:fldChar w:fldCharType="end"/>
        </w:r>
      </w:hyperlink>
    </w:p>
    <w:p w14:paraId="4BB22C8E" w14:textId="77777777" w:rsidR="00DC05E9" w:rsidRDefault="00797EC0">
      <w:pPr>
        <w:pStyle w:val="30"/>
        <w:rPr>
          <w:rFonts w:asciiTheme="minorHAnsi" w:eastAsiaTheme="minorEastAsia" w:hAnsiTheme="minorHAnsi" w:cstheme="minorBidi"/>
          <w:noProof/>
          <w:sz w:val="21"/>
          <w:szCs w:val="22"/>
        </w:rPr>
      </w:pPr>
      <w:hyperlink w:anchor="_Toc355354305" w:history="1">
        <w:r w:rsidR="00DC05E9" w:rsidRPr="0085635D">
          <w:rPr>
            <w:rStyle w:val="aa"/>
            <w:noProof/>
          </w:rPr>
          <w:t>3.5.2</w:t>
        </w:r>
        <w:r w:rsidR="00DC05E9" w:rsidRPr="0085635D">
          <w:rPr>
            <w:rStyle w:val="aa"/>
            <w:rFonts w:hint="eastAsia"/>
            <w:noProof/>
          </w:rPr>
          <w:t xml:space="preserve"> </w:t>
        </w:r>
        <w:r w:rsidR="00DC05E9" w:rsidRPr="0085635D">
          <w:rPr>
            <w:rStyle w:val="aa"/>
            <w:rFonts w:hint="eastAsia"/>
            <w:noProof/>
          </w:rPr>
          <w:t>工作流系统的设计</w:t>
        </w:r>
        <w:r w:rsidR="00DC05E9">
          <w:rPr>
            <w:noProof/>
            <w:webHidden/>
          </w:rPr>
          <w:tab/>
        </w:r>
        <w:r w:rsidR="00A80CA3">
          <w:rPr>
            <w:noProof/>
            <w:webHidden/>
          </w:rPr>
          <w:fldChar w:fldCharType="begin"/>
        </w:r>
        <w:r w:rsidR="00DC05E9">
          <w:rPr>
            <w:noProof/>
            <w:webHidden/>
          </w:rPr>
          <w:instrText xml:space="preserve"> PAGEREF _Toc355354305 \h </w:instrText>
        </w:r>
        <w:r w:rsidR="00A80CA3">
          <w:rPr>
            <w:noProof/>
            <w:webHidden/>
          </w:rPr>
        </w:r>
        <w:r w:rsidR="00A80CA3">
          <w:rPr>
            <w:noProof/>
            <w:webHidden/>
          </w:rPr>
          <w:fldChar w:fldCharType="separate"/>
        </w:r>
        <w:r w:rsidR="00DC05E9">
          <w:rPr>
            <w:noProof/>
            <w:webHidden/>
          </w:rPr>
          <w:t>21</w:t>
        </w:r>
        <w:r w:rsidR="00A80CA3">
          <w:rPr>
            <w:noProof/>
            <w:webHidden/>
          </w:rPr>
          <w:fldChar w:fldCharType="end"/>
        </w:r>
      </w:hyperlink>
    </w:p>
    <w:p w14:paraId="0D641F3A" w14:textId="77777777" w:rsidR="00DC05E9" w:rsidRDefault="00797EC0" w:rsidP="00DC05E9">
      <w:pPr>
        <w:pStyle w:val="30"/>
        <w:rPr>
          <w:rFonts w:asciiTheme="minorHAnsi" w:eastAsiaTheme="minorEastAsia" w:hAnsiTheme="minorHAnsi" w:cstheme="minorBidi"/>
          <w:noProof/>
          <w:sz w:val="21"/>
          <w:szCs w:val="22"/>
        </w:rPr>
      </w:pPr>
      <w:hyperlink w:anchor="_Toc355354306" w:history="1">
        <w:r w:rsidR="00DC05E9" w:rsidRPr="0085635D">
          <w:rPr>
            <w:rStyle w:val="aa"/>
            <w:noProof/>
          </w:rPr>
          <w:t>3.5.3</w:t>
        </w:r>
        <w:r w:rsidR="00DC05E9" w:rsidRPr="0085635D">
          <w:rPr>
            <w:rStyle w:val="aa"/>
            <w:rFonts w:hint="eastAsia"/>
            <w:noProof/>
          </w:rPr>
          <w:t xml:space="preserve"> </w:t>
        </w:r>
        <w:r w:rsidR="00DC05E9" w:rsidRPr="0085635D">
          <w:rPr>
            <w:rStyle w:val="aa"/>
            <w:rFonts w:hint="eastAsia"/>
            <w:noProof/>
          </w:rPr>
          <w:t>请假业务系统设计</w:t>
        </w:r>
        <w:r w:rsidR="00DC05E9">
          <w:rPr>
            <w:noProof/>
            <w:webHidden/>
          </w:rPr>
          <w:tab/>
        </w:r>
        <w:r w:rsidR="00A80CA3">
          <w:rPr>
            <w:noProof/>
            <w:webHidden/>
          </w:rPr>
          <w:fldChar w:fldCharType="begin"/>
        </w:r>
        <w:r w:rsidR="00DC05E9">
          <w:rPr>
            <w:noProof/>
            <w:webHidden/>
          </w:rPr>
          <w:instrText xml:space="preserve"> PAGEREF _Toc355354306 \h </w:instrText>
        </w:r>
        <w:r w:rsidR="00A80CA3">
          <w:rPr>
            <w:noProof/>
            <w:webHidden/>
          </w:rPr>
        </w:r>
        <w:r w:rsidR="00A80CA3">
          <w:rPr>
            <w:noProof/>
            <w:webHidden/>
          </w:rPr>
          <w:fldChar w:fldCharType="separate"/>
        </w:r>
        <w:r w:rsidR="00DC05E9">
          <w:rPr>
            <w:noProof/>
            <w:webHidden/>
          </w:rPr>
          <w:t>22</w:t>
        </w:r>
        <w:r w:rsidR="00A80CA3">
          <w:rPr>
            <w:noProof/>
            <w:webHidden/>
          </w:rPr>
          <w:fldChar w:fldCharType="end"/>
        </w:r>
      </w:hyperlink>
    </w:p>
    <w:p w14:paraId="550EAD2A" w14:textId="77777777" w:rsidR="00DC05E9" w:rsidRDefault="00797EC0" w:rsidP="00DC05E9">
      <w:pPr>
        <w:pStyle w:val="30"/>
        <w:rPr>
          <w:rFonts w:asciiTheme="minorHAnsi" w:eastAsiaTheme="minorEastAsia" w:hAnsiTheme="minorHAnsi" w:cstheme="minorBidi"/>
          <w:noProof/>
          <w:sz w:val="21"/>
          <w:szCs w:val="22"/>
        </w:rPr>
      </w:pPr>
      <w:hyperlink w:anchor="_Toc355354307" w:history="1">
        <w:r w:rsidR="00DC05E9" w:rsidRPr="0085635D">
          <w:rPr>
            <w:rStyle w:val="aa"/>
            <w:noProof/>
          </w:rPr>
          <w:t>3.5.4</w:t>
        </w:r>
        <w:r w:rsidR="00DC05E9" w:rsidRPr="0085635D">
          <w:rPr>
            <w:rStyle w:val="aa"/>
            <w:rFonts w:hint="eastAsia"/>
            <w:noProof/>
          </w:rPr>
          <w:t xml:space="preserve"> </w:t>
        </w:r>
        <w:r w:rsidR="00DC05E9" w:rsidRPr="0085635D">
          <w:rPr>
            <w:rStyle w:val="aa"/>
            <w:rFonts w:hint="eastAsia"/>
            <w:noProof/>
          </w:rPr>
          <w:t>用户管理系统设计</w:t>
        </w:r>
        <w:r w:rsidR="00DC05E9">
          <w:rPr>
            <w:noProof/>
            <w:webHidden/>
          </w:rPr>
          <w:tab/>
        </w:r>
        <w:r w:rsidR="00A80CA3">
          <w:rPr>
            <w:noProof/>
            <w:webHidden/>
          </w:rPr>
          <w:fldChar w:fldCharType="begin"/>
        </w:r>
        <w:r w:rsidR="00DC05E9">
          <w:rPr>
            <w:noProof/>
            <w:webHidden/>
          </w:rPr>
          <w:instrText xml:space="preserve"> PAGEREF _Toc355354307 \h </w:instrText>
        </w:r>
        <w:r w:rsidR="00A80CA3">
          <w:rPr>
            <w:noProof/>
            <w:webHidden/>
          </w:rPr>
        </w:r>
        <w:r w:rsidR="00A80CA3">
          <w:rPr>
            <w:noProof/>
            <w:webHidden/>
          </w:rPr>
          <w:fldChar w:fldCharType="separate"/>
        </w:r>
        <w:r w:rsidR="00DC05E9">
          <w:rPr>
            <w:noProof/>
            <w:webHidden/>
          </w:rPr>
          <w:t>22</w:t>
        </w:r>
        <w:r w:rsidR="00A80CA3">
          <w:rPr>
            <w:noProof/>
            <w:webHidden/>
          </w:rPr>
          <w:fldChar w:fldCharType="end"/>
        </w:r>
      </w:hyperlink>
    </w:p>
    <w:p w14:paraId="2F160DD5" w14:textId="77777777" w:rsidR="00DC05E9" w:rsidRDefault="00797EC0">
      <w:pPr>
        <w:pStyle w:val="10"/>
        <w:rPr>
          <w:rFonts w:asciiTheme="minorHAnsi" w:eastAsiaTheme="minorEastAsia" w:hAnsiTheme="minorHAnsi" w:cstheme="minorBidi"/>
          <w:sz w:val="21"/>
          <w:szCs w:val="22"/>
        </w:rPr>
      </w:pPr>
      <w:hyperlink w:anchor="_Toc355354308" w:history="1">
        <w:r w:rsidR="00DC05E9" w:rsidRPr="0085635D">
          <w:rPr>
            <w:rStyle w:val="aa"/>
          </w:rPr>
          <w:t>4</w:t>
        </w:r>
        <w:r w:rsidR="00DC05E9">
          <w:rPr>
            <w:rFonts w:asciiTheme="minorHAnsi" w:eastAsiaTheme="minorEastAsia" w:hAnsiTheme="minorHAnsi" w:cstheme="minorBidi"/>
            <w:sz w:val="21"/>
            <w:szCs w:val="22"/>
          </w:rPr>
          <w:tab/>
        </w:r>
        <w:r w:rsidR="00DC05E9" w:rsidRPr="0085635D">
          <w:rPr>
            <w:rStyle w:val="aa"/>
            <w:rFonts w:hint="eastAsia"/>
          </w:rPr>
          <w:t>基于</w:t>
        </w:r>
        <w:r w:rsidR="00DC05E9" w:rsidRPr="0085635D">
          <w:rPr>
            <w:rStyle w:val="aa"/>
          </w:rPr>
          <w:t>Activiti</w:t>
        </w:r>
        <w:r w:rsidR="00DC05E9" w:rsidRPr="0085635D">
          <w:rPr>
            <w:rStyle w:val="aa"/>
            <w:rFonts w:hint="eastAsia"/>
          </w:rPr>
          <w:t>的请假流程管理系统的实现</w:t>
        </w:r>
        <w:r w:rsidR="00DC05E9">
          <w:rPr>
            <w:webHidden/>
          </w:rPr>
          <w:tab/>
        </w:r>
        <w:r w:rsidR="00A80CA3">
          <w:rPr>
            <w:webHidden/>
          </w:rPr>
          <w:fldChar w:fldCharType="begin"/>
        </w:r>
        <w:r w:rsidR="00DC05E9">
          <w:rPr>
            <w:webHidden/>
          </w:rPr>
          <w:instrText xml:space="preserve"> PAGEREF _Toc355354308 \h </w:instrText>
        </w:r>
        <w:r w:rsidR="00A80CA3">
          <w:rPr>
            <w:webHidden/>
          </w:rPr>
        </w:r>
        <w:r w:rsidR="00A80CA3">
          <w:rPr>
            <w:webHidden/>
          </w:rPr>
          <w:fldChar w:fldCharType="separate"/>
        </w:r>
        <w:r w:rsidR="00DC05E9">
          <w:rPr>
            <w:webHidden/>
          </w:rPr>
          <w:t>24</w:t>
        </w:r>
        <w:r w:rsidR="00A80CA3">
          <w:rPr>
            <w:webHidden/>
          </w:rPr>
          <w:fldChar w:fldCharType="end"/>
        </w:r>
      </w:hyperlink>
    </w:p>
    <w:p w14:paraId="7C1D7B98" w14:textId="77777777" w:rsidR="00DC05E9" w:rsidRDefault="00797EC0">
      <w:pPr>
        <w:pStyle w:val="20"/>
        <w:rPr>
          <w:rFonts w:asciiTheme="minorHAnsi" w:eastAsiaTheme="minorEastAsia" w:hAnsiTheme="minorHAnsi" w:cstheme="minorBidi"/>
          <w:noProof/>
          <w:sz w:val="21"/>
          <w:szCs w:val="22"/>
        </w:rPr>
      </w:pPr>
      <w:hyperlink w:anchor="_Toc355354309" w:history="1">
        <w:r w:rsidR="00DC05E9" w:rsidRPr="0085635D">
          <w:rPr>
            <w:rStyle w:val="aa"/>
            <w:noProof/>
          </w:rPr>
          <w:t>4.1</w:t>
        </w:r>
        <w:r w:rsidR="00DC05E9" w:rsidRPr="0085635D">
          <w:rPr>
            <w:rStyle w:val="aa"/>
            <w:rFonts w:hint="eastAsia"/>
            <w:noProof/>
          </w:rPr>
          <w:t xml:space="preserve"> </w:t>
        </w:r>
        <w:r w:rsidR="00DC05E9" w:rsidRPr="0085635D">
          <w:rPr>
            <w:rStyle w:val="aa"/>
            <w:rFonts w:hint="eastAsia"/>
            <w:noProof/>
          </w:rPr>
          <w:t>系统管理</w:t>
        </w:r>
        <w:r w:rsidR="00DC05E9">
          <w:rPr>
            <w:noProof/>
            <w:webHidden/>
          </w:rPr>
          <w:tab/>
        </w:r>
        <w:r w:rsidR="00A80CA3">
          <w:rPr>
            <w:noProof/>
            <w:webHidden/>
          </w:rPr>
          <w:fldChar w:fldCharType="begin"/>
        </w:r>
        <w:r w:rsidR="00DC05E9">
          <w:rPr>
            <w:noProof/>
            <w:webHidden/>
          </w:rPr>
          <w:instrText xml:space="preserve"> PAGEREF _Toc355354309 \h </w:instrText>
        </w:r>
        <w:r w:rsidR="00A80CA3">
          <w:rPr>
            <w:noProof/>
            <w:webHidden/>
          </w:rPr>
        </w:r>
        <w:r w:rsidR="00A80CA3">
          <w:rPr>
            <w:noProof/>
            <w:webHidden/>
          </w:rPr>
          <w:fldChar w:fldCharType="separate"/>
        </w:r>
        <w:r w:rsidR="00DC05E9">
          <w:rPr>
            <w:noProof/>
            <w:webHidden/>
          </w:rPr>
          <w:t>24</w:t>
        </w:r>
        <w:r w:rsidR="00A80CA3">
          <w:rPr>
            <w:noProof/>
            <w:webHidden/>
          </w:rPr>
          <w:fldChar w:fldCharType="end"/>
        </w:r>
      </w:hyperlink>
    </w:p>
    <w:p w14:paraId="121B608C" w14:textId="77777777" w:rsidR="00DC05E9" w:rsidRDefault="00797EC0">
      <w:pPr>
        <w:pStyle w:val="20"/>
        <w:rPr>
          <w:rFonts w:asciiTheme="minorHAnsi" w:eastAsiaTheme="minorEastAsia" w:hAnsiTheme="minorHAnsi" w:cstheme="minorBidi"/>
          <w:noProof/>
          <w:sz w:val="21"/>
          <w:szCs w:val="22"/>
        </w:rPr>
      </w:pPr>
      <w:hyperlink w:anchor="_Toc355354310" w:history="1">
        <w:r w:rsidR="00DC05E9" w:rsidRPr="0085635D">
          <w:rPr>
            <w:rStyle w:val="aa"/>
            <w:noProof/>
          </w:rPr>
          <w:t>4.2</w:t>
        </w:r>
        <w:r w:rsidR="00DC05E9" w:rsidRPr="0085635D">
          <w:rPr>
            <w:rStyle w:val="aa"/>
            <w:rFonts w:hint="eastAsia"/>
            <w:noProof/>
          </w:rPr>
          <w:t xml:space="preserve"> </w:t>
        </w:r>
        <w:r w:rsidR="00DC05E9" w:rsidRPr="0085635D">
          <w:rPr>
            <w:rStyle w:val="aa"/>
            <w:rFonts w:hint="eastAsia"/>
            <w:noProof/>
          </w:rPr>
          <w:t>业务功能数据库设计</w:t>
        </w:r>
        <w:r w:rsidR="00DC05E9">
          <w:rPr>
            <w:noProof/>
            <w:webHidden/>
          </w:rPr>
          <w:tab/>
        </w:r>
        <w:r w:rsidR="00A80CA3">
          <w:rPr>
            <w:noProof/>
            <w:webHidden/>
          </w:rPr>
          <w:fldChar w:fldCharType="begin"/>
        </w:r>
        <w:r w:rsidR="00DC05E9">
          <w:rPr>
            <w:noProof/>
            <w:webHidden/>
          </w:rPr>
          <w:instrText xml:space="preserve"> PAGEREF _Toc355354310 \h </w:instrText>
        </w:r>
        <w:r w:rsidR="00A80CA3">
          <w:rPr>
            <w:noProof/>
            <w:webHidden/>
          </w:rPr>
        </w:r>
        <w:r w:rsidR="00A80CA3">
          <w:rPr>
            <w:noProof/>
            <w:webHidden/>
          </w:rPr>
          <w:fldChar w:fldCharType="separate"/>
        </w:r>
        <w:r w:rsidR="00DC05E9">
          <w:rPr>
            <w:noProof/>
            <w:webHidden/>
          </w:rPr>
          <w:t>24</w:t>
        </w:r>
        <w:r w:rsidR="00A80CA3">
          <w:rPr>
            <w:noProof/>
            <w:webHidden/>
          </w:rPr>
          <w:fldChar w:fldCharType="end"/>
        </w:r>
      </w:hyperlink>
    </w:p>
    <w:p w14:paraId="3F5384BF" w14:textId="77777777" w:rsidR="00DC05E9" w:rsidRDefault="00797EC0">
      <w:pPr>
        <w:pStyle w:val="20"/>
        <w:rPr>
          <w:rFonts w:asciiTheme="minorHAnsi" w:eastAsiaTheme="minorEastAsia" w:hAnsiTheme="minorHAnsi" w:cstheme="minorBidi"/>
          <w:noProof/>
          <w:sz w:val="21"/>
          <w:szCs w:val="22"/>
        </w:rPr>
      </w:pPr>
      <w:hyperlink w:anchor="_Toc355354311" w:history="1">
        <w:r w:rsidR="00DC05E9" w:rsidRPr="0085635D">
          <w:rPr>
            <w:rStyle w:val="aa"/>
            <w:noProof/>
          </w:rPr>
          <w:t>4.3</w:t>
        </w:r>
        <w:r w:rsidR="00DC05E9" w:rsidRPr="0085635D">
          <w:rPr>
            <w:rStyle w:val="aa"/>
            <w:rFonts w:hint="eastAsia"/>
            <w:noProof/>
          </w:rPr>
          <w:t xml:space="preserve"> </w:t>
        </w:r>
        <w:r w:rsidR="00DC05E9" w:rsidRPr="0085635D">
          <w:rPr>
            <w:rStyle w:val="aa"/>
            <w:rFonts w:hint="eastAsia"/>
            <w:noProof/>
          </w:rPr>
          <w:t>流程设计</w:t>
        </w:r>
        <w:r w:rsidR="00DC05E9">
          <w:rPr>
            <w:noProof/>
            <w:webHidden/>
          </w:rPr>
          <w:tab/>
        </w:r>
        <w:r w:rsidR="00A80CA3">
          <w:rPr>
            <w:noProof/>
            <w:webHidden/>
          </w:rPr>
          <w:fldChar w:fldCharType="begin"/>
        </w:r>
        <w:r w:rsidR="00DC05E9">
          <w:rPr>
            <w:noProof/>
            <w:webHidden/>
          </w:rPr>
          <w:instrText xml:space="preserve"> PAGEREF _Toc355354311 \h </w:instrText>
        </w:r>
        <w:r w:rsidR="00A80CA3">
          <w:rPr>
            <w:noProof/>
            <w:webHidden/>
          </w:rPr>
        </w:r>
        <w:r w:rsidR="00A80CA3">
          <w:rPr>
            <w:noProof/>
            <w:webHidden/>
          </w:rPr>
          <w:fldChar w:fldCharType="separate"/>
        </w:r>
        <w:r w:rsidR="00DC05E9">
          <w:rPr>
            <w:noProof/>
            <w:webHidden/>
          </w:rPr>
          <w:t>26</w:t>
        </w:r>
        <w:r w:rsidR="00A80CA3">
          <w:rPr>
            <w:noProof/>
            <w:webHidden/>
          </w:rPr>
          <w:fldChar w:fldCharType="end"/>
        </w:r>
      </w:hyperlink>
    </w:p>
    <w:p w14:paraId="02185B79" w14:textId="77777777" w:rsidR="00DC05E9" w:rsidRDefault="00797EC0">
      <w:pPr>
        <w:pStyle w:val="20"/>
        <w:rPr>
          <w:rFonts w:asciiTheme="minorHAnsi" w:eastAsiaTheme="minorEastAsia" w:hAnsiTheme="minorHAnsi" w:cstheme="minorBidi"/>
          <w:noProof/>
          <w:sz w:val="21"/>
          <w:szCs w:val="22"/>
        </w:rPr>
      </w:pPr>
      <w:hyperlink w:anchor="_Toc355354312" w:history="1">
        <w:r w:rsidR="00DC05E9" w:rsidRPr="0085635D">
          <w:rPr>
            <w:rStyle w:val="aa"/>
            <w:noProof/>
          </w:rPr>
          <w:t>4.4</w:t>
        </w:r>
        <w:r w:rsidR="00DC05E9" w:rsidRPr="0085635D">
          <w:rPr>
            <w:rStyle w:val="aa"/>
            <w:rFonts w:hint="eastAsia"/>
            <w:noProof/>
          </w:rPr>
          <w:t xml:space="preserve"> </w:t>
        </w:r>
        <w:r w:rsidR="00DC05E9" w:rsidRPr="0085635D">
          <w:rPr>
            <w:rStyle w:val="aa"/>
            <w:rFonts w:hint="eastAsia"/>
            <w:noProof/>
          </w:rPr>
          <w:t>代码实现</w:t>
        </w:r>
        <w:r w:rsidR="00DC05E9">
          <w:rPr>
            <w:noProof/>
            <w:webHidden/>
          </w:rPr>
          <w:tab/>
        </w:r>
        <w:r w:rsidR="00A80CA3">
          <w:rPr>
            <w:noProof/>
            <w:webHidden/>
          </w:rPr>
          <w:fldChar w:fldCharType="begin"/>
        </w:r>
        <w:r w:rsidR="00DC05E9">
          <w:rPr>
            <w:noProof/>
            <w:webHidden/>
          </w:rPr>
          <w:instrText xml:space="preserve"> PAGEREF _Toc355354312 \h </w:instrText>
        </w:r>
        <w:r w:rsidR="00A80CA3">
          <w:rPr>
            <w:noProof/>
            <w:webHidden/>
          </w:rPr>
        </w:r>
        <w:r w:rsidR="00A80CA3">
          <w:rPr>
            <w:noProof/>
            <w:webHidden/>
          </w:rPr>
          <w:fldChar w:fldCharType="separate"/>
        </w:r>
        <w:r w:rsidR="00DC05E9">
          <w:rPr>
            <w:noProof/>
            <w:webHidden/>
          </w:rPr>
          <w:t>26</w:t>
        </w:r>
        <w:r w:rsidR="00A80CA3">
          <w:rPr>
            <w:noProof/>
            <w:webHidden/>
          </w:rPr>
          <w:fldChar w:fldCharType="end"/>
        </w:r>
      </w:hyperlink>
    </w:p>
    <w:p w14:paraId="7B79DA64" w14:textId="77777777" w:rsidR="00DC05E9" w:rsidRDefault="00797EC0">
      <w:pPr>
        <w:pStyle w:val="30"/>
        <w:rPr>
          <w:rFonts w:asciiTheme="minorHAnsi" w:eastAsiaTheme="minorEastAsia" w:hAnsiTheme="minorHAnsi" w:cstheme="minorBidi"/>
          <w:noProof/>
          <w:sz w:val="21"/>
          <w:szCs w:val="22"/>
        </w:rPr>
      </w:pPr>
      <w:hyperlink w:anchor="_Toc355354313" w:history="1">
        <w:r w:rsidR="00DC05E9" w:rsidRPr="0085635D">
          <w:rPr>
            <w:rStyle w:val="aa"/>
            <w:noProof/>
          </w:rPr>
          <w:t>4.4.1</w:t>
        </w:r>
        <w:r w:rsidR="00DC05E9" w:rsidRPr="0085635D">
          <w:rPr>
            <w:rStyle w:val="aa"/>
            <w:rFonts w:hint="eastAsia"/>
            <w:noProof/>
          </w:rPr>
          <w:t xml:space="preserve"> </w:t>
        </w:r>
        <w:r w:rsidR="00DC05E9" w:rsidRPr="0085635D">
          <w:rPr>
            <w:rStyle w:val="aa"/>
            <w:rFonts w:hint="eastAsia"/>
            <w:noProof/>
          </w:rPr>
          <w:t>流程文件上传模块</w:t>
        </w:r>
        <w:r w:rsidR="00DC05E9">
          <w:rPr>
            <w:noProof/>
            <w:webHidden/>
          </w:rPr>
          <w:tab/>
        </w:r>
        <w:r w:rsidR="00A80CA3">
          <w:rPr>
            <w:noProof/>
            <w:webHidden/>
          </w:rPr>
          <w:fldChar w:fldCharType="begin"/>
        </w:r>
        <w:r w:rsidR="00DC05E9">
          <w:rPr>
            <w:noProof/>
            <w:webHidden/>
          </w:rPr>
          <w:instrText xml:space="preserve"> PAGEREF _Toc355354313 \h </w:instrText>
        </w:r>
        <w:r w:rsidR="00A80CA3">
          <w:rPr>
            <w:noProof/>
            <w:webHidden/>
          </w:rPr>
        </w:r>
        <w:r w:rsidR="00A80CA3">
          <w:rPr>
            <w:noProof/>
            <w:webHidden/>
          </w:rPr>
          <w:fldChar w:fldCharType="separate"/>
        </w:r>
        <w:r w:rsidR="00DC05E9">
          <w:rPr>
            <w:noProof/>
            <w:webHidden/>
          </w:rPr>
          <w:t>26</w:t>
        </w:r>
        <w:r w:rsidR="00A80CA3">
          <w:rPr>
            <w:noProof/>
            <w:webHidden/>
          </w:rPr>
          <w:fldChar w:fldCharType="end"/>
        </w:r>
      </w:hyperlink>
    </w:p>
    <w:p w14:paraId="0CBC1955" w14:textId="77777777" w:rsidR="00DC05E9" w:rsidRDefault="00797EC0" w:rsidP="00DC05E9">
      <w:pPr>
        <w:pStyle w:val="30"/>
        <w:rPr>
          <w:rFonts w:asciiTheme="minorHAnsi" w:eastAsiaTheme="minorEastAsia" w:hAnsiTheme="minorHAnsi" w:cstheme="minorBidi"/>
          <w:noProof/>
          <w:sz w:val="21"/>
          <w:szCs w:val="22"/>
        </w:rPr>
      </w:pPr>
      <w:hyperlink w:anchor="_Toc355354314" w:history="1">
        <w:r w:rsidR="00DC05E9" w:rsidRPr="0085635D">
          <w:rPr>
            <w:rStyle w:val="aa"/>
            <w:noProof/>
          </w:rPr>
          <w:t>4.4.2</w:t>
        </w:r>
        <w:r w:rsidR="00DC05E9" w:rsidRPr="0085635D">
          <w:rPr>
            <w:rStyle w:val="aa"/>
            <w:rFonts w:hint="eastAsia"/>
            <w:noProof/>
          </w:rPr>
          <w:t xml:space="preserve"> </w:t>
        </w:r>
        <w:r w:rsidR="00DC05E9" w:rsidRPr="0085635D">
          <w:rPr>
            <w:rStyle w:val="aa"/>
            <w:rFonts w:hint="eastAsia"/>
            <w:noProof/>
          </w:rPr>
          <w:t>业务流程绑定模块</w:t>
        </w:r>
        <w:r w:rsidR="00DC05E9">
          <w:rPr>
            <w:noProof/>
            <w:webHidden/>
          </w:rPr>
          <w:tab/>
        </w:r>
        <w:r w:rsidR="00A80CA3">
          <w:rPr>
            <w:noProof/>
            <w:webHidden/>
          </w:rPr>
          <w:fldChar w:fldCharType="begin"/>
        </w:r>
        <w:r w:rsidR="00DC05E9">
          <w:rPr>
            <w:noProof/>
            <w:webHidden/>
          </w:rPr>
          <w:instrText xml:space="preserve"> PAGEREF _Toc355354314 \h </w:instrText>
        </w:r>
        <w:r w:rsidR="00A80CA3">
          <w:rPr>
            <w:noProof/>
            <w:webHidden/>
          </w:rPr>
        </w:r>
        <w:r w:rsidR="00A80CA3">
          <w:rPr>
            <w:noProof/>
            <w:webHidden/>
          </w:rPr>
          <w:fldChar w:fldCharType="separate"/>
        </w:r>
        <w:r w:rsidR="00DC05E9">
          <w:rPr>
            <w:noProof/>
            <w:webHidden/>
          </w:rPr>
          <w:t>27</w:t>
        </w:r>
        <w:r w:rsidR="00A80CA3">
          <w:rPr>
            <w:noProof/>
            <w:webHidden/>
          </w:rPr>
          <w:fldChar w:fldCharType="end"/>
        </w:r>
      </w:hyperlink>
    </w:p>
    <w:p w14:paraId="272484C2" w14:textId="77777777" w:rsidR="00DC05E9" w:rsidRDefault="00797EC0" w:rsidP="00DC05E9">
      <w:pPr>
        <w:pStyle w:val="30"/>
        <w:rPr>
          <w:rFonts w:asciiTheme="minorHAnsi" w:eastAsiaTheme="minorEastAsia" w:hAnsiTheme="minorHAnsi" w:cstheme="minorBidi"/>
          <w:noProof/>
          <w:sz w:val="21"/>
          <w:szCs w:val="22"/>
        </w:rPr>
      </w:pPr>
      <w:hyperlink w:anchor="_Toc355354315" w:history="1">
        <w:r w:rsidR="00DC05E9" w:rsidRPr="0085635D">
          <w:rPr>
            <w:rStyle w:val="aa"/>
            <w:noProof/>
          </w:rPr>
          <w:t>4.4.3</w:t>
        </w:r>
        <w:r w:rsidR="00DC05E9" w:rsidRPr="0085635D">
          <w:rPr>
            <w:rStyle w:val="aa"/>
            <w:rFonts w:hint="eastAsia"/>
            <w:noProof/>
          </w:rPr>
          <w:t xml:space="preserve"> </w:t>
        </w:r>
        <w:r w:rsidR="00DC05E9" w:rsidRPr="0085635D">
          <w:rPr>
            <w:rStyle w:val="aa"/>
            <w:rFonts w:hint="eastAsia"/>
            <w:noProof/>
          </w:rPr>
          <w:t>工作流模块</w:t>
        </w:r>
        <w:r w:rsidR="00DC05E9">
          <w:rPr>
            <w:noProof/>
            <w:webHidden/>
          </w:rPr>
          <w:tab/>
        </w:r>
        <w:r w:rsidR="00A80CA3">
          <w:rPr>
            <w:noProof/>
            <w:webHidden/>
          </w:rPr>
          <w:fldChar w:fldCharType="begin"/>
        </w:r>
        <w:r w:rsidR="00DC05E9">
          <w:rPr>
            <w:noProof/>
            <w:webHidden/>
          </w:rPr>
          <w:instrText xml:space="preserve"> PAGEREF _Toc355354315 \h </w:instrText>
        </w:r>
        <w:r w:rsidR="00A80CA3">
          <w:rPr>
            <w:noProof/>
            <w:webHidden/>
          </w:rPr>
        </w:r>
        <w:r w:rsidR="00A80CA3">
          <w:rPr>
            <w:noProof/>
            <w:webHidden/>
          </w:rPr>
          <w:fldChar w:fldCharType="separate"/>
        </w:r>
        <w:r w:rsidR="00DC05E9">
          <w:rPr>
            <w:noProof/>
            <w:webHidden/>
          </w:rPr>
          <w:t>28</w:t>
        </w:r>
        <w:r w:rsidR="00A80CA3">
          <w:rPr>
            <w:noProof/>
            <w:webHidden/>
          </w:rPr>
          <w:fldChar w:fldCharType="end"/>
        </w:r>
      </w:hyperlink>
    </w:p>
    <w:p w14:paraId="3F05C6C4" w14:textId="77777777" w:rsidR="00DC05E9" w:rsidRDefault="00797EC0">
      <w:pPr>
        <w:pStyle w:val="10"/>
        <w:rPr>
          <w:rFonts w:asciiTheme="minorHAnsi" w:eastAsiaTheme="minorEastAsia" w:hAnsiTheme="minorHAnsi" w:cstheme="minorBidi"/>
          <w:sz w:val="21"/>
          <w:szCs w:val="22"/>
        </w:rPr>
      </w:pPr>
      <w:hyperlink w:anchor="_Toc355354316" w:history="1">
        <w:r w:rsidR="00DC05E9" w:rsidRPr="0085635D">
          <w:rPr>
            <w:rStyle w:val="aa"/>
          </w:rPr>
          <w:t>5</w:t>
        </w:r>
        <w:r w:rsidR="00DC05E9">
          <w:rPr>
            <w:rFonts w:asciiTheme="minorHAnsi" w:eastAsiaTheme="minorEastAsia" w:hAnsiTheme="minorHAnsi" w:cstheme="minorBidi"/>
            <w:sz w:val="21"/>
            <w:szCs w:val="22"/>
          </w:rPr>
          <w:tab/>
        </w:r>
        <w:r w:rsidR="00DC05E9" w:rsidRPr="0085635D">
          <w:rPr>
            <w:rStyle w:val="aa"/>
            <w:rFonts w:hint="eastAsia"/>
          </w:rPr>
          <w:t>系统实验设计与分析</w:t>
        </w:r>
        <w:r w:rsidR="00DC05E9">
          <w:rPr>
            <w:webHidden/>
          </w:rPr>
          <w:tab/>
        </w:r>
        <w:r w:rsidR="00A80CA3">
          <w:rPr>
            <w:webHidden/>
          </w:rPr>
          <w:fldChar w:fldCharType="begin"/>
        </w:r>
        <w:r w:rsidR="00DC05E9">
          <w:rPr>
            <w:webHidden/>
          </w:rPr>
          <w:instrText xml:space="preserve"> PAGEREF _Toc355354316 \h </w:instrText>
        </w:r>
        <w:r w:rsidR="00A80CA3">
          <w:rPr>
            <w:webHidden/>
          </w:rPr>
        </w:r>
        <w:r w:rsidR="00A80CA3">
          <w:rPr>
            <w:webHidden/>
          </w:rPr>
          <w:fldChar w:fldCharType="separate"/>
        </w:r>
        <w:r w:rsidR="00DC05E9">
          <w:rPr>
            <w:webHidden/>
          </w:rPr>
          <w:t>30</w:t>
        </w:r>
        <w:r w:rsidR="00A80CA3">
          <w:rPr>
            <w:webHidden/>
          </w:rPr>
          <w:fldChar w:fldCharType="end"/>
        </w:r>
      </w:hyperlink>
    </w:p>
    <w:p w14:paraId="5BA72132" w14:textId="77777777" w:rsidR="00DC05E9" w:rsidRDefault="00797EC0">
      <w:pPr>
        <w:pStyle w:val="20"/>
        <w:rPr>
          <w:rFonts w:asciiTheme="minorHAnsi" w:eastAsiaTheme="minorEastAsia" w:hAnsiTheme="minorHAnsi" w:cstheme="minorBidi"/>
          <w:noProof/>
          <w:sz w:val="21"/>
          <w:szCs w:val="22"/>
        </w:rPr>
      </w:pPr>
      <w:hyperlink w:anchor="_Toc355354317" w:history="1">
        <w:r w:rsidR="00DC05E9" w:rsidRPr="0085635D">
          <w:rPr>
            <w:rStyle w:val="aa"/>
            <w:noProof/>
          </w:rPr>
          <w:t>5.1</w:t>
        </w:r>
        <w:r w:rsidR="00DC05E9" w:rsidRPr="0085635D">
          <w:rPr>
            <w:rStyle w:val="aa"/>
            <w:rFonts w:hint="eastAsia"/>
            <w:noProof/>
          </w:rPr>
          <w:t xml:space="preserve"> </w:t>
        </w:r>
        <w:r w:rsidR="00DC05E9" w:rsidRPr="0085635D">
          <w:rPr>
            <w:rStyle w:val="aa"/>
            <w:rFonts w:hint="eastAsia"/>
            <w:noProof/>
          </w:rPr>
          <w:t>实验环境</w:t>
        </w:r>
        <w:r w:rsidR="00DC05E9">
          <w:rPr>
            <w:noProof/>
            <w:webHidden/>
          </w:rPr>
          <w:tab/>
        </w:r>
        <w:r w:rsidR="00A80CA3">
          <w:rPr>
            <w:noProof/>
            <w:webHidden/>
          </w:rPr>
          <w:fldChar w:fldCharType="begin"/>
        </w:r>
        <w:r w:rsidR="00DC05E9">
          <w:rPr>
            <w:noProof/>
            <w:webHidden/>
          </w:rPr>
          <w:instrText xml:space="preserve"> PAGEREF _Toc355354317 \h </w:instrText>
        </w:r>
        <w:r w:rsidR="00A80CA3">
          <w:rPr>
            <w:noProof/>
            <w:webHidden/>
          </w:rPr>
        </w:r>
        <w:r w:rsidR="00A80CA3">
          <w:rPr>
            <w:noProof/>
            <w:webHidden/>
          </w:rPr>
          <w:fldChar w:fldCharType="separate"/>
        </w:r>
        <w:r w:rsidR="00DC05E9">
          <w:rPr>
            <w:noProof/>
            <w:webHidden/>
          </w:rPr>
          <w:t>30</w:t>
        </w:r>
        <w:r w:rsidR="00A80CA3">
          <w:rPr>
            <w:noProof/>
            <w:webHidden/>
          </w:rPr>
          <w:fldChar w:fldCharType="end"/>
        </w:r>
      </w:hyperlink>
    </w:p>
    <w:p w14:paraId="35B16CC2" w14:textId="77777777" w:rsidR="00DC05E9" w:rsidRDefault="00797EC0" w:rsidP="00DC05E9">
      <w:pPr>
        <w:pStyle w:val="20"/>
        <w:rPr>
          <w:rFonts w:asciiTheme="minorHAnsi" w:eastAsiaTheme="minorEastAsia" w:hAnsiTheme="minorHAnsi" w:cstheme="minorBidi"/>
          <w:noProof/>
          <w:sz w:val="21"/>
          <w:szCs w:val="22"/>
        </w:rPr>
      </w:pPr>
      <w:hyperlink w:anchor="_Toc355354318" w:history="1">
        <w:r w:rsidR="00DC05E9" w:rsidRPr="0085635D">
          <w:rPr>
            <w:rStyle w:val="aa"/>
            <w:noProof/>
          </w:rPr>
          <w:t>5.2</w:t>
        </w:r>
        <w:r w:rsidR="00DC05E9" w:rsidRPr="0085635D">
          <w:rPr>
            <w:rStyle w:val="aa"/>
            <w:rFonts w:hint="eastAsia"/>
            <w:noProof/>
          </w:rPr>
          <w:t xml:space="preserve"> </w:t>
        </w:r>
        <w:r w:rsidR="00DC05E9" w:rsidRPr="0085635D">
          <w:rPr>
            <w:rStyle w:val="aa"/>
            <w:rFonts w:hint="eastAsia"/>
            <w:noProof/>
          </w:rPr>
          <w:t>请假申请</w:t>
        </w:r>
        <w:r w:rsidR="00DC05E9">
          <w:rPr>
            <w:noProof/>
            <w:webHidden/>
          </w:rPr>
          <w:tab/>
        </w:r>
        <w:r w:rsidR="00A80CA3">
          <w:rPr>
            <w:noProof/>
            <w:webHidden/>
          </w:rPr>
          <w:fldChar w:fldCharType="begin"/>
        </w:r>
        <w:r w:rsidR="00DC05E9">
          <w:rPr>
            <w:noProof/>
            <w:webHidden/>
          </w:rPr>
          <w:instrText xml:space="preserve"> PAGEREF _Toc355354318 \h </w:instrText>
        </w:r>
        <w:r w:rsidR="00A80CA3">
          <w:rPr>
            <w:noProof/>
            <w:webHidden/>
          </w:rPr>
        </w:r>
        <w:r w:rsidR="00A80CA3">
          <w:rPr>
            <w:noProof/>
            <w:webHidden/>
          </w:rPr>
          <w:fldChar w:fldCharType="separate"/>
        </w:r>
        <w:r w:rsidR="00DC05E9">
          <w:rPr>
            <w:noProof/>
            <w:webHidden/>
          </w:rPr>
          <w:t>31</w:t>
        </w:r>
        <w:r w:rsidR="00A80CA3">
          <w:rPr>
            <w:noProof/>
            <w:webHidden/>
          </w:rPr>
          <w:fldChar w:fldCharType="end"/>
        </w:r>
      </w:hyperlink>
    </w:p>
    <w:p w14:paraId="72A61009" w14:textId="77777777" w:rsidR="00DC05E9" w:rsidRDefault="00797EC0" w:rsidP="00DC05E9">
      <w:pPr>
        <w:pStyle w:val="20"/>
        <w:rPr>
          <w:rFonts w:asciiTheme="minorHAnsi" w:eastAsiaTheme="minorEastAsia" w:hAnsiTheme="minorHAnsi" w:cstheme="minorBidi"/>
          <w:noProof/>
          <w:sz w:val="21"/>
          <w:szCs w:val="22"/>
        </w:rPr>
      </w:pPr>
      <w:hyperlink w:anchor="_Toc355354319" w:history="1">
        <w:r w:rsidR="00DC05E9" w:rsidRPr="0085635D">
          <w:rPr>
            <w:rStyle w:val="aa"/>
            <w:noProof/>
          </w:rPr>
          <w:t>5.3</w:t>
        </w:r>
        <w:r w:rsidR="00DC05E9" w:rsidRPr="0085635D">
          <w:rPr>
            <w:rStyle w:val="aa"/>
            <w:rFonts w:hint="eastAsia"/>
            <w:noProof/>
          </w:rPr>
          <w:t xml:space="preserve"> </w:t>
        </w:r>
        <w:r w:rsidR="00DC05E9" w:rsidRPr="0085635D">
          <w:rPr>
            <w:rStyle w:val="aa"/>
            <w:rFonts w:hint="eastAsia"/>
            <w:noProof/>
          </w:rPr>
          <w:t>小结</w:t>
        </w:r>
        <w:r w:rsidR="00DC05E9">
          <w:rPr>
            <w:noProof/>
            <w:webHidden/>
          </w:rPr>
          <w:tab/>
        </w:r>
        <w:r w:rsidR="00A80CA3">
          <w:rPr>
            <w:noProof/>
            <w:webHidden/>
          </w:rPr>
          <w:fldChar w:fldCharType="begin"/>
        </w:r>
        <w:r w:rsidR="00DC05E9">
          <w:rPr>
            <w:noProof/>
            <w:webHidden/>
          </w:rPr>
          <w:instrText xml:space="preserve"> PAGEREF _Toc355354319 \h </w:instrText>
        </w:r>
        <w:r w:rsidR="00A80CA3">
          <w:rPr>
            <w:noProof/>
            <w:webHidden/>
          </w:rPr>
        </w:r>
        <w:r w:rsidR="00A80CA3">
          <w:rPr>
            <w:noProof/>
            <w:webHidden/>
          </w:rPr>
          <w:fldChar w:fldCharType="separate"/>
        </w:r>
        <w:r w:rsidR="00DC05E9">
          <w:rPr>
            <w:noProof/>
            <w:webHidden/>
          </w:rPr>
          <w:t>32</w:t>
        </w:r>
        <w:r w:rsidR="00A80CA3">
          <w:rPr>
            <w:noProof/>
            <w:webHidden/>
          </w:rPr>
          <w:fldChar w:fldCharType="end"/>
        </w:r>
      </w:hyperlink>
    </w:p>
    <w:p w14:paraId="67C226FF" w14:textId="77777777" w:rsidR="00DC05E9" w:rsidRDefault="00797EC0">
      <w:pPr>
        <w:pStyle w:val="10"/>
        <w:rPr>
          <w:rFonts w:asciiTheme="minorHAnsi" w:eastAsiaTheme="minorEastAsia" w:hAnsiTheme="minorHAnsi" w:cstheme="minorBidi"/>
          <w:sz w:val="21"/>
          <w:szCs w:val="22"/>
        </w:rPr>
      </w:pPr>
      <w:hyperlink w:anchor="_Toc355354320" w:history="1">
        <w:r w:rsidR="00DC05E9" w:rsidRPr="0085635D">
          <w:rPr>
            <w:rStyle w:val="aa"/>
          </w:rPr>
          <w:t>6</w:t>
        </w:r>
        <w:r w:rsidR="00DC05E9">
          <w:rPr>
            <w:rFonts w:asciiTheme="minorHAnsi" w:eastAsiaTheme="minorEastAsia" w:hAnsiTheme="minorHAnsi" w:cstheme="minorBidi"/>
            <w:sz w:val="21"/>
            <w:szCs w:val="22"/>
          </w:rPr>
          <w:tab/>
        </w:r>
        <w:r w:rsidR="00DC05E9" w:rsidRPr="0085635D">
          <w:rPr>
            <w:rStyle w:val="aa"/>
            <w:rFonts w:hint="eastAsia"/>
          </w:rPr>
          <w:t>总结与展望</w:t>
        </w:r>
        <w:r w:rsidR="00DC05E9">
          <w:rPr>
            <w:webHidden/>
          </w:rPr>
          <w:tab/>
        </w:r>
        <w:r w:rsidR="00A80CA3">
          <w:rPr>
            <w:webHidden/>
          </w:rPr>
          <w:fldChar w:fldCharType="begin"/>
        </w:r>
        <w:r w:rsidR="00DC05E9">
          <w:rPr>
            <w:webHidden/>
          </w:rPr>
          <w:instrText xml:space="preserve"> PAGEREF _Toc355354320 \h </w:instrText>
        </w:r>
        <w:r w:rsidR="00A80CA3">
          <w:rPr>
            <w:webHidden/>
          </w:rPr>
        </w:r>
        <w:r w:rsidR="00A80CA3">
          <w:rPr>
            <w:webHidden/>
          </w:rPr>
          <w:fldChar w:fldCharType="separate"/>
        </w:r>
        <w:r w:rsidR="00DC05E9">
          <w:rPr>
            <w:webHidden/>
          </w:rPr>
          <w:t>33</w:t>
        </w:r>
        <w:r w:rsidR="00A80CA3">
          <w:rPr>
            <w:webHidden/>
          </w:rPr>
          <w:fldChar w:fldCharType="end"/>
        </w:r>
      </w:hyperlink>
    </w:p>
    <w:p w14:paraId="1E5EFD0D" w14:textId="77777777" w:rsidR="00DC05E9" w:rsidRDefault="00797EC0">
      <w:pPr>
        <w:pStyle w:val="20"/>
        <w:rPr>
          <w:rFonts w:asciiTheme="minorHAnsi" w:eastAsiaTheme="minorEastAsia" w:hAnsiTheme="minorHAnsi" w:cstheme="minorBidi"/>
          <w:noProof/>
          <w:sz w:val="21"/>
          <w:szCs w:val="22"/>
        </w:rPr>
      </w:pPr>
      <w:hyperlink w:anchor="_Toc355354321" w:history="1">
        <w:r w:rsidR="00DC05E9" w:rsidRPr="0085635D">
          <w:rPr>
            <w:rStyle w:val="aa"/>
            <w:noProof/>
          </w:rPr>
          <w:t>6.1</w:t>
        </w:r>
        <w:r w:rsidR="00DC05E9" w:rsidRPr="0085635D">
          <w:rPr>
            <w:rStyle w:val="aa"/>
            <w:rFonts w:hint="eastAsia"/>
            <w:noProof/>
          </w:rPr>
          <w:t xml:space="preserve"> </w:t>
        </w:r>
        <w:r w:rsidR="00DC05E9" w:rsidRPr="0085635D">
          <w:rPr>
            <w:rStyle w:val="aa"/>
            <w:rFonts w:hint="eastAsia"/>
            <w:noProof/>
          </w:rPr>
          <w:t>工作总结</w:t>
        </w:r>
        <w:r w:rsidR="00DC05E9">
          <w:rPr>
            <w:noProof/>
            <w:webHidden/>
          </w:rPr>
          <w:tab/>
        </w:r>
        <w:r w:rsidR="00A80CA3">
          <w:rPr>
            <w:noProof/>
            <w:webHidden/>
          </w:rPr>
          <w:fldChar w:fldCharType="begin"/>
        </w:r>
        <w:r w:rsidR="00DC05E9">
          <w:rPr>
            <w:noProof/>
            <w:webHidden/>
          </w:rPr>
          <w:instrText xml:space="preserve"> PAGEREF _Toc355354321 \h </w:instrText>
        </w:r>
        <w:r w:rsidR="00A80CA3">
          <w:rPr>
            <w:noProof/>
            <w:webHidden/>
          </w:rPr>
        </w:r>
        <w:r w:rsidR="00A80CA3">
          <w:rPr>
            <w:noProof/>
            <w:webHidden/>
          </w:rPr>
          <w:fldChar w:fldCharType="separate"/>
        </w:r>
        <w:r w:rsidR="00DC05E9">
          <w:rPr>
            <w:noProof/>
            <w:webHidden/>
          </w:rPr>
          <w:t>33</w:t>
        </w:r>
        <w:r w:rsidR="00A80CA3">
          <w:rPr>
            <w:noProof/>
            <w:webHidden/>
          </w:rPr>
          <w:fldChar w:fldCharType="end"/>
        </w:r>
      </w:hyperlink>
    </w:p>
    <w:p w14:paraId="3D1E8B3A" w14:textId="77777777" w:rsidR="00DC05E9" w:rsidRDefault="00797EC0">
      <w:pPr>
        <w:pStyle w:val="20"/>
        <w:rPr>
          <w:rFonts w:asciiTheme="minorHAnsi" w:eastAsiaTheme="minorEastAsia" w:hAnsiTheme="minorHAnsi" w:cstheme="minorBidi"/>
          <w:noProof/>
          <w:sz w:val="21"/>
          <w:szCs w:val="22"/>
        </w:rPr>
      </w:pPr>
      <w:hyperlink w:anchor="_Toc355354322" w:history="1">
        <w:r w:rsidR="00DC05E9" w:rsidRPr="0085635D">
          <w:rPr>
            <w:rStyle w:val="aa"/>
            <w:noProof/>
          </w:rPr>
          <w:t>6.2</w:t>
        </w:r>
        <w:r w:rsidR="00DC05E9" w:rsidRPr="0085635D">
          <w:rPr>
            <w:rStyle w:val="aa"/>
            <w:rFonts w:hint="eastAsia"/>
            <w:noProof/>
          </w:rPr>
          <w:t xml:space="preserve"> </w:t>
        </w:r>
        <w:r w:rsidR="00DC05E9" w:rsidRPr="0085635D">
          <w:rPr>
            <w:rStyle w:val="aa"/>
            <w:rFonts w:hint="eastAsia"/>
            <w:noProof/>
          </w:rPr>
          <w:t>工作展望</w:t>
        </w:r>
        <w:r w:rsidR="00DC05E9">
          <w:rPr>
            <w:noProof/>
            <w:webHidden/>
          </w:rPr>
          <w:tab/>
        </w:r>
        <w:r w:rsidR="00A80CA3">
          <w:rPr>
            <w:noProof/>
            <w:webHidden/>
          </w:rPr>
          <w:fldChar w:fldCharType="begin"/>
        </w:r>
        <w:r w:rsidR="00DC05E9">
          <w:rPr>
            <w:noProof/>
            <w:webHidden/>
          </w:rPr>
          <w:instrText xml:space="preserve"> PAGEREF _Toc355354322 \h </w:instrText>
        </w:r>
        <w:r w:rsidR="00A80CA3">
          <w:rPr>
            <w:noProof/>
            <w:webHidden/>
          </w:rPr>
        </w:r>
        <w:r w:rsidR="00A80CA3">
          <w:rPr>
            <w:noProof/>
            <w:webHidden/>
          </w:rPr>
          <w:fldChar w:fldCharType="separate"/>
        </w:r>
        <w:r w:rsidR="00DC05E9">
          <w:rPr>
            <w:noProof/>
            <w:webHidden/>
          </w:rPr>
          <w:t>33</w:t>
        </w:r>
        <w:r w:rsidR="00A80CA3">
          <w:rPr>
            <w:noProof/>
            <w:webHidden/>
          </w:rPr>
          <w:fldChar w:fldCharType="end"/>
        </w:r>
      </w:hyperlink>
    </w:p>
    <w:p w14:paraId="57D0100D" w14:textId="77777777" w:rsidR="00DC05E9" w:rsidRDefault="00797EC0" w:rsidP="00DC05E9">
      <w:pPr>
        <w:pStyle w:val="10"/>
        <w:ind w:firstLine="480"/>
        <w:rPr>
          <w:rFonts w:asciiTheme="minorHAnsi" w:eastAsiaTheme="minorEastAsia" w:hAnsiTheme="minorHAnsi" w:cstheme="minorBidi"/>
          <w:sz w:val="21"/>
          <w:szCs w:val="22"/>
        </w:rPr>
      </w:pPr>
      <w:hyperlink w:anchor="_Toc355354323" w:history="1">
        <w:r w:rsidR="00DC05E9" w:rsidRPr="0085635D">
          <w:rPr>
            <w:rStyle w:val="aa"/>
            <w:rFonts w:hint="eastAsia"/>
          </w:rPr>
          <w:t>参考文献</w:t>
        </w:r>
        <w:r w:rsidR="00DC05E9">
          <w:rPr>
            <w:webHidden/>
          </w:rPr>
          <w:tab/>
        </w:r>
        <w:r w:rsidR="00A80CA3">
          <w:rPr>
            <w:webHidden/>
          </w:rPr>
          <w:fldChar w:fldCharType="begin"/>
        </w:r>
        <w:r w:rsidR="00DC05E9">
          <w:rPr>
            <w:webHidden/>
          </w:rPr>
          <w:instrText xml:space="preserve"> PAGEREF _Toc355354323 \h </w:instrText>
        </w:r>
        <w:r w:rsidR="00A80CA3">
          <w:rPr>
            <w:webHidden/>
          </w:rPr>
        </w:r>
        <w:r w:rsidR="00A80CA3">
          <w:rPr>
            <w:webHidden/>
          </w:rPr>
          <w:fldChar w:fldCharType="separate"/>
        </w:r>
        <w:r w:rsidR="00DC05E9">
          <w:rPr>
            <w:webHidden/>
          </w:rPr>
          <w:t>35</w:t>
        </w:r>
        <w:r w:rsidR="00A80CA3">
          <w:rPr>
            <w:webHidden/>
          </w:rPr>
          <w:fldChar w:fldCharType="end"/>
        </w:r>
      </w:hyperlink>
    </w:p>
    <w:p w14:paraId="6404B6B6" w14:textId="77777777" w:rsidR="008503B0" w:rsidRDefault="00A80CA3" w:rsidP="009E76BF">
      <w:pPr>
        <w:ind w:firstLineChars="0" w:firstLine="0"/>
        <w:sectPr w:rsidR="008503B0" w:rsidSect="009E76BF">
          <w:pgSz w:w="11906" w:h="16838" w:code="9"/>
          <w:pgMar w:top="1701" w:right="1134" w:bottom="1418" w:left="1701" w:header="567" w:footer="964" w:gutter="0"/>
          <w:pgNumType w:fmt="upperRoman"/>
          <w:cols w:space="425"/>
          <w:docGrid w:type="lines" w:linePitch="312"/>
        </w:sectPr>
      </w:pPr>
      <w:r>
        <w:fldChar w:fldCharType="end"/>
      </w:r>
      <w:commentRangeEnd w:id="24"/>
      <w:r w:rsidR="00D57B66">
        <w:rPr>
          <w:rStyle w:val="aff6"/>
        </w:rPr>
        <w:commentReference w:id="24"/>
      </w:r>
    </w:p>
    <w:p w14:paraId="23E244DA" w14:textId="77777777" w:rsidR="00BE1262" w:rsidRPr="00BE1262" w:rsidRDefault="00DA798E" w:rsidP="000A25F2">
      <w:pPr>
        <w:pStyle w:val="1"/>
        <w:spacing w:before="156" w:after="156"/>
      </w:pPr>
      <w:bookmarkStart w:id="25" w:name="_Toc231459233"/>
      <w:bookmarkStart w:id="26" w:name="_Toc231473495"/>
      <w:bookmarkStart w:id="27" w:name="_Toc262584937"/>
      <w:bookmarkStart w:id="28" w:name="_Toc355354257"/>
      <w:r w:rsidRPr="00E51DBD">
        <w:rPr>
          <w:rFonts w:hint="eastAsia"/>
        </w:rPr>
        <w:lastRenderedPageBreak/>
        <w:t>绪论</w:t>
      </w:r>
      <w:bookmarkStart w:id="29" w:name="_Toc231459234"/>
      <w:bookmarkStart w:id="30" w:name="_Toc231473496"/>
      <w:bookmarkEnd w:id="25"/>
      <w:bookmarkEnd w:id="26"/>
      <w:bookmarkEnd w:id="27"/>
      <w:bookmarkEnd w:id="28"/>
    </w:p>
    <w:p w14:paraId="3A7825C7" w14:textId="25CB66FA" w:rsidR="00BE1262" w:rsidRDefault="00DA798E" w:rsidP="00670F99">
      <w:pPr>
        <w:pStyle w:val="2"/>
        <w:spacing w:before="156" w:after="156"/>
      </w:pPr>
      <w:bookmarkStart w:id="31" w:name="_Toc262584939"/>
      <w:bookmarkStart w:id="32" w:name="_Toc355354258"/>
      <w:r w:rsidRPr="00E51DBD">
        <w:rPr>
          <w:rFonts w:hint="eastAsia"/>
        </w:rPr>
        <w:t>课题背景及</w:t>
      </w:r>
      <w:bookmarkEnd w:id="29"/>
      <w:bookmarkEnd w:id="30"/>
      <w:r>
        <w:rPr>
          <w:rFonts w:hint="eastAsia"/>
        </w:rPr>
        <w:t>意义</w:t>
      </w:r>
      <w:bookmarkEnd w:id="31"/>
      <w:bookmarkEnd w:id="32"/>
    </w:p>
    <w:p w14:paraId="2E4E212E" w14:textId="77777777" w:rsidR="000254F1" w:rsidRDefault="000254F1" w:rsidP="000254F1">
      <w:pPr>
        <w:ind w:firstLine="480"/>
      </w:pPr>
      <w:bookmarkStart w:id="33" w:name="_Toc231459235"/>
      <w:bookmarkStart w:id="34" w:name="_Toc231473497"/>
      <w:bookmarkStart w:id="35" w:name="_Toc262584940"/>
      <w:r>
        <w:rPr>
          <w:rFonts w:hint="eastAsia"/>
        </w:rPr>
        <w:t>随着企业规模的日益扩大，企业日常管理变得越来越复杂庞大，业务的流程时刻在发生着变化，企业管理管理工作面临这重复繁重的劳动。使用信息化技术来提高企业管理的质量和效率是企业事务发展的一种趋势，针对日常工作中具有固定程序的活动提出了工作流的概念，其目的是通过将工作分解为定义好的任务、角色、规则和过程来执行和监控的系统。</w:t>
      </w:r>
    </w:p>
    <w:p w14:paraId="065BAC0B" w14:textId="77777777" w:rsidR="001825C7" w:rsidRDefault="00234A11" w:rsidP="00E426DE">
      <w:pPr>
        <w:ind w:firstLine="480"/>
      </w:pPr>
      <w:r>
        <w:rPr>
          <w:rFonts w:hint="eastAsia"/>
        </w:rPr>
        <w:t>目前大部分公司的请假业务还是停留在纸上或邮件发送请假申请给直接负责人，然后再有直接负责人一直向上提交申请，整个审核流程完成之后再次反向发送给申请人，整个流程的执行过程业务复杂，执行效率慢</w:t>
      </w:r>
      <w:r w:rsidR="001825C7">
        <w:rPr>
          <w:rFonts w:hint="eastAsia"/>
        </w:rPr>
        <w:t>。</w:t>
      </w:r>
      <w:r>
        <w:rPr>
          <w:rFonts w:hint="eastAsia"/>
        </w:rPr>
        <w:t>而且一旦公司内部流程发生改变，整个流程将会随时可能在未知的环节上出现问题，所以基于无纸化办公和动态流程设计方案采用工作流引擎进行请假流程管理系统的设计与开发。</w:t>
      </w:r>
      <w:r w:rsidR="00AA2142">
        <w:rPr>
          <w:rFonts w:hint="eastAsia"/>
        </w:rPr>
        <w:t>基于公司内部人员与角色的管理系统以及独立的工作流管理系统的请假流程管理系统可以实现针对角色，针对个人进行流程的审批、发送、办理以及查询。</w:t>
      </w:r>
      <w:r w:rsidR="00C506BB">
        <w:rPr>
          <w:rFonts w:hint="eastAsia"/>
        </w:rPr>
        <w:t>同时由于进行了</w:t>
      </w:r>
      <w:r w:rsidR="00C506BB" w:rsidRPr="008146B7">
        <w:rPr>
          <w:rFonts w:asciiTheme="minorEastAsia" w:hAnsiTheme="minorEastAsia" w:hint="eastAsia"/>
        </w:rPr>
        <w:t>流程的跳转、会签、转发、动态设置参与者</w:t>
      </w:r>
      <w:r w:rsidR="00C506BB">
        <w:rPr>
          <w:rFonts w:asciiTheme="minorEastAsia" w:hAnsiTheme="minorEastAsia" w:hint="eastAsia"/>
        </w:rPr>
        <w:t>等功能的改造，系统完全可以进行任意流程跳转和人员指定，从而可以更加灵活的处理日常业务中的突发情况。</w:t>
      </w:r>
    </w:p>
    <w:p w14:paraId="05E3DCAB" w14:textId="77777777" w:rsidR="001825C7" w:rsidRDefault="00D94AC6" w:rsidP="00E426DE">
      <w:pPr>
        <w:ind w:firstLine="480"/>
      </w:pPr>
      <w:r>
        <w:rPr>
          <w:rFonts w:hint="eastAsia"/>
        </w:rPr>
        <w:t>采用工作流管理系统的有点：</w:t>
      </w:r>
    </w:p>
    <w:p w14:paraId="11954837" w14:textId="77777777" w:rsidR="00D94AC6" w:rsidRDefault="00D94AC6" w:rsidP="00DD2D28">
      <w:pPr>
        <w:pStyle w:val="aff"/>
        <w:numPr>
          <w:ilvl w:val="0"/>
          <w:numId w:val="7"/>
        </w:numPr>
        <w:ind w:firstLineChars="0"/>
      </w:pPr>
      <w:r>
        <w:rPr>
          <w:rFonts w:hint="eastAsia"/>
        </w:rPr>
        <w:t>提高管理的规范化程度，便于公司内部的分工和管理；</w:t>
      </w:r>
    </w:p>
    <w:p w14:paraId="27003362" w14:textId="77777777" w:rsidR="00D94AC6" w:rsidRDefault="00D94AC6" w:rsidP="00DD2D28">
      <w:pPr>
        <w:pStyle w:val="aff"/>
        <w:numPr>
          <w:ilvl w:val="0"/>
          <w:numId w:val="7"/>
        </w:numPr>
        <w:ind w:firstLineChars="0"/>
      </w:pPr>
      <w:r>
        <w:rPr>
          <w:rFonts w:hint="eastAsia"/>
        </w:rPr>
        <w:t>降低业务过程的处理时间，通过系统的待办通知提醒和数据统计分析等提高工作人员的工作效率，减少在处理过程中的不必要等待和反复处理等问题。</w:t>
      </w:r>
    </w:p>
    <w:p w14:paraId="4DC0026E" w14:textId="77777777" w:rsidR="00D94AC6" w:rsidRDefault="00D94AC6" w:rsidP="00DD2D28">
      <w:pPr>
        <w:pStyle w:val="aff"/>
        <w:numPr>
          <w:ilvl w:val="0"/>
          <w:numId w:val="7"/>
        </w:numPr>
        <w:ind w:firstLineChars="0"/>
      </w:pPr>
      <w:r>
        <w:rPr>
          <w:rFonts w:hint="eastAsia"/>
        </w:rPr>
        <w:t>降低管理成本，提高企业办事效率。</w:t>
      </w:r>
    </w:p>
    <w:p w14:paraId="5A2A08E8" w14:textId="77777777" w:rsidR="007472D4" w:rsidRDefault="00D94AC6" w:rsidP="00DD2D28">
      <w:pPr>
        <w:pStyle w:val="aff"/>
        <w:numPr>
          <w:ilvl w:val="0"/>
          <w:numId w:val="7"/>
        </w:numPr>
        <w:ind w:firstLineChars="0"/>
      </w:pPr>
      <w:r>
        <w:rPr>
          <w:rFonts w:hint="eastAsia"/>
        </w:rPr>
        <w:t>改进工作质量，避免因不必要的或重复的工作影响员工的日常工作。可以更好的进行工作量均衡、代理、信息查询等影响工作效率等工作</w:t>
      </w:r>
      <w:r w:rsidR="007472D4">
        <w:rPr>
          <w:rFonts w:hint="eastAsia"/>
        </w:rPr>
        <w:t>。</w:t>
      </w:r>
    </w:p>
    <w:p w14:paraId="19A4890C" w14:textId="77777777" w:rsidR="007472D4" w:rsidRPr="00D94AC6" w:rsidRDefault="007472D4" w:rsidP="00DD2D28">
      <w:pPr>
        <w:pStyle w:val="aff"/>
        <w:numPr>
          <w:ilvl w:val="0"/>
          <w:numId w:val="7"/>
        </w:numPr>
        <w:ind w:firstLineChars="0"/>
      </w:pPr>
      <w:r>
        <w:rPr>
          <w:rFonts w:hint="eastAsia"/>
        </w:rPr>
        <w:t>针对企业内随时可能出现的业务变更及时进行流程更改。</w:t>
      </w:r>
    </w:p>
    <w:p w14:paraId="582A3FE4" w14:textId="2C3BD3BA" w:rsidR="00DA798E" w:rsidRDefault="00DA798E" w:rsidP="00670F99">
      <w:pPr>
        <w:pStyle w:val="2"/>
        <w:spacing w:before="156" w:after="156"/>
      </w:pPr>
      <w:bookmarkStart w:id="36" w:name="_Toc231459237"/>
      <w:bookmarkStart w:id="37" w:name="_Toc231473499"/>
      <w:bookmarkStart w:id="38" w:name="_Toc262584943"/>
      <w:bookmarkStart w:id="39" w:name="_Toc355354259"/>
      <w:bookmarkEnd w:id="33"/>
      <w:bookmarkEnd w:id="34"/>
      <w:bookmarkEnd w:id="35"/>
      <w:commentRangeStart w:id="40"/>
      <w:r w:rsidRPr="00E51DBD">
        <w:rPr>
          <w:rFonts w:hint="eastAsia"/>
        </w:rPr>
        <w:lastRenderedPageBreak/>
        <w:t>国内外研究现状</w:t>
      </w:r>
      <w:bookmarkEnd w:id="36"/>
      <w:bookmarkEnd w:id="37"/>
      <w:bookmarkEnd w:id="38"/>
      <w:bookmarkEnd w:id="39"/>
      <w:commentRangeEnd w:id="40"/>
      <w:r w:rsidR="00430320">
        <w:rPr>
          <w:rStyle w:val="aff6"/>
          <w:rFonts w:eastAsia="宋体"/>
        </w:rPr>
        <w:commentReference w:id="40"/>
      </w:r>
    </w:p>
    <w:p w14:paraId="67E1DFF3" w14:textId="403F8D46" w:rsidR="004E0BC5" w:rsidRDefault="004E0BC5" w:rsidP="00DD2D28">
      <w:pPr>
        <w:pStyle w:val="3"/>
        <w:numPr>
          <w:ilvl w:val="2"/>
          <w:numId w:val="2"/>
        </w:numPr>
        <w:spacing w:before="156" w:after="156"/>
        <w:ind w:left="0" w:firstLine="0"/>
      </w:pPr>
      <w:bookmarkStart w:id="41" w:name="_Toc355354260"/>
      <w:r w:rsidRPr="004E0BC5">
        <w:rPr>
          <w:rFonts w:hint="eastAsia"/>
        </w:rPr>
        <w:t>工作流管理技术</w:t>
      </w:r>
      <w:r>
        <w:rPr>
          <w:rFonts w:hint="eastAsia"/>
        </w:rPr>
        <w:t>的发展</w:t>
      </w:r>
      <w:bookmarkEnd w:id="41"/>
    </w:p>
    <w:p w14:paraId="5F594A1D" w14:textId="77777777" w:rsidR="004E0BC5" w:rsidRDefault="004E0BC5" w:rsidP="004E0BC5">
      <w:pPr>
        <w:pStyle w:val="a0"/>
        <w:ind w:firstLine="480"/>
      </w:pPr>
      <w:r w:rsidRPr="004E0BC5">
        <w:rPr>
          <w:rFonts w:hint="eastAsia"/>
        </w:rPr>
        <w:t>认识</w:t>
      </w:r>
      <w:r w:rsidRPr="004E0BC5">
        <w:rPr>
          <w:rFonts w:hint="eastAsia"/>
        </w:rPr>
        <w:t xml:space="preserve"> </w:t>
      </w:r>
      <w:r w:rsidRPr="004E0BC5">
        <w:rPr>
          <w:rFonts w:hint="eastAsia"/>
        </w:rPr>
        <w:t>阶</w:t>
      </w:r>
      <w:r w:rsidRPr="004E0BC5">
        <w:rPr>
          <w:rFonts w:hint="eastAsia"/>
        </w:rPr>
        <w:t xml:space="preserve"> </w:t>
      </w:r>
      <w:r w:rsidRPr="004E0BC5">
        <w:rPr>
          <w:rFonts w:hint="eastAsia"/>
        </w:rPr>
        <w:t>段</w:t>
      </w:r>
      <w:r w:rsidRPr="004E0BC5">
        <w:rPr>
          <w:rFonts w:hint="eastAsia"/>
        </w:rPr>
        <w:t xml:space="preserve"> (1989-1992):</w:t>
      </w:r>
      <w:r w:rsidRPr="004E0BC5">
        <w:rPr>
          <w:rFonts w:hint="eastAsia"/>
        </w:rPr>
        <w:t>人们对于工作流过程建模和过程的执行有初步的了解，开发出能够提供一定工作流功能的工具，并在实践的基础上得出一些理论和产品原型。</w:t>
      </w:r>
    </w:p>
    <w:p w14:paraId="7F7D1665" w14:textId="77777777" w:rsidR="004E0BC5" w:rsidRDefault="004E0BC5" w:rsidP="004E0BC5">
      <w:pPr>
        <w:pStyle w:val="a0"/>
        <w:ind w:firstLine="480"/>
      </w:pPr>
      <w:r w:rsidRPr="004E0BC5">
        <w:rPr>
          <w:rFonts w:hint="eastAsia"/>
        </w:rPr>
        <w:t>第</w:t>
      </w:r>
      <w:r w:rsidRPr="004E0BC5">
        <w:rPr>
          <w:rFonts w:hint="eastAsia"/>
        </w:rPr>
        <w:t xml:space="preserve"> </w:t>
      </w:r>
      <w:r w:rsidRPr="004E0BC5">
        <w:rPr>
          <w:rFonts w:hint="eastAsia"/>
        </w:rPr>
        <w:t>二</w:t>
      </w:r>
      <w:r w:rsidRPr="004E0BC5">
        <w:rPr>
          <w:rFonts w:hint="eastAsia"/>
        </w:rPr>
        <w:t xml:space="preserve"> </w:t>
      </w:r>
      <w:r w:rsidRPr="004E0BC5">
        <w:rPr>
          <w:rFonts w:hint="eastAsia"/>
        </w:rPr>
        <w:t>阶</w:t>
      </w:r>
      <w:r w:rsidRPr="004E0BC5">
        <w:rPr>
          <w:rFonts w:hint="eastAsia"/>
        </w:rPr>
        <w:t xml:space="preserve"> </w:t>
      </w:r>
      <w:r w:rsidRPr="004E0BC5">
        <w:rPr>
          <w:rFonts w:hint="eastAsia"/>
        </w:rPr>
        <w:t>段</w:t>
      </w:r>
      <w:r w:rsidRPr="004E0BC5">
        <w:rPr>
          <w:rFonts w:hint="eastAsia"/>
        </w:rPr>
        <w:t>(1992- 1995):</w:t>
      </w:r>
      <w:r w:rsidRPr="004E0BC5">
        <w:rPr>
          <w:rFonts w:hint="eastAsia"/>
        </w:rPr>
        <w:t>人们在第一阶段所获得的各种成功和失败的</w:t>
      </w:r>
      <w:r>
        <w:rPr>
          <w:rFonts w:hint="eastAsia"/>
        </w:rPr>
        <w:t>经验的基础上，发展了概念模型和系统体系结构。这一阶段明显区别于第一阶段的是独立的工作流引擎的出现，工作流过程模板的定义和应用程序中过程的执行，使工作流过程实现动态的改变成为可能。工作流过程的路由、系统开放性、交互性技术进一步成熟，使相关工作流产品不断涌现。具有标志性意义的是</w:t>
      </w:r>
      <w:r>
        <w:rPr>
          <w:rFonts w:hint="eastAsia"/>
        </w:rPr>
        <w:t>T-</w:t>
      </w:r>
      <w:r>
        <w:rPr>
          <w:rFonts w:hint="eastAsia"/>
        </w:rPr>
        <w:t>作</w:t>
      </w:r>
      <w:r>
        <w:rPr>
          <w:rFonts w:hint="eastAsia"/>
        </w:rPr>
        <w:t xml:space="preserve"> </w:t>
      </w:r>
      <w:r>
        <w:rPr>
          <w:rFonts w:hint="eastAsia"/>
        </w:rPr>
        <w:t>流管理联盟</w:t>
      </w:r>
      <w:r>
        <w:rPr>
          <w:rFonts w:hint="eastAsia"/>
        </w:rPr>
        <w:t>(WorkflowM anagementC oalition</w:t>
      </w:r>
      <w:r>
        <w:rPr>
          <w:rFonts w:hint="eastAsia"/>
        </w:rPr>
        <w:t>，</w:t>
      </w:r>
      <w:r>
        <w:rPr>
          <w:rFonts w:hint="eastAsia"/>
        </w:rPr>
        <w:t>WRAC)</w:t>
      </w:r>
      <w:r>
        <w:rPr>
          <w:rFonts w:hint="eastAsia"/>
        </w:rPr>
        <w:t>于</w:t>
      </w:r>
      <w:r>
        <w:rPr>
          <w:rFonts w:hint="eastAsia"/>
        </w:rPr>
        <w:t>1994</w:t>
      </w:r>
      <w:r>
        <w:rPr>
          <w:rFonts w:hint="eastAsia"/>
        </w:rPr>
        <w:t>年</w:t>
      </w:r>
      <w:r>
        <w:rPr>
          <w:rFonts w:hint="eastAsia"/>
        </w:rPr>
        <w:t>11</w:t>
      </w:r>
      <w:r>
        <w:rPr>
          <w:rFonts w:hint="eastAsia"/>
        </w:rPr>
        <w:t>月制定了工作流参考模型，使各种工作流系统有了统一的标准。不过在这一阶段，工作流系统的灵活性仍然在很大程度上受到过程定义和执行引擎的限制。</w:t>
      </w:r>
    </w:p>
    <w:p w14:paraId="7CD1150D" w14:textId="77777777" w:rsidR="004E0BC5" w:rsidRPr="004E0BC5" w:rsidRDefault="004E0BC5" w:rsidP="004E0BC5">
      <w:pPr>
        <w:pStyle w:val="a0"/>
        <w:ind w:firstLine="480"/>
      </w:pPr>
      <w:r w:rsidRPr="004E0BC5">
        <w:rPr>
          <w:rFonts w:hint="eastAsia"/>
        </w:rPr>
        <w:t>第三</w:t>
      </w:r>
      <w:r w:rsidRPr="004E0BC5">
        <w:t xml:space="preserve"> </w:t>
      </w:r>
      <w:r w:rsidRPr="004E0BC5">
        <w:rPr>
          <w:rFonts w:hint="eastAsia"/>
        </w:rPr>
        <w:t>阶</w:t>
      </w:r>
      <w:r w:rsidRPr="004E0BC5">
        <w:t xml:space="preserve"> </w:t>
      </w:r>
      <w:r w:rsidRPr="004E0BC5">
        <w:rPr>
          <w:rFonts w:hint="eastAsia"/>
        </w:rPr>
        <w:t>段</w:t>
      </w:r>
      <w:r w:rsidRPr="004E0BC5">
        <w:t xml:space="preserve"> (1995</w:t>
      </w:r>
      <w:r w:rsidRPr="004E0BC5">
        <w:rPr>
          <w:rFonts w:hint="eastAsia"/>
        </w:rPr>
        <w:t>至今</w:t>
      </w:r>
      <w:r w:rsidRPr="004E0BC5">
        <w:t>):</w:t>
      </w:r>
      <w:r w:rsidRPr="004E0BC5">
        <w:rPr>
          <w:rFonts w:hint="eastAsia"/>
        </w:rPr>
        <w:t>随着信息技术的发展，协同工作环境要求有更复杂、更有效、更灵的</w:t>
      </w:r>
      <w:r w:rsidRPr="004E0BC5">
        <w:t>W RAS</w:t>
      </w:r>
      <w:r w:rsidRPr="004E0BC5">
        <w:rPr>
          <w:rFonts w:hint="eastAsia"/>
        </w:rPr>
        <w:t>，动态自适应性成为这一领域的前沿课题。动态自适应性工作流要求工作流模板可以随着应用环境的需要而进行动态的调</w:t>
      </w:r>
      <w:r>
        <w:rPr>
          <w:rFonts w:hint="eastAsia"/>
        </w:rPr>
        <w:t>节，整个系统能够方便的移植</w:t>
      </w:r>
      <w:r w:rsidRPr="004E0BC5">
        <w:rPr>
          <w:rFonts w:hint="eastAsia"/>
        </w:rPr>
        <w:t>不同的硬件和软件平台上，并易于系统的扩展，增加新的功能。</w:t>
      </w:r>
      <w:r w:rsidRPr="004E0BC5">
        <w:t>Internet</w:t>
      </w:r>
      <w:r w:rsidRPr="004E0BC5">
        <w:rPr>
          <w:rFonts w:hint="eastAsia"/>
        </w:rPr>
        <w:t>技术的发展与工作流技术相辅相承，基于</w:t>
      </w:r>
      <w:r w:rsidRPr="004E0BC5">
        <w:t>web</w:t>
      </w:r>
      <w:r w:rsidRPr="004E0BC5">
        <w:rPr>
          <w:rFonts w:hint="eastAsia"/>
        </w:rPr>
        <w:t>的工作流管理系统就是两者相结合的产物。</w:t>
      </w:r>
    </w:p>
    <w:p w14:paraId="7C21975E" w14:textId="0E67F216" w:rsidR="00E50D17" w:rsidRPr="00E50D17" w:rsidRDefault="00E50D17" w:rsidP="00DD2D28">
      <w:pPr>
        <w:pStyle w:val="3"/>
        <w:numPr>
          <w:ilvl w:val="2"/>
          <w:numId w:val="2"/>
        </w:numPr>
        <w:spacing w:before="156" w:after="156"/>
        <w:ind w:left="0" w:firstLine="0"/>
      </w:pPr>
      <w:bookmarkStart w:id="42" w:name="_Toc355354261"/>
      <w:commentRangeStart w:id="43"/>
      <w:r>
        <w:rPr>
          <w:rFonts w:hint="eastAsia"/>
        </w:rPr>
        <w:t>工作流引擎研究</w:t>
      </w:r>
      <w:bookmarkEnd w:id="42"/>
      <w:commentRangeEnd w:id="43"/>
      <w:r w:rsidR="00DE0D68">
        <w:rPr>
          <w:rStyle w:val="aff6"/>
          <w:rFonts w:eastAsia="宋体"/>
        </w:rPr>
        <w:commentReference w:id="43"/>
      </w:r>
    </w:p>
    <w:p w14:paraId="2FB8F6E6" w14:textId="77777777" w:rsidR="000042A6" w:rsidRDefault="000042A6" w:rsidP="00EA1498">
      <w:pPr>
        <w:pStyle w:val="a0"/>
        <w:ind w:firstLine="480"/>
      </w:pPr>
      <w:r>
        <w:rPr>
          <w:rFonts w:hint="eastAsia"/>
        </w:rPr>
        <w:t>工作流技术是近十年来的一个很重要的研究热点，国内外研究机构和企业开发并研究出了各种的工作流管理技术，包括</w:t>
      </w:r>
      <w:r w:rsidR="003448AD" w:rsidRPr="00712657">
        <w:t>IB M</w:t>
      </w:r>
      <w:r w:rsidR="003448AD" w:rsidRPr="00712657">
        <w:rPr>
          <w:rFonts w:hint="eastAsia"/>
        </w:rPr>
        <w:t>的</w:t>
      </w:r>
      <w:r w:rsidR="003448AD" w:rsidRPr="00712657">
        <w:t>MQSeriesW orkflow</w:t>
      </w:r>
      <w:r w:rsidR="003448AD">
        <w:rPr>
          <w:rFonts w:hint="eastAsia"/>
        </w:rPr>
        <w:t>，</w:t>
      </w:r>
      <w:r w:rsidR="003448AD" w:rsidRPr="00712657">
        <w:t>A ction</w:t>
      </w:r>
      <w:r w:rsidR="003448AD" w:rsidRPr="00712657">
        <w:rPr>
          <w:rFonts w:hint="eastAsia"/>
        </w:rPr>
        <w:t>技术公司的</w:t>
      </w:r>
      <w:r w:rsidR="003448AD" w:rsidRPr="00712657">
        <w:t>Met</w:t>
      </w:r>
      <w:r w:rsidR="003448AD">
        <w:rPr>
          <w:rFonts w:hint="eastAsia"/>
        </w:rPr>
        <w:t>，</w:t>
      </w:r>
      <w:r w:rsidR="003448AD" w:rsidRPr="00712657">
        <w:t>F ile N et</w:t>
      </w:r>
      <w:r w:rsidR="003448AD" w:rsidRPr="00712657">
        <w:rPr>
          <w:rFonts w:hint="eastAsia"/>
        </w:rPr>
        <w:t>公司</w:t>
      </w:r>
      <w:r w:rsidR="003448AD" w:rsidRPr="00712657">
        <w:t>VisualWorkFl</w:t>
      </w:r>
      <w:r w:rsidR="003448AD">
        <w:rPr>
          <w:rFonts w:hint="eastAsia"/>
        </w:rPr>
        <w:t>,</w:t>
      </w:r>
      <w:r w:rsidR="003448AD" w:rsidRPr="00712657">
        <w:t xml:space="preserve"> Jet Form</w:t>
      </w:r>
      <w:r w:rsidR="003448AD" w:rsidRPr="00712657">
        <w:rPr>
          <w:rFonts w:hint="eastAsia"/>
        </w:rPr>
        <w:t>公司的</w:t>
      </w:r>
      <w:r w:rsidR="003448AD" w:rsidRPr="00712657">
        <w:t>InTemp</w:t>
      </w:r>
      <w:r w:rsidR="003448AD">
        <w:rPr>
          <w:rFonts w:hint="eastAsia"/>
        </w:rPr>
        <w:t>，</w:t>
      </w:r>
      <w:r w:rsidR="003448AD" w:rsidRPr="00712657">
        <w:t>Pa vone</w:t>
      </w:r>
      <w:r w:rsidR="003448AD" w:rsidRPr="00712657">
        <w:rPr>
          <w:rFonts w:hint="eastAsia"/>
        </w:rPr>
        <w:t>公司的</w:t>
      </w:r>
      <w:r w:rsidR="003448AD" w:rsidRPr="00712657">
        <w:t>Espress</w:t>
      </w:r>
      <w:r>
        <w:rPr>
          <w:rFonts w:hint="eastAsia"/>
        </w:rPr>
        <w:t>国外企业级工作流产品，西安协同、普元</w:t>
      </w:r>
      <w:r>
        <w:rPr>
          <w:rFonts w:hint="eastAsia"/>
        </w:rPr>
        <w:t>EOS</w:t>
      </w:r>
      <w:r>
        <w:rPr>
          <w:rFonts w:hint="eastAsia"/>
        </w:rPr>
        <w:t>、上海泛微等国内企业级工作流产品，以及</w:t>
      </w:r>
      <w:r>
        <w:rPr>
          <w:rFonts w:hint="eastAsia"/>
        </w:rPr>
        <w:t>Jbpm</w:t>
      </w:r>
      <w:r>
        <w:rPr>
          <w:rFonts w:hint="eastAsia"/>
        </w:rPr>
        <w:t>和</w:t>
      </w:r>
      <w:r>
        <w:rPr>
          <w:rFonts w:hint="eastAsia"/>
        </w:rPr>
        <w:t>Activiti</w:t>
      </w:r>
      <w:r>
        <w:rPr>
          <w:rFonts w:hint="eastAsia"/>
        </w:rPr>
        <w:t>等基于</w:t>
      </w:r>
      <w:r>
        <w:rPr>
          <w:rFonts w:hint="eastAsia"/>
        </w:rPr>
        <w:t>java</w:t>
      </w:r>
      <w:r>
        <w:rPr>
          <w:rFonts w:hint="eastAsia"/>
        </w:rPr>
        <w:t>的开源工作流管理系统。</w:t>
      </w:r>
    </w:p>
    <w:p w14:paraId="65E491DF" w14:textId="77777777" w:rsidR="000042A6" w:rsidRDefault="000042A6" w:rsidP="000042A6">
      <w:pPr>
        <w:pStyle w:val="a0"/>
        <w:ind w:firstLine="480"/>
      </w:pPr>
      <w:r>
        <w:rPr>
          <w:rFonts w:hint="eastAsia"/>
        </w:rPr>
        <w:t>工作流引擎介绍：</w:t>
      </w:r>
    </w:p>
    <w:p w14:paraId="0CBCFA52" w14:textId="77777777" w:rsidR="000042A6" w:rsidRDefault="000042A6" w:rsidP="00DD2D28">
      <w:pPr>
        <w:pStyle w:val="a0"/>
        <w:numPr>
          <w:ilvl w:val="0"/>
          <w:numId w:val="8"/>
        </w:numPr>
        <w:ind w:firstLineChars="0"/>
      </w:pPr>
      <w:r>
        <w:rPr>
          <w:rFonts w:hint="eastAsia"/>
        </w:rPr>
        <w:t>基于纯</w:t>
      </w:r>
      <w:r>
        <w:rPr>
          <w:rFonts w:hint="eastAsia"/>
        </w:rPr>
        <w:t>XML</w:t>
      </w:r>
      <w:r>
        <w:rPr>
          <w:rFonts w:hint="eastAsia"/>
        </w:rPr>
        <w:t>技术</w:t>
      </w:r>
    </w:p>
    <w:p w14:paraId="48DBDB41" w14:textId="77777777" w:rsidR="000042A6" w:rsidRDefault="000042A6" w:rsidP="00DD2D28">
      <w:pPr>
        <w:pStyle w:val="a0"/>
        <w:numPr>
          <w:ilvl w:val="0"/>
          <w:numId w:val="9"/>
        </w:numPr>
        <w:ind w:firstLineChars="0"/>
      </w:pPr>
      <w:r>
        <w:t>XPDL</w:t>
      </w:r>
      <w:r>
        <w:t>（</w:t>
      </w:r>
      <w:r>
        <w:t>Xml Process Definition Language</w:t>
      </w:r>
      <w:r>
        <w:t>）</w:t>
      </w:r>
    </w:p>
    <w:p w14:paraId="357720AF" w14:textId="77777777" w:rsidR="000042A6" w:rsidRDefault="000042A6" w:rsidP="00EA1498">
      <w:pPr>
        <w:pStyle w:val="a0"/>
        <w:ind w:firstLine="480"/>
      </w:pPr>
      <w:r>
        <w:t>XPDL</w:t>
      </w:r>
      <w:r>
        <w:t>是至今工作流领域最为重要的一个标准</w:t>
      </w:r>
      <w:r>
        <w:t>,</w:t>
      </w:r>
      <w:r>
        <w:t>目前大多数工作流引擎是依据该标</w:t>
      </w:r>
      <w:r>
        <w:lastRenderedPageBreak/>
        <w:t>准设计开发的。</w:t>
      </w:r>
    </w:p>
    <w:p w14:paraId="362DABC5" w14:textId="77777777" w:rsidR="000042A6" w:rsidRDefault="000042A6" w:rsidP="00DD2D28">
      <w:pPr>
        <w:pStyle w:val="a0"/>
        <w:numPr>
          <w:ilvl w:val="0"/>
          <w:numId w:val="9"/>
        </w:numPr>
        <w:ind w:firstLineChars="0"/>
      </w:pPr>
      <w:r>
        <w:t>BPML(Business Process Model Language)</w:t>
      </w:r>
    </w:p>
    <w:p w14:paraId="11238860" w14:textId="77777777" w:rsidR="000042A6" w:rsidRDefault="000042A6" w:rsidP="000042A6">
      <w:pPr>
        <w:pStyle w:val="a0"/>
        <w:ind w:firstLine="480"/>
      </w:pPr>
      <w:r>
        <w:t>WfMC</w:t>
      </w:r>
      <w:r>
        <w:t>和</w:t>
      </w:r>
      <w:r>
        <w:t>BPMI</w:t>
      </w:r>
      <w:r>
        <w:t>在</w:t>
      </w:r>
      <w:r>
        <w:t>2002</w:t>
      </w:r>
      <w:r>
        <w:t>年</w:t>
      </w:r>
      <w:r>
        <w:t>6</w:t>
      </w:r>
      <w:r>
        <w:t>月</w:t>
      </w:r>
      <w:r>
        <w:t>26</w:t>
      </w:r>
      <w:r>
        <w:t>日宣布将合作制定业务流程和工作流标准，即采用</w:t>
      </w:r>
      <w:r>
        <w:t>BPML</w:t>
      </w:r>
      <w:r>
        <w:t>来描述工作流过程，同时采用</w:t>
      </w:r>
      <w:r>
        <w:t>XPDL</w:t>
      </w:r>
      <w:r>
        <w:t>所定义的工作流模型。</w:t>
      </w:r>
    </w:p>
    <w:p w14:paraId="1B337C41" w14:textId="77777777" w:rsidR="000042A6" w:rsidRDefault="000042A6" w:rsidP="00DD2D28">
      <w:pPr>
        <w:pStyle w:val="a0"/>
        <w:numPr>
          <w:ilvl w:val="0"/>
          <w:numId w:val="9"/>
        </w:numPr>
        <w:ind w:firstLineChars="0"/>
      </w:pPr>
      <w:r>
        <w:t>OMG</w:t>
      </w:r>
      <w:r>
        <w:t>的</w:t>
      </w:r>
      <w:r>
        <w:t>Workflow Management Facility</w:t>
      </w:r>
    </w:p>
    <w:p w14:paraId="213297FE" w14:textId="77777777" w:rsidR="000042A6" w:rsidRDefault="000042A6" w:rsidP="000042A6">
      <w:pPr>
        <w:pStyle w:val="a0"/>
        <w:ind w:firstLine="480"/>
      </w:pPr>
      <w:r>
        <w:t>OMG</w:t>
      </w:r>
      <w:r>
        <w:t>的</w:t>
      </w:r>
      <w:r>
        <w:t>Workflow Management Facility</w:t>
      </w:r>
      <w:r>
        <w:t>联合</w:t>
      </w:r>
      <w:r>
        <w:t>XPDL</w:t>
      </w:r>
      <w:r>
        <w:t>的</w:t>
      </w:r>
      <w:r>
        <w:t>WfMC</w:t>
      </w:r>
      <w:r>
        <w:t>规范，定义如何将工作流向</w:t>
      </w:r>
      <w:r>
        <w:t>CORBA</w:t>
      </w:r>
      <w:r>
        <w:t>转换</w:t>
      </w:r>
    </w:p>
    <w:p w14:paraId="2CFD9E9A" w14:textId="77777777" w:rsidR="000042A6" w:rsidRDefault="000042A6" w:rsidP="00DD2D28">
      <w:pPr>
        <w:pStyle w:val="a0"/>
        <w:numPr>
          <w:ilvl w:val="0"/>
          <w:numId w:val="9"/>
        </w:numPr>
        <w:ind w:firstLineChars="0"/>
      </w:pPr>
      <w:r>
        <w:t>OFBiz</w:t>
      </w:r>
    </w:p>
    <w:p w14:paraId="18BA3DAF" w14:textId="77777777" w:rsidR="000042A6" w:rsidRDefault="000042A6" w:rsidP="000042A6">
      <w:pPr>
        <w:pStyle w:val="a0"/>
        <w:ind w:firstLine="480"/>
      </w:pPr>
      <w:r>
        <w:t>OFBiz</w:t>
      </w:r>
      <w:r>
        <w:t>提供了一整套的开发基于</w:t>
      </w:r>
      <w:r>
        <w:t>Java</w:t>
      </w:r>
      <w:r>
        <w:t>的</w:t>
      </w:r>
      <w:r>
        <w:t>web</w:t>
      </w:r>
      <w:r>
        <w:t>应用程序的组件和工具。其中包括实体引擎</w:t>
      </w:r>
      <w:r>
        <w:t xml:space="preserve">, </w:t>
      </w:r>
      <w:r>
        <w:t>服务引擎</w:t>
      </w:r>
      <w:r>
        <w:t xml:space="preserve">, </w:t>
      </w:r>
      <w:r>
        <w:t>消息引擎</w:t>
      </w:r>
      <w:r>
        <w:t xml:space="preserve">, </w:t>
      </w:r>
      <w:r>
        <w:t>工作流引擎</w:t>
      </w:r>
      <w:r>
        <w:t xml:space="preserve">, </w:t>
      </w:r>
      <w:r>
        <w:t>规则引擎等。</w:t>
      </w:r>
    </w:p>
    <w:p w14:paraId="3BDD1DD8" w14:textId="77777777" w:rsidR="000042A6" w:rsidRDefault="000042A6" w:rsidP="00DD2D28">
      <w:pPr>
        <w:pStyle w:val="a0"/>
        <w:numPr>
          <w:ilvl w:val="0"/>
          <w:numId w:val="9"/>
        </w:numPr>
        <w:ind w:firstLineChars="0"/>
      </w:pPr>
      <w:r>
        <w:t>OBE</w:t>
      </w:r>
    </w:p>
    <w:p w14:paraId="2CCEB4F2" w14:textId="77777777" w:rsidR="000042A6" w:rsidRDefault="000042A6" w:rsidP="000042A6">
      <w:pPr>
        <w:pStyle w:val="a0"/>
        <w:ind w:firstLine="480"/>
      </w:pPr>
      <w:r>
        <w:t xml:space="preserve">OBE </w:t>
      </w:r>
      <w:r>
        <w:t>是由</w:t>
      </w:r>
      <w:r>
        <w:t>Adrian Price</w:t>
      </w:r>
      <w:r>
        <w:t>主持开发的一个开放源码的</w:t>
      </w:r>
      <w:r>
        <w:t>Java</w:t>
      </w:r>
      <w:r>
        <w:t>工作流引擎，支持</w:t>
      </w:r>
      <w:r>
        <w:t>WfMC</w:t>
      </w:r>
      <w:r>
        <w:t>规范</w:t>
      </w:r>
      <w:r>
        <w:rPr>
          <w:rFonts w:hint="eastAsia"/>
        </w:rPr>
        <w:t>，</w:t>
      </w:r>
      <w:r>
        <w:t>基于</w:t>
      </w:r>
      <w:r>
        <w:t>J2EE</w:t>
      </w:r>
      <w:r>
        <w:t>实现。</w:t>
      </w:r>
    </w:p>
    <w:p w14:paraId="11007AB7" w14:textId="77777777" w:rsidR="000042A6" w:rsidRDefault="000042A6" w:rsidP="00DD2D28">
      <w:pPr>
        <w:pStyle w:val="a0"/>
        <w:numPr>
          <w:ilvl w:val="0"/>
          <w:numId w:val="9"/>
        </w:numPr>
        <w:ind w:firstLineChars="0"/>
      </w:pPr>
      <w:r>
        <w:t>Shark</w:t>
      </w:r>
    </w:p>
    <w:p w14:paraId="5A7066F1" w14:textId="77777777" w:rsidR="000042A6" w:rsidRDefault="000042A6" w:rsidP="000042A6">
      <w:pPr>
        <w:pStyle w:val="a0"/>
        <w:ind w:firstLine="480"/>
      </w:pPr>
      <w:r>
        <w:t>Shark</w:t>
      </w:r>
      <w:r>
        <w:t>是完全根据</w:t>
      </w:r>
      <w:r>
        <w:t>WFMC</w:t>
      </w:r>
      <w:r>
        <w:t>规范实施的，可扩展功能的工作流引擎，它利用</w:t>
      </w:r>
      <w:r>
        <w:t>xpdl</w:t>
      </w:r>
      <w:r>
        <w:t>来定义流程，同时还包括服务器端的用于活动节点执行的</w:t>
      </w:r>
      <w:r>
        <w:t>WFMC</w:t>
      </w:r>
      <w:r>
        <w:t>工具代理</w:t>
      </w:r>
      <w:r>
        <w:t>API</w:t>
      </w:r>
      <w:r>
        <w:t>。</w:t>
      </w:r>
    </w:p>
    <w:p w14:paraId="252A08B0" w14:textId="77777777" w:rsidR="000042A6" w:rsidRDefault="000042A6" w:rsidP="00DD2D28">
      <w:pPr>
        <w:pStyle w:val="a0"/>
        <w:numPr>
          <w:ilvl w:val="0"/>
          <w:numId w:val="8"/>
        </w:numPr>
        <w:ind w:firstLineChars="0"/>
      </w:pPr>
      <w:r>
        <w:rPr>
          <w:rFonts w:hint="eastAsia"/>
        </w:rPr>
        <w:t>基于</w:t>
      </w:r>
      <w:r>
        <w:rPr>
          <w:rFonts w:hint="eastAsia"/>
        </w:rPr>
        <w:t>Web</w:t>
      </w:r>
      <w:r>
        <w:rPr>
          <w:rFonts w:hint="eastAsia"/>
        </w:rPr>
        <w:t>服务技术</w:t>
      </w:r>
    </w:p>
    <w:p w14:paraId="589C194F" w14:textId="77777777" w:rsidR="000042A6" w:rsidRDefault="000042A6" w:rsidP="00DD2D28">
      <w:pPr>
        <w:pStyle w:val="a0"/>
        <w:numPr>
          <w:ilvl w:val="0"/>
          <w:numId w:val="9"/>
        </w:numPr>
        <w:ind w:firstLineChars="0"/>
      </w:pPr>
      <w:r>
        <w:t>WSCI</w:t>
      </w:r>
    </w:p>
    <w:p w14:paraId="7783CF93" w14:textId="77777777" w:rsidR="000042A6" w:rsidRDefault="000042A6" w:rsidP="000042A6">
      <w:pPr>
        <w:pStyle w:val="a0"/>
        <w:ind w:firstLine="480"/>
      </w:pPr>
      <w:r>
        <w:t>2002</w:t>
      </w:r>
      <w:r>
        <w:t>年</w:t>
      </w:r>
      <w:r>
        <w:t>6</w:t>
      </w:r>
      <w:r>
        <w:t>月</w:t>
      </w:r>
      <w:r>
        <w:t>26</w:t>
      </w:r>
      <w:r>
        <w:t>日，</w:t>
      </w:r>
      <w:r>
        <w:t>BEA,Intalio,SAP,Sun</w:t>
      </w:r>
      <w:r>
        <w:t>四家公司提出了基于</w:t>
      </w:r>
      <w:r>
        <w:t>xml</w:t>
      </w:r>
      <w:r>
        <w:t>的</w:t>
      </w:r>
      <w:r>
        <w:t>WSCI</w:t>
      </w:r>
      <w:r>
        <w:t>规范，</w:t>
      </w:r>
      <w:r>
        <w:t>WSCI</w:t>
      </w:r>
      <w:r>
        <w:t>是第一个基于</w:t>
      </w:r>
      <w:r>
        <w:t>Web</w:t>
      </w:r>
      <w:r>
        <w:t>服务技术的规范。</w:t>
      </w:r>
    </w:p>
    <w:p w14:paraId="16BF3F7A" w14:textId="77777777" w:rsidR="000042A6" w:rsidRDefault="000042A6" w:rsidP="00DD2D28">
      <w:pPr>
        <w:pStyle w:val="a0"/>
        <w:numPr>
          <w:ilvl w:val="0"/>
          <w:numId w:val="9"/>
        </w:numPr>
        <w:ind w:firstLineChars="0"/>
      </w:pPr>
      <w:r>
        <w:t>ebXML</w:t>
      </w:r>
    </w:p>
    <w:p w14:paraId="41F2F593" w14:textId="77777777" w:rsidR="000042A6" w:rsidRDefault="000042A6" w:rsidP="000042A6">
      <w:pPr>
        <w:pStyle w:val="a0"/>
        <w:ind w:firstLine="480"/>
      </w:pPr>
      <w:r>
        <w:t>ebXML</w:t>
      </w:r>
      <w:r>
        <w:t>是一组支持模块化电子商务框架的规范。</w:t>
      </w:r>
      <w:r>
        <w:t>ebXML</w:t>
      </w:r>
      <w:r>
        <w:t>支持一个全球化的电子市场，它使得任意规模的企业通过交换基于</w:t>
      </w:r>
      <w:r>
        <w:t>XML</w:t>
      </w:r>
      <w:r>
        <w:t>的信息，不受地域限制地接洽和处理生意。</w:t>
      </w:r>
      <w:r>
        <w:t>ebXML</w:t>
      </w:r>
      <w:r>
        <w:t>是联合国（</w:t>
      </w:r>
      <w:r>
        <w:t>UN/CEFACT</w:t>
      </w:r>
      <w:r>
        <w:t>，贸易促进和电子商务中心）和</w:t>
      </w:r>
      <w:r>
        <w:t>OASIS</w:t>
      </w:r>
      <w:r>
        <w:t>（结构化信息标准发展组织）共同倡导、全球参与开发和使用的规范。</w:t>
      </w:r>
    </w:p>
    <w:p w14:paraId="20C3E278" w14:textId="77777777" w:rsidR="000042A6" w:rsidRDefault="000042A6" w:rsidP="00DD2D28">
      <w:pPr>
        <w:pStyle w:val="a0"/>
        <w:numPr>
          <w:ilvl w:val="0"/>
          <w:numId w:val="9"/>
        </w:numPr>
        <w:ind w:firstLineChars="0"/>
      </w:pPr>
      <w:r>
        <w:t>BPEL</w:t>
      </w:r>
    </w:p>
    <w:p w14:paraId="15D3D5CF" w14:textId="77777777" w:rsidR="000042A6" w:rsidRDefault="000042A6" w:rsidP="000042A6">
      <w:pPr>
        <w:pStyle w:val="a0"/>
        <w:ind w:firstLine="480"/>
      </w:pPr>
      <w:r>
        <w:t>2002</w:t>
      </w:r>
      <w:r>
        <w:t>年</w:t>
      </w:r>
      <w:r>
        <w:t>8</w:t>
      </w:r>
      <w:r>
        <w:t>月</w:t>
      </w:r>
      <w:r>
        <w:t>9</w:t>
      </w:r>
      <w:r>
        <w:t>日，</w:t>
      </w:r>
      <w:r>
        <w:t>Microsoft, BEA, IBM, SAP &amp; Siebel</w:t>
      </w:r>
      <w:r>
        <w:t>联合提交发布了</w:t>
      </w:r>
      <w:r>
        <w:t>BPEL</w:t>
      </w:r>
      <w:r>
        <w:t>规范。</w:t>
      </w:r>
      <w:r>
        <w:t xml:space="preserve"> BPEL</w:t>
      </w:r>
      <w:r>
        <w:t>统合了各种技术（</w:t>
      </w:r>
      <w:r>
        <w:t xml:space="preserve"> XLANG, WSFL, BPML</w:t>
      </w:r>
      <w:r>
        <w:t>）。此规范描述如何处理输入的消息，</w:t>
      </w:r>
      <w:r>
        <w:lastRenderedPageBreak/>
        <w:t>它不是一个关于业务流程规格化定义的规范。</w:t>
      </w:r>
    </w:p>
    <w:p w14:paraId="7ABE3339" w14:textId="77777777" w:rsidR="000042A6" w:rsidRDefault="000042A6" w:rsidP="00DD2D28">
      <w:pPr>
        <w:pStyle w:val="a0"/>
        <w:numPr>
          <w:ilvl w:val="0"/>
          <w:numId w:val="9"/>
        </w:numPr>
        <w:ind w:firstLineChars="0"/>
      </w:pPr>
      <w:r>
        <w:t>OpenebXML</w:t>
      </w:r>
    </w:p>
    <w:p w14:paraId="6DC0076B" w14:textId="77777777" w:rsidR="000042A6" w:rsidRDefault="000042A6" w:rsidP="000042A6">
      <w:pPr>
        <w:pStyle w:val="a0"/>
        <w:ind w:firstLine="480"/>
      </w:pPr>
      <w:r>
        <w:t>OpenebXML</w:t>
      </w:r>
      <w:r>
        <w:t>项目致力于提供一个</w:t>
      </w:r>
      <w:r>
        <w:t>ebXML</w:t>
      </w:r>
      <w:r>
        <w:t>框架，主要支持</w:t>
      </w:r>
      <w:r>
        <w:t xml:space="preserve"> UN/CEFACT</w:t>
      </w:r>
      <w:r>
        <w:t>和</w:t>
      </w:r>
      <w:r>
        <w:t>OASIS</w:t>
      </w:r>
      <w:r>
        <w:t>发布的</w:t>
      </w:r>
      <w:r>
        <w:t>ebXML</w:t>
      </w:r>
      <w:r>
        <w:t>规范</w:t>
      </w:r>
      <w:r>
        <w:t>2.0</w:t>
      </w:r>
      <w:r>
        <w:t>版。</w:t>
      </w:r>
    </w:p>
    <w:p w14:paraId="7AE97B7E" w14:textId="77777777" w:rsidR="000042A6" w:rsidRDefault="000042A6" w:rsidP="00DD2D28">
      <w:pPr>
        <w:pStyle w:val="a0"/>
        <w:numPr>
          <w:ilvl w:val="0"/>
          <w:numId w:val="9"/>
        </w:numPr>
        <w:ind w:firstLineChars="0"/>
      </w:pPr>
      <w:r>
        <w:t>Bonita</w:t>
      </w:r>
    </w:p>
    <w:p w14:paraId="6A339911" w14:textId="77777777" w:rsidR="000042A6" w:rsidRDefault="000042A6" w:rsidP="000042A6">
      <w:pPr>
        <w:pStyle w:val="a0"/>
        <w:ind w:firstLine="480"/>
      </w:pPr>
      <w:r>
        <w:t>Bonita</w:t>
      </w:r>
      <w:r>
        <w:t>是一个符合</w:t>
      </w:r>
      <w:r>
        <w:t>WfMC</w:t>
      </w:r>
      <w:r>
        <w:t>规范、灵活的协同工作流系统。</w:t>
      </w:r>
      <w:r>
        <w:t>Bonita</w:t>
      </w:r>
      <w:r>
        <w:t>基于浏览器、使用</w:t>
      </w:r>
      <w:r>
        <w:t>SOAP</w:t>
      </w:r>
      <w:r>
        <w:t>和</w:t>
      </w:r>
      <w:r>
        <w:t>XML</w:t>
      </w:r>
      <w:r>
        <w:t>数据绑定技术的</w:t>
      </w:r>
      <w:r>
        <w:t>Web Services</w:t>
      </w:r>
      <w:r>
        <w:t>封装了已有的工作流业务方法并将它们以基于</w:t>
      </w:r>
      <w:r>
        <w:t>J2EE</w:t>
      </w:r>
      <w:r>
        <w:t>的</w:t>
      </w:r>
      <w:r>
        <w:t>Web Service</w:t>
      </w:r>
      <w:r>
        <w:t>形式发布。</w:t>
      </w:r>
    </w:p>
    <w:p w14:paraId="58840A99" w14:textId="77777777" w:rsidR="000042A6" w:rsidRDefault="000042A6" w:rsidP="00DD2D28">
      <w:pPr>
        <w:pStyle w:val="a0"/>
        <w:numPr>
          <w:ilvl w:val="0"/>
          <w:numId w:val="9"/>
        </w:numPr>
        <w:ind w:firstLineChars="0"/>
      </w:pPr>
      <w:r>
        <w:t>Twister</w:t>
      </w:r>
    </w:p>
    <w:p w14:paraId="5C977F39" w14:textId="77777777" w:rsidR="000042A6" w:rsidRDefault="000042A6" w:rsidP="000042A6">
      <w:pPr>
        <w:pStyle w:val="a0"/>
        <w:ind w:firstLine="480"/>
      </w:pPr>
      <w:r>
        <w:t>Twister</w:t>
      </w:r>
      <w:r>
        <w:t>的目标是提供新一代、易集成、应用</w:t>
      </w:r>
      <w:r>
        <w:t>Java</w:t>
      </w:r>
      <w:r>
        <w:t>领域中最新成果、面向</w:t>
      </w:r>
      <w:r>
        <w:t>B2B</w:t>
      </w:r>
      <w:r>
        <w:t>的工作流解决方案。流程引擎基于</w:t>
      </w:r>
      <w:r>
        <w:t>BPEL</w:t>
      </w:r>
      <w:r>
        <w:t>业务流程规范和</w:t>
      </w:r>
      <w:r>
        <w:t>Web Service</w:t>
      </w:r>
      <w:r>
        <w:t>标准。</w:t>
      </w:r>
    </w:p>
    <w:p w14:paraId="3AF8A046" w14:textId="77777777" w:rsidR="000042A6" w:rsidRDefault="000042A6" w:rsidP="00DD2D28">
      <w:pPr>
        <w:pStyle w:val="a0"/>
        <w:numPr>
          <w:ilvl w:val="0"/>
          <w:numId w:val="9"/>
        </w:numPr>
        <w:ind w:firstLineChars="0"/>
      </w:pPr>
      <w:r>
        <w:t>ActiveBpel</w:t>
      </w:r>
    </w:p>
    <w:p w14:paraId="6F296CDA" w14:textId="77777777" w:rsidR="000042A6" w:rsidRDefault="000042A6" w:rsidP="000042A6">
      <w:pPr>
        <w:pStyle w:val="a0"/>
        <w:ind w:firstLine="480"/>
      </w:pPr>
      <w:r>
        <w:t>Twister</w:t>
      </w:r>
      <w:r>
        <w:t>的目标是提供新一代、易集成、应用</w:t>
      </w:r>
      <w:r>
        <w:t>Java</w:t>
      </w:r>
      <w:r>
        <w:t>领域中最新成果、面向</w:t>
      </w:r>
      <w:r>
        <w:t>B2B</w:t>
      </w:r>
      <w:r>
        <w:t>的工作流解决方案。流程引擎基于</w:t>
      </w:r>
      <w:r>
        <w:t>BPEL</w:t>
      </w:r>
      <w:r>
        <w:t>业务流程规范和</w:t>
      </w:r>
      <w:r>
        <w:t>Web Service</w:t>
      </w:r>
      <w:r>
        <w:t>标准。</w:t>
      </w:r>
    </w:p>
    <w:p w14:paraId="2341D5B7" w14:textId="77777777" w:rsidR="000042A6" w:rsidRDefault="000042A6" w:rsidP="00DD2D28">
      <w:pPr>
        <w:pStyle w:val="a0"/>
        <w:numPr>
          <w:ilvl w:val="0"/>
          <w:numId w:val="8"/>
        </w:numPr>
        <w:ind w:firstLineChars="0"/>
      </w:pPr>
      <w:r>
        <w:t>基于其他技术</w:t>
      </w:r>
    </w:p>
    <w:p w14:paraId="2FB0A453" w14:textId="77777777" w:rsidR="000042A6" w:rsidRDefault="000042A6" w:rsidP="00DD2D28">
      <w:pPr>
        <w:pStyle w:val="a0"/>
        <w:numPr>
          <w:ilvl w:val="0"/>
          <w:numId w:val="9"/>
        </w:numPr>
        <w:ind w:firstLineChars="0"/>
      </w:pPr>
      <w:r>
        <w:t>OSWorkflow</w:t>
      </w:r>
    </w:p>
    <w:p w14:paraId="269CCBA3" w14:textId="77777777" w:rsidR="000042A6" w:rsidRDefault="000042A6" w:rsidP="000042A6">
      <w:pPr>
        <w:pStyle w:val="a0"/>
        <w:ind w:firstLine="480"/>
      </w:pPr>
      <w:r>
        <w:rPr>
          <w:rFonts w:hint="eastAsia"/>
        </w:rPr>
        <w:t>一个开放源码的非常灵活的工作流引擎。</w:t>
      </w:r>
    </w:p>
    <w:p w14:paraId="683CEAA1" w14:textId="77777777" w:rsidR="000042A6" w:rsidRDefault="000042A6" w:rsidP="00DD2D28">
      <w:pPr>
        <w:pStyle w:val="a0"/>
        <w:numPr>
          <w:ilvl w:val="0"/>
          <w:numId w:val="9"/>
        </w:numPr>
        <w:ind w:firstLineChars="0"/>
      </w:pPr>
      <w:r>
        <w:t>OpenWFE</w:t>
      </w:r>
    </w:p>
    <w:p w14:paraId="04020818" w14:textId="77777777" w:rsidR="000042A6" w:rsidRDefault="000042A6" w:rsidP="000042A6">
      <w:pPr>
        <w:pStyle w:val="a0"/>
        <w:ind w:firstLine="480"/>
      </w:pPr>
      <w:r>
        <w:t>OpenWFE</w:t>
      </w:r>
      <w:r>
        <w:t>是一个开放源码的</w:t>
      </w:r>
      <w:r>
        <w:t>Java</w:t>
      </w:r>
      <w:r>
        <w:t>工作流引擎。</w:t>
      </w:r>
      <w:r>
        <w:t xml:space="preserve"> </w:t>
      </w:r>
      <w:r>
        <w:t>它的思想来源于</w:t>
      </w:r>
      <w:r>
        <w:t xml:space="preserve"> Scheme</w:t>
      </w:r>
      <w:r>
        <w:t>，包括可升级的三个组件：引擎、工作列表和</w:t>
      </w:r>
      <w:r>
        <w:t>Web</w:t>
      </w:r>
      <w:r>
        <w:t>界面。</w:t>
      </w:r>
    </w:p>
    <w:p w14:paraId="5CFD3FE2" w14:textId="77777777" w:rsidR="000042A6" w:rsidRDefault="000042A6" w:rsidP="00DD2D28">
      <w:pPr>
        <w:pStyle w:val="a0"/>
        <w:numPr>
          <w:ilvl w:val="0"/>
          <w:numId w:val="9"/>
        </w:numPr>
        <w:ind w:firstLineChars="0"/>
      </w:pPr>
      <w:r>
        <w:t>jBpm</w:t>
      </w:r>
    </w:p>
    <w:p w14:paraId="7A889FA8" w14:textId="77777777" w:rsidR="00EA1498" w:rsidRDefault="000042A6" w:rsidP="00056B24">
      <w:pPr>
        <w:pStyle w:val="a0"/>
        <w:ind w:firstLine="480"/>
      </w:pPr>
      <w:r>
        <w:t>jBpm</w:t>
      </w:r>
      <w:r>
        <w:t>是</w:t>
      </w:r>
      <w:r>
        <w:t>tom baeyens</w:t>
      </w:r>
      <w:r>
        <w:t>编写的一个灵活可扩展的工作流管理系统。</w:t>
      </w:r>
      <w:r w:rsidRPr="000042A6">
        <w:t xml:space="preserve">Activiti </w:t>
      </w:r>
      <w:r w:rsidRPr="000042A6">
        <w:t>是由</w:t>
      </w:r>
      <w:r w:rsidRPr="000042A6">
        <w:t xml:space="preserve"> jBPM </w:t>
      </w:r>
      <w:r w:rsidRPr="000042A6">
        <w:t>的创建者</w:t>
      </w:r>
      <w:r w:rsidRPr="000042A6">
        <w:t xml:space="preserve"> Tom Baeyens </w:t>
      </w:r>
      <w:r w:rsidRPr="000042A6">
        <w:t>离开</w:t>
      </w:r>
      <w:r w:rsidRPr="000042A6">
        <w:t xml:space="preserve"> JBoss </w:t>
      </w:r>
      <w:r w:rsidRPr="000042A6">
        <w:t>之后建立的项目，构建在开发</w:t>
      </w:r>
      <w:r w:rsidRPr="000042A6">
        <w:t xml:space="preserve"> jBPM </w:t>
      </w:r>
      <w:r w:rsidRPr="000042A6">
        <w:t>版本</w:t>
      </w:r>
      <w:r w:rsidRPr="000042A6">
        <w:t xml:space="preserve"> 1 </w:t>
      </w:r>
      <w:r w:rsidRPr="000042A6">
        <w:t>到</w:t>
      </w:r>
      <w:r w:rsidRPr="000042A6">
        <w:t xml:space="preserve"> 4 </w:t>
      </w:r>
      <w:r w:rsidRPr="000042A6">
        <w:t>时积累的多年经验的基础之上，旨在创建下一代的</w:t>
      </w:r>
      <w:r w:rsidRPr="000042A6">
        <w:t xml:space="preserve"> BPM </w:t>
      </w:r>
      <w:r w:rsidRPr="000042A6">
        <w:t>解决方案。</w:t>
      </w:r>
      <w:r w:rsidRPr="000042A6">
        <w:t>Activiti</w:t>
      </w:r>
      <w:r>
        <w:rPr>
          <w:rFonts w:hint="eastAsia"/>
        </w:rPr>
        <w:t>5</w:t>
      </w:r>
      <w:r w:rsidRPr="000042A6">
        <w:rPr>
          <w:rFonts w:hint="eastAsia"/>
        </w:rPr>
        <w:t>和</w:t>
      </w:r>
      <w:r w:rsidRPr="000042A6">
        <w:rPr>
          <w:rFonts w:hint="eastAsia"/>
        </w:rPr>
        <w:t>jbpm4</w:t>
      </w:r>
      <w:r w:rsidRPr="000042A6">
        <w:rPr>
          <w:rFonts w:hint="eastAsia"/>
        </w:rPr>
        <w:t>的</w:t>
      </w:r>
      <w:r w:rsidRPr="000042A6">
        <w:rPr>
          <w:rFonts w:hint="eastAsia"/>
        </w:rPr>
        <w:t>api</w:t>
      </w:r>
      <w:r w:rsidRPr="000042A6">
        <w:rPr>
          <w:rFonts w:hint="eastAsia"/>
        </w:rPr>
        <w:t>有这将近</w:t>
      </w:r>
      <w:r w:rsidRPr="000042A6">
        <w:rPr>
          <w:rFonts w:hint="eastAsia"/>
        </w:rPr>
        <w:t>60%</w:t>
      </w:r>
      <w:r w:rsidRPr="000042A6">
        <w:rPr>
          <w:rFonts w:hint="eastAsia"/>
        </w:rPr>
        <w:t>的相同，从而使</w:t>
      </w:r>
      <w:r w:rsidRPr="000042A6">
        <w:t>Activiti</w:t>
      </w:r>
      <w:r>
        <w:rPr>
          <w:rFonts w:hint="eastAsia"/>
        </w:rPr>
        <w:t>5</w:t>
      </w:r>
      <w:r w:rsidRPr="000042A6">
        <w:rPr>
          <w:rFonts w:hint="eastAsia"/>
        </w:rPr>
        <w:t>能依托</w:t>
      </w:r>
      <w:r w:rsidRPr="000042A6">
        <w:rPr>
          <w:rFonts w:hint="eastAsia"/>
        </w:rPr>
        <w:t>jbpm4</w:t>
      </w:r>
      <w:r w:rsidRPr="000042A6">
        <w:rPr>
          <w:rFonts w:hint="eastAsia"/>
        </w:rPr>
        <w:t>的强大用户群</w:t>
      </w:r>
      <w:r>
        <w:rPr>
          <w:rFonts w:hint="eastAsia"/>
        </w:rPr>
        <w:t>。</w:t>
      </w:r>
      <w:r w:rsidR="00052ABD">
        <w:rPr>
          <w:rFonts w:hint="eastAsia"/>
        </w:rPr>
        <w:t>本系统采取的即为最新版的</w:t>
      </w:r>
      <w:r w:rsidR="00052ABD">
        <w:rPr>
          <w:rFonts w:hint="eastAsia"/>
        </w:rPr>
        <w:t>Activiti5.11</w:t>
      </w:r>
      <w:r w:rsidR="00052ABD">
        <w:rPr>
          <w:rFonts w:hint="eastAsia"/>
        </w:rPr>
        <w:t>进行的开发。</w:t>
      </w:r>
      <w:r w:rsidR="00665611" w:rsidRPr="00665611">
        <w:t>Activiti</w:t>
      </w:r>
      <w:r w:rsidR="00665611" w:rsidRPr="00665611">
        <w:t>项目是一项新的基于</w:t>
      </w:r>
      <w:r w:rsidR="00665611" w:rsidRPr="00665611">
        <w:t>Apache</w:t>
      </w:r>
      <w:r w:rsidR="00665611" w:rsidRPr="00665611">
        <w:t>许可的开源</w:t>
      </w:r>
      <w:r w:rsidR="00665611" w:rsidRPr="00665611">
        <w:t>BPM</w:t>
      </w:r>
      <w:r w:rsidR="00665611" w:rsidRPr="00665611">
        <w:t>平台，旨在提供支持新的</w:t>
      </w:r>
      <w:r w:rsidR="00665611" w:rsidRPr="00665611">
        <w:t>BPMN 2.0</w:t>
      </w:r>
      <w:r w:rsidR="00665611" w:rsidRPr="00665611">
        <w:t>标准</w:t>
      </w:r>
      <w:r w:rsidR="00665611" w:rsidRPr="00665611">
        <w:rPr>
          <w:rFonts w:hint="eastAsia"/>
        </w:rPr>
        <w:t>。</w:t>
      </w:r>
      <w:r w:rsidR="003F2DF3">
        <w:rPr>
          <w:rFonts w:hint="eastAsia"/>
        </w:rPr>
        <w:t>下图为</w:t>
      </w:r>
      <w:r w:rsidR="003F2DF3">
        <w:rPr>
          <w:rFonts w:hint="eastAsia"/>
        </w:rPr>
        <w:t>Activiti5</w:t>
      </w:r>
      <w:r w:rsidR="003F2DF3">
        <w:rPr>
          <w:rFonts w:hint="eastAsia"/>
        </w:rPr>
        <w:t>和</w:t>
      </w:r>
      <w:r w:rsidR="003F2DF3">
        <w:rPr>
          <w:rFonts w:hint="eastAsia"/>
        </w:rPr>
        <w:t>Jbpm5</w:t>
      </w:r>
      <w:r w:rsidR="003F2DF3">
        <w:rPr>
          <w:rFonts w:hint="eastAsia"/>
        </w:rPr>
        <w:t>的对比：</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8"/>
        <w:gridCol w:w="1932"/>
        <w:gridCol w:w="2700"/>
        <w:gridCol w:w="2970"/>
      </w:tblGrid>
      <w:tr w:rsidR="003F2DF3" w:rsidRPr="00DC0199" w14:paraId="74E1296C"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6661F913" w14:textId="77777777" w:rsidR="003F2DF3" w:rsidRPr="003F2DF3" w:rsidRDefault="003F2DF3" w:rsidP="003F2DF3">
            <w:pPr>
              <w:widowControl/>
              <w:spacing w:before="100" w:beforeAutospacing="1" w:after="100" w:afterAutospacing="1"/>
              <w:ind w:firstLine="480"/>
              <w:jc w:val="left"/>
            </w:pPr>
            <w:r w:rsidRPr="003F2DF3">
              <w:t>序号</w:t>
            </w:r>
          </w:p>
        </w:tc>
        <w:tc>
          <w:tcPr>
            <w:tcW w:w="1932" w:type="dxa"/>
            <w:tcBorders>
              <w:top w:val="outset" w:sz="6" w:space="0" w:color="auto"/>
              <w:left w:val="outset" w:sz="6" w:space="0" w:color="auto"/>
              <w:bottom w:val="outset" w:sz="6" w:space="0" w:color="auto"/>
              <w:right w:val="outset" w:sz="6" w:space="0" w:color="auto"/>
            </w:tcBorders>
            <w:hideMark/>
          </w:tcPr>
          <w:p w14:paraId="579D3048" w14:textId="77777777" w:rsidR="003F2DF3" w:rsidRPr="003F2DF3" w:rsidRDefault="003F2DF3" w:rsidP="003F2DF3">
            <w:pPr>
              <w:widowControl/>
              <w:spacing w:before="100" w:beforeAutospacing="1" w:after="100" w:afterAutospacing="1"/>
              <w:ind w:firstLine="480"/>
              <w:jc w:val="left"/>
            </w:pPr>
            <w:r w:rsidRPr="003F2DF3">
              <w:t>技术组成</w:t>
            </w:r>
          </w:p>
        </w:tc>
        <w:tc>
          <w:tcPr>
            <w:tcW w:w="2700" w:type="dxa"/>
            <w:tcBorders>
              <w:top w:val="outset" w:sz="6" w:space="0" w:color="auto"/>
              <w:left w:val="outset" w:sz="6" w:space="0" w:color="auto"/>
              <w:bottom w:val="outset" w:sz="6" w:space="0" w:color="auto"/>
              <w:right w:val="outset" w:sz="6" w:space="0" w:color="auto"/>
            </w:tcBorders>
            <w:hideMark/>
          </w:tcPr>
          <w:p w14:paraId="445226F4" w14:textId="77777777" w:rsidR="003F2DF3" w:rsidRPr="003F2DF3" w:rsidRDefault="003F2DF3" w:rsidP="003F2DF3">
            <w:pPr>
              <w:widowControl/>
              <w:spacing w:before="100" w:beforeAutospacing="1" w:after="100" w:afterAutospacing="1"/>
              <w:ind w:firstLine="480"/>
              <w:jc w:val="left"/>
            </w:pPr>
            <w:r w:rsidRPr="003F2DF3">
              <w:t>Activiti</w:t>
            </w:r>
            <w:r w:rsidR="0099484E">
              <w:rPr>
                <w:rFonts w:hint="eastAsia"/>
              </w:rPr>
              <w:t>5</w:t>
            </w:r>
          </w:p>
        </w:tc>
        <w:tc>
          <w:tcPr>
            <w:tcW w:w="2970" w:type="dxa"/>
            <w:tcBorders>
              <w:top w:val="outset" w:sz="6" w:space="0" w:color="auto"/>
              <w:left w:val="outset" w:sz="6" w:space="0" w:color="auto"/>
              <w:bottom w:val="outset" w:sz="6" w:space="0" w:color="auto"/>
              <w:right w:val="outset" w:sz="6" w:space="0" w:color="auto"/>
            </w:tcBorders>
            <w:hideMark/>
          </w:tcPr>
          <w:p w14:paraId="1EAD2E97" w14:textId="77777777" w:rsidR="003F2DF3" w:rsidRPr="003F2DF3" w:rsidRDefault="003F2DF3" w:rsidP="003F2DF3">
            <w:pPr>
              <w:widowControl/>
              <w:spacing w:before="100" w:beforeAutospacing="1" w:after="100" w:afterAutospacing="1"/>
              <w:ind w:firstLine="480"/>
              <w:jc w:val="left"/>
            </w:pPr>
            <w:r w:rsidRPr="003F2DF3">
              <w:t>jBPM</w:t>
            </w:r>
            <w:r w:rsidR="0099484E">
              <w:rPr>
                <w:rFonts w:hint="eastAsia"/>
              </w:rPr>
              <w:t>5</w:t>
            </w:r>
          </w:p>
        </w:tc>
      </w:tr>
      <w:tr w:rsidR="003F2DF3" w:rsidRPr="00DC0199" w14:paraId="3F6821F6"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7CFF1AE1" w14:textId="77777777" w:rsidR="003F2DF3" w:rsidRPr="003F2DF3" w:rsidRDefault="003F2DF3" w:rsidP="003F2DF3">
            <w:pPr>
              <w:widowControl/>
              <w:spacing w:before="100" w:beforeAutospacing="1" w:after="100" w:afterAutospacing="1"/>
              <w:ind w:firstLine="480"/>
              <w:jc w:val="left"/>
            </w:pPr>
            <w:r w:rsidRPr="003F2DF3">
              <w:lastRenderedPageBreak/>
              <w:t>1</w:t>
            </w:r>
          </w:p>
        </w:tc>
        <w:tc>
          <w:tcPr>
            <w:tcW w:w="1932" w:type="dxa"/>
            <w:tcBorders>
              <w:top w:val="outset" w:sz="6" w:space="0" w:color="auto"/>
              <w:left w:val="outset" w:sz="6" w:space="0" w:color="auto"/>
              <w:bottom w:val="outset" w:sz="6" w:space="0" w:color="auto"/>
              <w:right w:val="outset" w:sz="6" w:space="0" w:color="auto"/>
            </w:tcBorders>
            <w:hideMark/>
          </w:tcPr>
          <w:p w14:paraId="61B7134F" w14:textId="77777777" w:rsidR="003F2DF3" w:rsidRPr="003F2DF3" w:rsidRDefault="003F2DF3" w:rsidP="003F2DF3">
            <w:pPr>
              <w:widowControl/>
              <w:spacing w:before="100" w:beforeAutospacing="1" w:after="100" w:afterAutospacing="1"/>
              <w:ind w:firstLine="480"/>
              <w:jc w:val="left"/>
            </w:pPr>
            <w:r w:rsidRPr="003F2DF3">
              <w:t>数据库持久层</w:t>
            </w:r>
            <w:r w:rsidRPr="003F2DF3">
              <w:t>ORM</w:t>
            </w:r>
          </w:p>
        </w:tc>
        <w:tc>
          <w:tcPr>
            <w:tcW w:w="2700" w:type="dxa"/>
            <w:tcBorders>
              <w:top w:val="outset" w:sz="6" w:space="0" w:color="auto"/>
              <w:left w:val="outset" w:sz="6" w:space="0" w:color="auto"/>
              <w:bottom w:val="outset" w:sz="6" w:space="0" w:color="auto"/>
              <w:right w:val="outset" w:sz="6" w:space="0" w:color="auto"/>
            </w:tcBorders>
            <w:hideMark/>
          </w:tcPr>
          <w:p w14:paraId="476CBB5B" w14:textId="77777777" w:rsidR="003F2DF3" w:rsidRPr="003F2DF3" w:rsidRDefault="003F2DF3" w:rsidP="003F2DF3">
            <w:pPr>
              <w:widowControl/>
              <w:spacing w:before="100" w:beforeAutospacing="1" w:after="100" w:afterAutospacing="1"/>
              <w:ind w:firstLine="480"/>
              <w:jc w:val="left"/>
            </w:pPr>
            <w:r w:rsidRPr="003F2DF3">
              <w:t>MyBatis3</w:t>
            </w:r>
          </w:p>
        </w:tc>
        <w:tc>
          <w:tcPr>
            <w:tcW w:w="2970" w:type="dxa"/>
            <w:tcBorders>
              <w:top w:val="outset" w:sz="6" w:space="0" w:color="auto"/>
              <w:left w:val="outset" w:sz="6" w:space="0" w:color="auto"/>
              <w:bottom w:val="outset" w:sz="6" w:space="0" w:color="auto"/>
              <w:right w:val="outset" w:sz="6" w:space="0" w:color="auto"/>
            </w:tcBorders>
            <w:hideMark/>
          </w:tcPr>
          <w:p w14:paraId="315C5CFD" w14:textId="77777777" w:rsidR="003F2DF3" w:rsidRPr="003F2DF3" w:rsidRDefault="003F2DF3" w:rsidP="003F2DF3">
            <w:pPr>
              <w:widowControl/>
              <w:spacing w:before="100" w:beforeAutospacing="1" w:after="100" w:afterAutospacing="1"/>
              <w:ind w:firstLine="480"/>
              <w:jc w:val="left"/>
            </w:pPr>
            <w:r w:rsidRPr="003F2DF3">
              <w:t>Hibernate3</w:t>
            </w:r>
          </w:p>
        </w:tc>
      </w:tr>
      <w:tr w:rsidR="003F2DF3" w:rsidRPr="00DC0199" w14:paraId="3EE1130B"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18EBC238" w14:textId="77777777" w:rsidR="003F2DF3" w:rsidRPr="003F2DF3" w:rsidRDefault="003F2DF3" w:rsidP="003F2DF3">
            <w:pPr>
              <w:widowControl/>
              <w:spacing w:before="100" w:beforeAutospacing="1" w:after="100" w:afterAutospacing="1"/>
              <w:ind w:firstLine="480"/>
              <w:jc w:val="left"/>
            </w:pPr>
            <w:r w:rsidRPr="003F2DF3">
              <w:t>2</w:t>
            </w:r>
          </w:p>
        </w:tc>
        <w:tc>
          <w:tcPr>
            <w:tcW w:w="1932" w:type="dxa"/>
            <w:tcBorders>
              <w:top w:val="outset" w:sz="6" w:space="0" w:color="auto"/>
              <w:left w:val="outset" w:sz="6" w:space="0" w:color="auto"/>
              <w:bottom w:val="outset" w:sz="6" w:space="0" w:color="auto"/>
              <w:right w:val="outset" w:sz="6" w:space="0" w:color="auto"/>
            </w:tcBorders>
            <w:hideMark/>
          </w:tcPr>
          <w:p w14:paraId="2786AEBE" w14:textId="77777777" w:rsidR="003F2DF3" w:rsidRPr="003F2DF3" w:rsidRDefault="003F2DF3" w:rsidP="003F2DF3">
            <w:pPr>
              <w:widowControl/>
              <w:spacing w:before="100" w:beforeAutospacing="1" w:after="100" w:afterAutospacing="1"/>
              <w:ind w:firstLine="480"/>
              <w:jc w:val="left"/>
            </w:pPr>
            <w:r w:rsidRPr="003F2DF3">
              <w:t>持久化标准</w:t>
            </w:r>
          </w:p>
        </w:tc>
        <w:tc>
          <w:tcPr>
            <w:tcW w:w="2700" w:type="dxa"/>
            <w:tcBorders>
              <w:top w:val="outset" w:sz="6" w:space="0" w:color="auto"/>
              <w:left w:val="outset" w:sz="6" w:space="0" w:color="auto"/>
              <w:bottom w:val="outset" w:sz="6" w:space="0" w:color="auto"/>
              <w:right w:val="outset" w:sz="6" w:space="0" w:color="auto"/>
            </w:tcBorders>
            <w:hideMark/>
          </w:tcPr>
          <w:p w14:paraId="74EA850A" w14:textId="77777777" w:rsidR="003F2DF3" w:rsidRPr="003F2DF3" w:rsidRDefault="003F2DF3" w:rsidP="003F2DF3">
            <w:pPr>
              <w:widowControl/>
              <w:spacing w:before="100" w:beforeAutospacing="1" w:after="100" w:afterAutospacing="1"/>
              <w:ind w:firstLine="480"/>
              <w:jc w:val="left"/>
            </w:pPr>
            <w:r w:rsidRPr="003F2DF3">
              <w:t>无</w:t>
            </w:r>
          </w:p>
        </w:tc>
        <w:tc>
          <w:tcPr>
            <w:tcW w:w="2970" w:type="dxa"/>
            <w:tcBorders>
              <w:top w:val="outset" w:sz="6" w:space="0" w:color="auto"/>
              <w:left w:val="outset" w:sz="6" w:space="0" w:color="auto"/>
              <w:bottom w:val="outset" w:sz="6" w:space="0" w:color="auto"/>
              <w:right w:val="outset" w:sz="6" w:space="0" w:color="auto"/>
            </w:tcBorders>
            <w:hideMark/>
          </w:tcPr>
          <w:p w14:paraId="63FEBE8D" w14:textId="77777777" w:rsidR="003F2DF3" w:rsidRPr="003F2DF3" w:rsidRDefault="003F2DF3" w:rsidP="003F2DF3">
            <w:pPr>
              <w:widowControl/>
              <w:spacing w:before="100" w:beforeAutospacing="1" w:after="100" w:afterAutospacing="1"/>
              <w:ind w:firstLine="480"/>
              <w:jc w:val="left"/>
            </w:pPr>
            <w:r w:rsidRPr="003F2DF3">
              <w:t>JPA</w:t>
            </w:r>
            <w:r w:rsidRPr="003F2DF3">
              <w:t>规范</w:t>
            </w:r>
          </w:p>
        </w:tc>
      </w:tr>
      <w:tr w:rsidR="003F2DF3" w:rsidRPr="00DC0199" w14:paraId="79306A5C"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5BA47572" w14:textId="77777777" w:rsidR="003F2DF3" w:rsidRPr="003F2DF3" w:rsidRDefault="003F2DF3" w:rsidP="003F2DF3">
            <w:pPr>
              <w:widowControl/>
              <w:spacing w:before="100" w:beforeAutospacing="1" w:after="100" w:afterAutospacing="1"/>
              <w:ind w:firstLine="480"/>
              <w:jc w:val="left"/>
            </w:pPr>
            <w:r w:rsidRPr="003F2DF3">
              <w:t>3</w:t>
            </w:r>
          </w:p>
        </w:tc>
        <w:tc>
          <w:tcPr>
            <w:tcW w:w="1932" w:type="dxa"/>
            <w:tcBorders>
              <w:top w:val="outset" w:sz="6" w:space="0" w:color="auto"/>
              <w:left w:val="outset" w:sz="6" w:space="0" w:color="auto"/>
              <w:bottom w:val="outset" w:sz="6" w:space="0" w:color="auto"/>
              <w:right w:val="outset" w:sz="6" w:space="0" w:color="auto"/>
            </w:tcBorders>
            <w:hideMark/>
          </w:tcPr>
          <w:p w14:paraId="4F3A7832" w14:textId="77777777" w:rsidR="003F2DF3" w:rsidRPr="003F2DF3" w:rsidRDefault="003F2DF3" w:rsidP="003F2DF3">
            <w:pPr>
              <w:widowControl/>
              <w:spacing w:before="100" w:beforeAutospacing="1" w:after="100" w:afterAutospacing="1"/>
              <w:ind w:firstLine="480"/>
              <w:jc w:val="left"/>
            </w:pPr>
            <w:r w:rsidRPr="003F2DF3">
              <w:t>事务管理</w:t>
            </w:r>
          </w:p>
        </w:tc>
        <w:tc>
          <w:tcPr>
            <w:tcW w:w="2700" w:type="dxa"/>
            <w:tcBorders>
              <w:top w:val="outset" w:sz="6" w:space="0" w:color="auto"/>
              <w:left w:val="outset" w:sz="6" w:space="0" w:color="auto"/>
              <w:bottom w:val="outset" w:sz="6" w:space="0" w:color="auto"/>
              <w:right w:val="outset" w:sz="6" w:space="0" w:color="auto"/>
            </w:tcBorders>
            <w:hideMark/>
          </w:tcPr>
          <w:p w14:paraId="1121F194" w14:textId="77777777" w:rsidR="003F2DF3" w:rsidRPr="003F2DF3" w:rsidRDefault="003F2DF3" w:rsidP="003F2DF3">
            <w:pPr>
              <w:widowControl/>
              <w:spacing w:before="100" w:beforeAutospacing="1" w:after="100" w:afterAutospacing="1"/>
              <w:ind w:firstLine="480"/>
              <w:jc w:val="left"/>
            </w:pPr>
            <w:r w:rsidRPr="003F2DF3">
              <w:t>MyBatis</w:t>
            </w:r>
            <w:r w:rsidRPr="003F2DF3">
              <w:t>机制</w:t>
            </w:r>
            <w:r w:rsidRPr="003F2DF3">
              <w:t>/Spring</w:t>
            </w:r>
            <w:r w:rsidRPr="003F2DF3">
              <w:t>事务控制</w:t>
            </w:r>
          </w:p>
        </w:tc>
        <w:tc>
          <w:tcPr>
            <w:tcW w:w="2970" w:type="dxa"/>
            <w:tcBorders>
              <w:top w:val="outset" w:sz="6" w:space="0" w:color="auto"/>
              <w:left w:val="outset" w:sz="6" w:space="0" w:color="auto"/>
              <w:bottom w:val="outset" w:sz="6" w:space="0" w:color="auto"/>
              <w:right w:val="outset" w:sz="6" w:space="0" w:color="auto"/>
            </w:tcBorders>
            <w:hideMark/>
          </w:tcPr>
          <w:p w14:paraId="5E3D8551" w14:textId="77777777" w:rsidR="003F2DF3" w:rsidRPr="003F2DF3" w:rsidRDefault="003F2DF3" w:rsidP="003F2DF3">
            <w:pPr>
              <w:widowControl/>
              <w:spacing w:before="100" w:beforeAutospacing="1" w:after="100" w:afterAutospacing="1"/>
              <w:ind w:firstLine="480"/>
              <w:jc w:val="left"/>
            </w:pPr>
            <w:r w:rsidRPr="003F2DF3">
              <w:t>Bitronix</w:t>
            </w:r>
            <w:r w:rsidRPr="003F2DF3">
              <w:t>，基于</w:t>
            </w:r>
            <w:r w:rsidRPr="003F2DF3">
              <w:t>JTA</w:t>
            </w:r>
            <w:r w:rsidRPr="003F2DF3">
              <w:t>事务管理</w:t>
            </w:r>
          </w:p>
        </w:tc>
      </w:tr>
      <w:tr w:rsidR="003F2DF3" w:rsidRPr="00DC0199" w14:paraId="0FDEAC27"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516D47E1" w14:textId="77777777" w:rsidR="003F2DF3" w:rsidRPr="003F2DF3" w:rsidRDefault="003F2DF3" w:rsidP="003F2DF3">
            <w:pPr>
              <w:widowControl/>
              <w:spacing w:before="100" w:beforeAutospacing="1" w:after="100" w:afterAutospacing="1"/>
              <w:ind w:firstLine="480"/>
              <w:jc w:val="left"/>
            </w:pPr>
            <w:r w:rsidRPr="003F2DF3">
              <w:t>4</w:t>
            </w:r>
          </w:p>
        </w:tc>
        <w:tc>
          <w:tcPr>
            <w:tcW w:w="1932" w:type="dxa"/>
            <w:tcBorders>
              <w:top w:val="outset" w:sz="6" w:space="0" w:color="auto"/>
              <w:left w:val="outset" w:sz="6" w:space="0" w:color="auto"/>
              <w:bottom w:val="outset" w:sz="6" w:space="0" w:color="auto"/>
              <w:right w:val="outset" w:sz="6" w:space="0" w:color="auto"/>
            </w:tcBorders>
            <w:hideMark/>
          </w:tcPr>
          <w:p w14:paraId="686B5156" w14:textId="77777777" w:rsidR="003F2DF3" w:rsidRPr="003F2DF3" w:rsidRDefault="003F2DF3" w:rsidP="003F2DF3">
            <w:pPr>
              <w:widowControl/>
              <w:spacing w:before="100" w:beforeAutospacing="1" w:after="100" w:afterAutospacing="1"/>
              <w:ind w:firstLine="480"/>
              <w:jc w:val="left"/>
            </w:pPr>
            <w:r w:rsidRPr="003F2DF3">
              <w:t>数据库连接方式</w:t>
            </w:r>
          </w:p>
        </w:tc>
        <w:tc>
          <w:tcPr>
            <w:tcW w:w="2700" w:type="dxa"/>
            <w:tcBorders>
              <w:top w:val="outset" w:sz="6" w:space="0" w:color="auto"/>
              <w:left w:val="outset" w:sz="6" w:space="0" w:color="auto"/>
              <w:bottom w:val="outset" w:sz="6" w:space="0" w:color="auto"/>
              <w:right w:val="outset" w:sz="6" w:space="0" w:color="auto"/>
            </w:tcBorders>
            <w:hideMark/>
          </w:tcPr>
          <w:p w14:paraId="781C3ED5" w14:textId="77777777" w:rsidR="003F2DF3" w:rsidRPr="003F2DF3" w:rsidRDefault="003F2DF3" w:rsidP="003F2DF3">
            <w:pPr>
              <w:widowControl/>
              <w:spacing w:before="100" w:beforeAutospacing="1" w:after="100" w:afterAutospacing="1"/>
              <w:ind w:firstLine="480"/>
              <w:jc w:val="left"/>
            </w:pPr>
            <w:r w:rsidRPr="003F2DF3">
              <w:t>Jdbc/DataSource</w:t>
            </w:r>
          </w:p>
        </w:tc>
        <w:tc>
          <w:tcPr>
            <w:tcW w:w="2970" w:type="dxa"/>
            <w:tcBorders>
              <w:top w:val="outset" w:sz="6" w:space="0" w:color="auto"/>
              <w:left w:val="outset" w:sz="6" w:space="0" w:color="auto"/>
              <w:bottom w:val="outset" w:sz="6" w:space="0" w:color="auto"/>
              <w:right w:val="outset" w:sz="6" w:space="0" w:color="auto"/>
            </w:tcBorders>
            <w:hideMark/>
          </w:tcPr>
          <w:p w14:paraId="6EA3757A" w14:textId="77777777" w:rsidR="003F2DF3" w:rsidRPr="003F2DF3" w:rsidRDefault="003F2DF3" w:rsidP="003F2DF3">
            <w:pPr>
              <w:widowControl/>
              <w:spacing w:before="100" w:beforeAutospacing="1" w:after="100" w:afterAutospacing="1"/>
              <w:ind w:firstLine="480"/>
              <w:jc w:val="left"/>
            </w:pPr>
            <w:r w:rsidRPr="003F2DF3">
              <w:t>Jdbc/DataSource</w:t>
            </w:r>
          </w:p>
        </w:tc>
      </w:tr>
      <w:tr w:rsidR="003F2DF3" w:rsidRPr="00DC0199" w14:paraId="30462609"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6C7F1E1F" w14:textId="77777777" w:rsidR="003F2DF3" w:rsidRPr="003F2DF3" w:rsidRDefault="003F2DF3" w:rsidP="003F2DF3">
            <w:pPr>
              <w:widowControl/>
              <w:spacing w:before="100" w:beforeAutospacing="1" w:after="100" w:afterAutospacing="1"/>
              <w:ind w:firstLine="480"/>
              <w:jc w:val="left"/>
            </w:pPr>
            <w:r w:rsidRPr="003F2DF3">
              <w:t>5</w:t>
            </w:r>
          </w:p>
        </w:tc>
        <w:tc>
          <w:tcPr>
            <w:tcW w:w="1932" w:type="dxa"/>
            <w:tcBorders>
              <w:top w:val="outset" w:sz="6" w:space="0" w:color="auto"/>
              <w:left w:val="outset" w:sz="6" w:space="0" w:color="auto"/>
              <w:bottom w:val="outset" w:sz="6" w:space="0" w:color="auto"/>
              <w:right w:val="outset" w:sz="6" w:space="0" w:color="auto"/>
            </w:tcBorders>
            <w:hideMark/>
          </w:tcPr>
          <w:p w14:paraId="63B36FD0" w14:textId="77777777" w:rsidR="003F2DF3" w:rsidRPr="003F2DF3" w:rsidRDefault="003F2DF3" w:rsidP="003F2DF3">
            <w:pPr>
              <w:widowControl/>
              <w:spacing w:before="100" w:beforeAutospacing="1" w:after="100" w:afterAutospacing="1"/>
              <w:ind w:firstLine="480"/>
              <w:jc w:val="left"/>
            </w:pPr>
            <w:r w:rsidRPr="003F2DF3">
              <w:t>支持数据库</w:t>
            </w:r>
          </w:p>
        </w:tc>
        <w:tc>
          <w:tcPr>
            <w:tcW w:w="2700" w:type="dxa"/>
            <w:tcBorders>
              <w:top w:val="outset" w:sz="6" w:space="0" w:color="auto"/>
              <w:left w:val="outset" w:sz="6" w:space="0" w:color="auto"/>
              <w:bottom w:val="outset" w:sz="6" w:space="0" w:color="auto"/>
              <w:right w:val="outset" w:sz="6" w:space="0" w:color="auto"/>
            </w:tcBorders>
            <w:hideMark/>
          </w:tcPr>
          <w:p w14:paraId="75D575C5" w14:textId="77777777" w:rsidR="003F2DF3" w:rsidRPr="003F2DF3" w:rsidRDefault="003F2DF3" w:rsidP="003F2DF3">
            <w:pPr>
              <w:widowControl/>
              <w:spacing w:before="100" w:beforeAutospacing="1" w:after="100" w:afterAutospacing="1"/>
              <w:ind w:firstLine="480"/>
              <w:jc w:val="left"/>
            </w:pPr>
            <w:r w:rsidRPr="003F2DF3">
              <w:t>Oracle</w:t>
            </w:r>
            <w:r w:rsidRPr="003F2DF3">
              <w:t>、</w:t>
            </w:r>
            <w:r w:rsidRPr="003F2DF3">
              <w:t>SQL Server</w:t>
            </w:r>
            <w:r w:rsidRPr="003F2DF3">
              <w:t>、</w:t>
            </w:r>
            <w:r w:rsidRPr="003F2DF3">
              <w:t>MySQL</w:t>
            </w:r>
            <w:r w:rsidRPr="003F2DF3">
              <w:t>等多数数据库</w:t>
            </w:r>
          </w:p>
        </w:tc>
        <w:tc>
          <w:tcPr>
            <w:tcW w:w="2970" w:type="dxa"/>
            <w:tcBorders>
              <w:top w:val="outset" w:sz="6" w:space="0" w:color="auto"/>
              <w:left w:val="outset" w:sz="6" w:space="0" w:color="auto"/>
              <w:bottom w:val="outset" w:sz="6" w:space="0" w:color="auto"/>
              <w:right w:val="outset" w:sz="6" w:space="0" w:color="auto"/>
            </w:tcBorders>
            <w:hideMark/>
          </w:tcPr>
          <w:p w14:paraId="19140666" w14:textId="77777777" w:rsidR="003F2DF3" w:rsidRPr="003F2DF3" w:rsidRDefault="003F2DF3" w:rsidP="003F2DF3">
            <w:pPr>
              <w:widowControl/>
              <w:spacing w:before="100" w:beforeAutospacing="1" w:after="100" w:afterAutospacing="1"/>
              <w:ind w:firstLine="480"/>
              <w:jc w:val="left"/>
            </w:pPr>
            <w:r w:rsidRPr="003F2DF3">
              <w:t>Oracle</w:t>
            </w:r>
            <w:r w:rsidRPr="003F2DF3">
              <w:t>、</w:t>
            </w:r>
            <w:r w:rsidRPr="003F2DF3">
              <w:t>SQL Server</w:t>
            </w:r>
            <w:r w:rsidRPr="003F2DF3">
              <w:t>、</w:t>
            </w:r>
            <w:r w:rsidRPr="003F2DF3">
              <w:t>MySQL</w:t>
            </w:r>
            <w:r w:rsidRPr="003F2DF3">
              <w:t>等多数数据库</w:t>
            </w:r>
          </w:p>
        </w:tc>
      </w:tr>
      <w:tr w:rsidR="003F2DF3" w:rsidRPr="00DC0199" w14:paraId="0E058687"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0E2DFCD7" w14:textId="77777777" w:rsidR="003F2DF3" w:rsidRPr="003F2DF3" w:rsidRDefault="003F2DF3" w:rsidP="003F2DF3">
            <w:pPr>
              <w:widowControl/>
              <w:spacing w:before="100" w:beforeAutospacing="1" w:after="100" w:afterAutospacing="1"/>
              <w:ind w:firstLine="480"/>
              <w:jc w:val="left"/>
            </w:pPr>
            <w:r w:rsidRPr="003F2DF3">
              <w:t>6</w:t>
            </w:r>
          </w:p>
        </w:tc>
        <w:tc>
          <w:tcPr>
            <w:tcW w:w="1932" w:type="dxa"/>
            <w:tcBorders>
              <w:top w:val="outset" w:sz="6" w:space="0" w:color="auto"/>
              <w:left w:val="outset" w:sz="6" w:space="0" w:color="auto"/>
              <w:bottom w:val="outset" w:sz="6" w:space="0" w:color="auto"/>
              <w:right w:val="outset" w:sz="6" w:space="0" w:color="auto"/>
            </w:tcBorders>
            <w:hideMark/>
          </w:tcPr>
          <w:p w14:paraId="15498838" w14:textId="77777777" w:rsidR="003F2DF3" w:rsidRPr="003F2DF3" w:rsidRDefault="003F2DF3" w:rsidP="003F2DF3">
            <w:pPr>
              <w:widowControl/>
              <w:spacing w:before="100" w:beforeAutospacing="1" w:after="100" w:afterAutospacing="1"/>
              <w:ind w:firstLine="480"/>
              <w:jc w:val="left"/>
            </w:pPr>
            <w:r w:rsidRPr="003F2DF3">
              <w:t>设计模式</w:t>
            </w:r>
          </w:p>
        </w:tc>
        <w:tc>
          <w:tcPr>
            <w:tcW w:w="2700" w:type="dxa"/>
            <w:tcBorders>
              <w:top w:val="outset" w:sz="6" w:space="0" w:color="auto"/>
              <w:left w:val="outset" w:sz="6" w:space="0" w:color="auto"/>
              <w:bottom w:val="outset" w:sz="6" w:space="0" w:color="auto"/>
              <w:right w:val="outset" w:sz="6" w:space="0" w:color="auto"/>
            </w:tcBorders>
            <w:hideMark/>
          </w:tcPr>
          <w:p w14:paraId="40FB8417" w14:textId="77777777" w:rsidR="003F2DF3" w:rsidRPr="003F2DF3" w:rsidRDefault="003F2DF3" w:rsidP="003F2DF3">
            <w:pPr>
              <w:widowControl/>
              <w:spacing w:before="100" w:beforeAutospacing="1" w:after="100" w:afterAutospacing="1"/>
              <w:ind w:firstLine="480"/>
              <w:jc w:val="left"/>
            </w:pPr>
            <w:r w:rsidRPr="003F2DF3">
              <w:t>Command</w:t>
            </w:r>
            <w:r w:rsidRPr="003F2DF3">
              <w:t>模式、观察者模式等</w:t>
            </w:r>
          </w:p>
        </w:tc>
        <w:tc>
          <w:tcPr>
            <w:tcW w:w="2970" w:type="dxa"/>
            <w:tcBorders>
              <w:top w:val="outset" w:sz="6" w:space="0" w:color="auto"/>
              <w:left w:val="outset" w:sz="6" w:space="0" w:color="auto"/>
              <w:bottom w:val="outset" w:sz="6" w:space="0" w:color="auto"/>
              <w:right w:val="outset" w:sz="6" w:space="0" w:color="auto"/>
            </w:tcBorders>
            <w:hideMark/>
          </w:tcPr>
          <w:p w14:paraId="0C074598" w14:textId="77777777" w:rsidR="003F2DF3" w:rsidRPr="003F2DF3" w:rsidRDefault="003F2DF3" w:rsidP="003F2DF3">
            <w:pPr>
              <w:widowControl/>
              <w:ind w:firstLine="480"/>
              <w:jc w:val="left"/>
            </w:pPr>
            <w:r w:rsidRPr="003F2DF3">
              <w:t> </w:t>
            </w:r>
          </w:p>
        </w:tc>
      </w:tr>
      <w:tr w:rsidR="003F2DF3" w:rsidRPr="00DC0199" w14:paraId="0C83D820"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0506A643" w14:textId="77777777" w:rsidR="003F2DF3" w:rsidRPr="003F2DF3" w:rsidRDefault="003F2DF3" w:rsidP="003F2DF3">
            <w:pPr>
              <w:widowControl/>
              <w:spacing w:before="100" w:beforeAutospacing="1" w:after="100" w:afterAutospacing="1"/>
              <w:ind w:firstLine="480"/>
              <w:jc w:val="left"/>
            </w:pPr>
            <w:r w:rsidRPr="003F2DF3">
              <w:t>7</w:t>
            </w:r>
          </w:p>
        </w:tc>
        <w:tc>
          <w:tcPr>
            <w:tcW w:w="1932" w:type="dxa"/>
            <w:tcBorders>
              <w:top w:val="outset" w:sz="6" w:space="0" w:color="auto"/>
              <w:left w:val="outset" w:sz="6" w:space="0" w:color="auto"/>
              <w:bottom w:val="outset" w:sz="6" w:space="0" w:color="auto"/>
              <w:right w:val="outset" w:sz="6" w:space="0" w:color="auto"/>
            </w:tcBorders>
            <w:hideMark/>
          </w:tcPr>
          <w:p w14:paraId="6B251B2C" w14:textId="77777777" w:rsidR="003F2DF3" w:rsidRPr="003F2DF3" w:rsidRDefault="003F2DF3" w:rsidP="003F2DF3">
            <w:pPr>
              <w:widowControl/>
              <w:spacing w:before="100" w:beforeAutospacing="1" w:after="100" w:afterAutospacing="1"/>
              <w:ind w:firstLine="480"/>
              <w:jc w:val="left"/>
            </w:pPr>
            <w:r w:rsidRPr="003F2DF3">
              <w:t>内部服务通讯</w:t>
            </w:r>
          </w:p>
        </w:tc>
        <w:tc>
          <w:tcPr>
            <w:tcW w:w="2700" w:type="dxa"/>
            <w:tcBorders>
              <w:top w:val="outset" w:sz="6" w:space="0" w:color="auto"/>
              <w:left w:val="outset" w:sz="6" w:space="0" w:color="auto"/>
              <w:bottom w:val="outset" w:sz="6" w:space="0" w:color="auto"/>
              <w:right w:val="outset" w:sz="6" w:space="0" w:color="auto"/>
            </w:tcBorders>
            <w:hideMark/>
          </w:tcPr>
          <w:p w14:paraId="09906817" w14:textId="77777777" w:rsidR="003F2DF3" w:rsidRPr="003F2DF3" w:rsidRDefault="003F2DF3" w:rsidP="003F2DF3">
            <w:pPr>
              <w:widowControl/>
              <w:spacing w:before="100" w:beforeAutospacing="1" w:after="100" w:afterAutospacing="1"/>
              <w:ind w:firstLine="480"/>
              <w:jc w:val="left"/>
            </w:pPr>
            <w:r w:rsidRPr="003F2DF3">
              <w:t>Service</w:t>
            </w:r>
            <w:r w:rsidRPr="003F2DF3">
              <w:t>间通过</w:t>
            </w:r>
            <w:r w:rsidRPr="003F2DF3">
              <w:t>API</w:t>
            </w:r>
            <w:r w:rsidRPr="003F2DF3">
              <w:t>调用</w:t>
            </w:r>
          </w:p>
        </w:tc>
        <w:tc>
          <w:tcPr>
            <w:tcW w:w="2970" w:type="dxa"/>
            <w:tcBorders>
              <w:top w:val="outset" w:sz="6" w:space="0" w:color="auto"/>
              <w:left w:val="outset" w:sz="6" w:space="0" w:color="auto"/>
              <w:bottom w:val="outset" w:sz="6" w:space="0" w:color="auto"/>
              <w:right w:val="outset" w:sz="6" w:space="0" w:color="auto"/>
            </w:tcBorders>
            <w:hideMark/>
          </w:tcPr>
          <w:p w14:paraId="03F5ECA3" w14:textId="77777777" w:rsidR="003F2DF3" w:rsidRPr="003F2DF3" w:rsidRDefault="003F2DF3" w:rsidP="003F2DF3">
            <w:pPr>
              <w:widowControl/>
              <w:spacing w:before="100" w:beforeAutospacing="1" w:after="100" w:afterAutospacing="1"/>
              <w:ind w:firstLine="480"/>
              <w:jc w:val="left"/>
            </w:pPr>
            <w:r w:rsidRPr="003F2DF3">
              <w:t>基于</w:t>
            </w:r>
            <w:r w:rsidRPr="003F2DF3">
              <w:t>Apache Mina</w:t>
            </w:r>
            <w:r w:rsidRPr="003F2DF3">
              <w:t>异步通讯</w:t>
            </w:r>
          </w:p>
        </w:tc>
      </w:tr>
      <w:tr w:rsidR="003F2DF3" w:rsidRPr="00DC0199" w14:paraId="7A714F93"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3906EBDD" w14:textId="77777777" w:rsidR="003F2DF3" w:rsidRPr="003F2DF3" w:rsidRDefault="003F2DF3" w:rsidP="003F2DF3">
            <w:pPr>
              <w:widowControl/>
              <w:spacing w:before="100" w:beforeAutospacing="1" w:after="100" w:afterAutospacing="1"/>
              <w:ind w:firstLine="480"/>
              <w:jc w:val="left"/>
            </w:pPr>
            <w:r w:rsidRPr="003F2DF3">
              <w:t>8</w:t>
            </w:r>
          </w:p>
        </w:tc>
        <w:tc>
          <w:tcPr>
            <w:tcW w:w="1932" w:type="dxa"/>
            <w:tcBorders>
              <w:top w:val="outset" w:sz="6" w:space="0" w:color="auto"/>
              <w:left w:val="outset" w:sz="6" w:space="0" w:color="auto"/>
              <w:bottom w:val="outset" w:sz="6" w:space="0" w:color="auto"/>
              <w:right w:val="outset" w:sz="6" w:space="0" w:color="auto"/>
            </w:tcBorders>
            <w:hideMark/>
          </w:tcPr>
          <w:p w14:paraId="59934584" w14:textId="77777777" w:rsidR="003F2DF3" w:rsidRPr="003F2DF3" w:rsidRDefault="003F2DF3" w:rsidP="003F2DF3">
            <w:pPr>
              <w:widowControl/>
              <w:spacing w:before="100" w:beforeAutospacing="1" w:after="100" w:afterAutospacing="1"/>
              <w:ind w:firstLine="480"/>
              <w:jc w:val="left"/>
            </w:pPr>
            <w:r w:rsidRPr="003F2DF3">
              <w:t>集成接口</w:t>
            </w:r>
          </w:p>
        </w:tc>
        <w:tc>
          <w:tcPr>
            <w:tcW w:w="2700" w:type="dxa"/>
            <w:tcBorders>
              <w:top w:val="outset" w:sz="6" w:space="0" w:color="auto"/>
              <w:left w:val="outset" w:sz="6" w:space="0" w:color="auto"/>
              <w:bottom w:val="outset" w:sz="6" w:space="0" w:color="auto"/>
              <w:right w:val="outset" w:sz="6" w:space="0" w:color="auto"/>
            </w:tcBorders>
            <w:hideMark/>
          </w:tcPr>
          <w:p w14:paraId="01DEB6B1" w14:textId="77777777" w:rsidR="003F2DF3" w:rsidRPr="003F2DF3" w:rsidRDefault="003F2DF3" w:rsidP="003F2DF3">
            <w:pPr>
              <w:widowControl/>
              <w:spacing w:before="100" w:beforeAutospacing="1" w:after="100" w:afterAutospacing="1"/>
              <w:ind w:firstLine="480"/>
              <w:jc w:val="left"/>
            </w:pPr>
            <w:r w:rsidRPr="003F2DF3">
              <w:t>SOAP</w:t>
            </w:r>
            <w:r w:rsidRPr="003F2DF3">
              <w:t>、</w:t>
            </w:r>
            <w:r w:rsidRPr="003F2DF3">
              <w:t>Mule</w:t>
            </w:r>
            <w:r w:rsidRPr="003F2DF3">
              <w:t>、</w:t>
            </w:r>
            <w:r w:rsidRPr="003F2DF3">
              <w:t>RESTful</w:t>
            </w:r>
          </w:p>
        </w:tc>
        <w:tc>
          <w:tcPr>
            <w:tcW w:w="2970" w:type="dxa"/>
            <w:tcBorders>
              <w:top w:val="outset" w:sz="6" w:space="0" w:color="auto"/>
              <w:left w:val="outset" w:sz="6" w:space="0" w:color="auto"/>
              <w:bottom w:val="outset" w:sz="6" w:space="0" w:color="auto"/>
              <w:right w:val="outset" w:sz="6" w:space="0" w:color="auto"/>
            </w:tcBorders>
            <w:hideMark/>
          </w:tcPr>
          <w:p w14:paraId="581360B1" w14:textId="77777777" w:rsidR="003F2DF3" w:rsidRPr="003F2DF3" w:rsidRDefault="003F2DF3" w:rsidP="003F2DF3">
            <w:pPr>
              <w:widowControl/>
              <w:spacing w:before="100" w:beforeAutospacing="1" w:after="100" w:afterAutospacing="1"/>
              <w:ind w:firstLine="480"/>
              <w:jc w:val="left"/>
            </w:pPr>
            <w:r w:rsidRPr="003F2DF3">
              <w:t>消息通讯</w:t>
            </w:r>
          </w:p>
        </w:tc>
      </w:tr>
      <w:tr w:rsidR="003F2DF3" w:rsidRPr="00DC0199" w14:paraId="583F338B"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6806B31C" w14:textId="77777777" w:rsidR="003F2DF3" w:rsidRPr="003F2DF3" w:rsidRDefault="003F2DF3" w:rsidP="003F2DF3">
            <w:pPr>
              <w:widowControl/>
              <w:spacing w:before="100" w:beforeAutospacing="1" w:after="100" w:afterAutospacing="1"/>
              <w:ind w:firstLine="480"/>
              <w:jc w:val="left"/>
            </w:pPr>
            <w:r w:rsidRPr="003F2DF3">
              <w:t>9</w:t>
            </w:r>
          </w:p>
        </w:tc>
        <w:tc>
          <w:tcPr>
            <w:tcW w:w="1932" w:type="dxa"/>
            <w:tcBorders>
              <w:top w:val="outset" w:sz="6" w:space="0" w:color="auto"/>
              <w:left w:val="outset" w:sz="6" w:space="0" w:color="auto"/>
              <w:bottom w:val="outset" w:sz="6" w:space="0" w:color="auto"/>
              <w:right w:val="outset" w:sz="6" w:space="0" w:color="auto"/>
            </w:tcBorders>
            <w:hideMark/>
          </w:tcPr>
          <w:p w14:paraId="64122AFC" w14:textId="77777777" w:rsidR="003F2DF3" w:rsidRPr="003F2DF3" w:rsidRDefault="003F2DF3" w:rsidP="003F2DF3">
            <w:pPr>
              <w:widowControl/>
              <w:spacing w:before="100" w:beforeAutospacing="1" w:after="100" w:afterAutospacing="1"/>
              <w:ind w:firstLine="480"/>
              <w:jc w:val="left"/>
            </w:pPr>
            <w:r w:rsidRPr="003F2DF3">
              <w:t>支持的流程格式</w:t>
            </w:r>
          </w:p>
        </w:tc>
        <w:tc>
          <w:tcPr>
            <w:tcW w:w="2700" w:type="dxa"/>
            <w:tcBorders>
              <w:top w:val="outset" w:sz="6" w:space="0" w:color="auto"/>
              <w:left w:val="outset" w:sz="6" w:space="0" w:color="auto"/>
              <w:bottom w:val="outset" w:sz="6" w:space="0" w:color="auto"/>
              <w:right w:val="outset" w:sz="6" w:space="0" w:color="auto"/>
            </w:tcBorders>
            <w:hideMark/>
          </w:tcPr>
          <w:p w14:paraId="28080261" w14:textId="77777777" w:rsidR="003F2DF3" w:rsidRPr="003F2DF3" w:rsidRDefault="003F2DF3" w:rsidP="003F2DF3">
            <w:pPr>
              <w:widowControl/>
              <w:spacing w:before="100" w:beforeAutospacing="1" w:after="100" w:afterAutospacing="1"/>
              <w:ind w:firstLine="480"/>
              <w:jc w:val="left"/>
            </w:pPr>
            <w:r w:rsidRPr="003F2DF3">
              <w:t>BPMN2</w:t>
            </w:r>
            <w:r w:rsidRPr="003F2DF3">
              <w:t>、</w:t>
            </w:r>
            <w:r w:rsidRPr="003F2DF3">
              <w:t>xPDL</w:t>
            </w:r>
            <w:r w:rsidRPr="003F2DF3">
              <w:t>、</w:t>
            </w:r>
            <w:r w:rsidRPr="003F2DF3">
              <w:t>jPDL</w:t>
            </w:r>
            <w:r w:rsidRPr="003F2DF3">
              <w:t>等</w:t>
            </w:r>
          </w:p>
        </w:tc>
        <w:tc>
          <w:tcPr>
            <w:tcW w:w="2970" w:type="dxa"/>
            <w:tcBorders>
              <w:top w:val="outset" w:sz="6" w:space="0" w:color="auto"/>
              <w:left w:val="outset" w:sz="6" w:space="0" w:color="auto"/>
              <w:bottom w:val="outset" w:sz="6" w:space="0" w:color="auto"/>
              <w:right w:val="outset" w:sz="6" w:space="0" w:color="auto"/>
            </w:tcBorders>
            <w:hideMark/>
          </w:tcPr>
          <w:p w14:paraId="56500E3E" w14:textId="77777777" w:rsidR="003F2DF3" w:rsidRPr="003F2DF3" w:rsidRDefault="003F2DF3" w:rsidP="003F2DF3">
            <w:pPr>
              <w:widowControl/>
              <w:spacing w:before="100" w:beforeAutospacing="1" w:after="100" w:afterAutospacing="1"/>
              <w:ind w:firstLine="480"/>
              <w:jc w:val="left"/>
            </w:pPr>
            <w:r w:rsidRPr="003F2DF3">
              <w:t>目前仅只支持</w:t>
            </w:r>
            <w:r w:rsidRPr="003F2DF3">
              <w:t>BPMN2 xml</w:t>
            </w:r>
          </w:p>
        </w:tc>
      </w:tr>
      <w:tr w:rsidR="003F2DF3" w:rsidRPr="00DC0199" w14:paraId="0AA0607E"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0BA93F3B" w14:textId="77777777" w:rsidR="003F2DF3" w:rsidRPr="003F2DF3" w:rsidRDefault="00FD4A7D" w:rsidP="003F2DF3">
            <w:pPr>
              <w:widowControl/>
              <w:spacing w:before="100" w:beforeAutospacing="1" w:after="100" w:afterAutospacing="1"/>
              <w:ind w:firstLine="480"/>
              <w:jc w:val="left"/>
            </w:pPr>
            <w:r>
              <w:rPr>
                <w:rFonts w:hint="eastAsia"/>
              </w:rPr>
              <w:t>10</w:t>
            </w:r>
          </w:p>
        </w:tc>
        <w:tc>
          <w:tcPr>
            <w:tcW w:w="1932" w:type="dxa"/>
            <w:tcBorders>
              <w:top w:val="outset" w:sz="6" w:space="0" w:color="auto"/>
              <w:left w:val="outset" w:sz="6" w:space="0" w:color="auto"/>
              <w:bottom w:val="outset" w:sz="6" w:space="0" w:color="auto"/>
              <w:right w:val="outset" w:sz="6" w:space="0" w:color="auto"/>
            </w:tcBorders>
            <w:hideMark/>
          </w:tcPr>
          <w:p w14:paraId="76EB64D7" w14:textId="77777777" w:rsidR="003F2DF3" w:rsidRPr="003F2DF3" w:rsidRDefault="003F2DF3" w:rsidP="003F2DF3">
            <w:pPr>
              <w:widowControl/>
              <w:spacing w:before="100" w:beforeAutospacing="1" w:after="100" w:afterAutospacing="1"/>
              <w:ind w:firstLine="480"/>
              <w:jc w:val="left"/>
            </w:pPr>
            <w:r w:rsidRPr="003F2DF3">
              <w:t>引擎核心</w:t>
            </w:r>
          </w:p>
        </w:tc>
        <w:tc>
          <w:tcPr>
            <w:tcW w:w="2700" w:type="dxa"/>
            <w:tcBorders>
              <w:top w:val="outset" w:sz="6" w:space="0" w:color="auto"/>
              <w:left w:val="outset" w:sz="6" w:space="0" w:color="auto"/>
              <w:bottom w:val="outset" w:sz="6" w:space="0" w:color="auto"/>
              <w:right w:val="outset" w:sz="6" w:space="0" w:color="auto"/>
            </w:tcBorders>
            <w:hideMark/>
          </w:tcPr>
          <w:p w14:paraId="3F8884F7" w14:textId="77777777" w:rsidR="003F2DF3" w:rsidRPr="003F2DF3" w:rsidRDefault="003F2DF3" w:rsidP="003F2DF3">
            <w:pPr>
              <w:widowControl/>
              <w:spacing w:before="100" w:beforeAutospacing="1" w:after="100" w:afterAutospacing="1"/>
              <w:ind w:firstLine="480"/>
              <w:jc w:val="left"/>
            </w:pPr>
            <w:r w:rsidRPr="003F2DF3">
              <w:t>PVM</w:t>
            </w:r>
            <w:r w:rsidRPr="003F2DF3">
              <w:t>（流程虚拟机）</w:t>
            </w:r>
          </w:p>
        </w:tc>
        <w:tc>
          <w:tcPr>
            <w:tcW w:w="2970" w:type="dxa"/>
            <w:tcBorders>
              <w:top w:val="outset" w:sz="6" w:space="0" w:color="auto"/>
              <w:left w:val="outset" w:sz="6" w:space="0" w:color="auto"/>
              <w:bottom w:val="outset" w:sz="6" w:space="0" w:color="auto"/>
              <w:right w:val="outset" w:sz="6" w:space="0" w:color="auto"/>
            </w:tcBorders>
            <w:hideMark/>
          </w:tcPr>
          <w:p w14:paraId="7361D11E" w14:textId="77777777" w:rsidR="003F2DF3" w:rsidRPr="003F2DF3" w:rsidRDefault="003F2DF3" w:rsidP="003F2DF3">
            <w:pPr>
              <w:widowControl/>
              <w:spacing w:before="100" w:beforeAutospacing="1" w:after="100" w:afterAutospacing="1"/>
              <w:ind w:firstLine="480"/>
              <w:jc w:val="left"/>
            </w:pPr>
            <w:r w:rsidRPr="003F2DF3">
              <w:t>Drools</w:t>
            </w:r>
          </w:p>
        </w:tc>
      </w:tr>
      <w:tr w:rsidR="003F2DF3" w:rsidRPr="00DC0199" w14:paraId="4104B594"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45A2672A" w14:textId="77777777" w:rsidR="003F2DF3" w:rsidRPr="003F2DF3" w:rsidRDefault="003F2DF3" w:rsidP="003F2DF3">
            <w:pPr>
              <w:widowControl/>
              <w:spacing w:before="100" w:beforeAutospacing="1" w:after="100" w:afterAutospacing="1"/>
              <w:ind w:firstLine="480"/>
              <w:jc w:val="left"/>
            </w:pPr>
            <w:r w:rsidRPr="003F2DF3">
              <w:t>11</w:t>
            </w:r>
          </w:p>
        </w:tc>
        <w:tc>
          <w:tcPr>
            <w:tcW w:w="1932" w:type="dxa"/>
            <w:tcBorders>
              <w:top w:val="outset" w:sz="6" w:space="0" w:color="auto"/>
              <w:left w:val="outset" w:sz="6" w:space="0" w:color="auto"/>
              <w:bottom w:val="outset" w:sz="6" w:space="0" w:color="auto"/>
              <w:right w:val="outset" w:sz="6" w:space="0" w:color="auto"/>
            </w:tcBorders>
            <w:hideMark/>
          </w:tcPr>
          <w:p w14:paraId="025C823D" w14:textId="77777777" w:rsidR="003F2DF3" w:rsidRPr="003F2DF3" w:rsidRDefault="003F2DF3" w:rsidP="003F2DF3">
            <w:pPr>
              <w:widowControl/>
              <w:spacing w:before="100" w:beforeAutospacing="1" w:after="100" w:afterAutospacing="1"/>
              <w:ind w:firstLine="480"/>
              <w:jc w:val="left"/>
            </w:pPr>
            <w:r w:rsidRPr="003F2DF3">
              <w:t>技术前身</w:t>
            </w:r>
          </w:p>
        </w:tc>
        <w:tc>
          <w:tcPr>
            <w:tcW w:w="2700" w:type="dxa"/>
            <w:tcBorders>
              <w:top w:val="outset" w:sz="6" w:space="0" w:color="auto"/>
              <w:left w:val="outset" w:sz="6" w:space="0" w:color="auto"/>
              <w:bottom w:val="outset" w:sz="6" w:space="0" w:color="auto"/>
              <w:right w:val="outset" w:sz="6" w:space="0" w:color="auto"/>
            </w:tcBorders>
            <w:hideMark/>
          </w:tcPr>
          <w:p w14:paraId="31FD18AE" w14:textId="77777777" w:rsidR="003F2DF3" w:rsidRPr="003F2DF3" w:rsidRDefault="003F2DF3" w:rsidP="003F2DF3">
            <w:pPr>
              <w:widowControl/>
              <w:spacing w:before="100" w:beforeAutospacing="1" w:after="100" w:afterAutospacing="1"/>
              <w:ind w:firstLine="480"/>
              <w:jc w:val="left"/>
            </w:pPr>
            <w:r w:rsidRPr="003F2DF3">
              <w:t>jBPM3</w:t>
            </w:r>
            <w:r w:rsidRPr="003F2DF3">
              <w:t>、</w:t>
            </w:r>
            <w:r w:rsidRPr="003F2DF3">
              <w:t>jBPM4</w:t>
            </w:r>
          </w:p>
        </w:tc>
        <w:tc>
          <w:tcPr>
            <w:tcW w:w="2970" w:type="dxa"/>
            <w:tcBorders>
              <w:top w:val="outset" w:sz="6" w:space="0" w:color="auto"/>
              <w:left w:val="outset" w:sz="6" w:space="0" w:color="auto"/>
              <w:bottom w:val="outset" w:sz="6" w:space="0" w:color="auto"/>
              <w:right w:val="outset" w:sz="6" w:space="0" w:color="auto"/>
            </w:tcBorders>
            <w:hideMark/>
          </w:tcPr>
          <w:p w14:paraId="55A89FBB" w14:textId="77777777" w:rsidR="003F2DF3" w:rsidRPr="003F2DF3" w:rsidRDefault="003F2DF3" w:rsidP="003F2DF3">
            <w:pPr>
              <w:widowControl/>
              <w:spacing w:before="100" w:beforeAutospacing="1" w:after="100" w:afterAutospacing="1"/>
              <w:ind w:firstLine="480"/>
              <w:jc w:val="left"/>
            </w:pPr>
            <w:r w:rsidRPr="003F2DF3">
              <w:t>Drools Flow</w:t>
            </w:r>
          </w:p>
        </w:tc>
      </w:tr>
      <w:tr w:rsidR="003F2DF3" w:rsidRPr="00DC0199" w14:paraId="5B07A7D3" w14:textId="77777777" w:rsidTr="00FD4A7D">
        <w:trPr>
          <w:tblCellSpacing w:w="0" w:type="dxa"/>
        </w:trPr>
        <w:tc>
          <w:tcPr>
            <w:tcW w:w="1008" w:type="dxa"/>
            <w:tcBorders>
              <w:top w:val="outset" w:sz="6" w:space="0" w:color="auto"/>
              <w:left w:val="outset" w:sz="6" w:space="0" w:color="auto"/>
              <w:bottom w:val="outset" w:sz="6" w:space="0" w:color="auto"/>
              <w:right w:val="outset" w:sz="6" w:space="0" w:color="auto"/>
            </w:tcBorders>
            <w:hideMark/>
          </w:tcPr>
          <w:p w14:paraId="6CB6D723" w14:textId="77777777" w:rsidR="003F2DF3" w:rsidRPr="003F2DF3" w:rsidRDefault="003F2DF3" w:rsidP="003F2DF3">
            <w:pPr>
              <w:widowControl/>
              <w:spacing w:before="100" w:beforeAutospacing="1" w:after="100" w:afterAutospacing="1"/>
              <w:ind w:firstLine="480"/>
              <w:jc w:val="left"/>
            </w:pPr>
            <w:r w:rsidRPr="003F2DF3">
              <w:t>12</w:t>
            </w:r>
          </w:p>
        </w:tc>
        <w:tc>
          <w:tcPr>
            <w:tcW w:w="1932" w:type="dxa"/>
            <w:tcBorders>
              <w:top w:val="outset" w:sz="6" w:space="0" w:color="auto"/>
              <w:left w:val="outset" w:sz="6" w:space="0" w:color="auto"/>
              <w:bottom w:val="outset" w:sz="6" w:space="0" w:color="auto"/>
              <w:right w:val="outset" w:sz="6" w:space="0" w:color="auto"/>
            </w:tcBorders>
            <w:hideMark/>
          </w:tcPr>
          <w:p w14:paraId="3D685AE4" w14:textId="77777777" w:rsidR="003F2DF3" w:rsidRPr="003F2DF3" w:rsidRDefault="003F2DF3" w:rsidP="003F2DF3">
            <w:pPr>
              <w:widowControl/>
              <w:spacing w:before="100" w:beforeAutospacing="1" w:after="100" w:afterAutospacing="1"/>
              <w:ind w:firstLine="480"/>
              <w:jc w:val="left"/>
            </w:pPr>
            <w:r w:rsidRPr="003F2DF3">
              <w:t>所属公司</w:t>
            </w:r>
          </w:p>
        </w:tc>
        <w:tc>
          <w:tcPr>
            <w:tcW w:w="2700" w:type="dxa"/>
            <w:tcBorders>
              <w:top w:val="outset" w:sz="6" w:space="0" w:color="auto"/>
              <w:left w:val="outset" w:sz="6" w:space="0" w:color="auto"/>
              <w:bottom w:val="outset" w:sz="6" w:space="0" w:color="auto"/>
              <w:right w:val="outset" w:sz="6" w:space="0" w:color="auto"/>
            </w:tcBorders>
            <w:hideMark/>
          </w:tcPr>
          <w:p w14:paraId="6773BC5C" w14:textId="77777777" w:rsidR="003F2DF3" w:rsidRPr="003F2DF3" w:rsidRDefault="003F2DF3" w:rsidP="003F2DF3">
            <w:pPr>
              <w:widowControl/>
              <w:spacing w:before="100" w:beforeAutospacing="1" w:after="100" w:afterAutospacing="1"/>
              <w:ind w:firstLine="480"/>
              <w:jc w:val="left"/>
            </w:pPr>
            <w:r w:rsidRPr="003F2DF3">
              <w:t>Alfresco</w:t>
            </w:r>
          </w:p>
        </w:tc>
        <w:tc>
          <w:tcPr>
            <w:tcW w:w="2970" w:type="dxa"/>
            <w:tcBorders>
              <w:top w:val="outset" w:sz="6" w:space="0" w:color="auto"/>
              <w:left w:val="outset" w:sz="6" w:space="0" w:color="auto"/>
              <w:bottom w:val="outset" w:sz="6" w:space="0" w:color="auto"/>
              <w:right w:val="outset" w:sz="6" w:space="0" w:color="auto"/>
            </w:tcBorders>
            <w:hideMark/>
          </w:tcPr>
          <w:p w14:paraId="5E0E05F6" w14:textId="77777777" w:rsidR="003F2DF3" w:rsidRPr="003F2DF3" w:rsidRDefault="003F2DF3" w:rsidP="003F2DF3">
            <w:pPr>
              <w:widowControl/>
              <w:spacing w:before="100" w:beforeAutospacing="1" w:after="100" w:afterAutospacing="1"/>
              <w:ind w:firstLine="480"/>
              <w:jc w:val="left"/>
            </w:pPr>
            <w:r w:rsidRPr="003F2DF3">
              <w:t>jBoss.org</w:t>
            </w:r>
          </w:p>
        </w:tc>
      </w:tr>
    </w:tbl>
    <w:p w14:paraId="4FBE3459" w14:textId="09ED4377" w:rsidR="00103255" w:rsidRPr="00EA1498" w:rsidRDefault="00056B24" w:rsidP="00DD2D28">
      <w:pPr>
        <w:pStyle w:val="3"/>
        <w:numPr>
          <w:ilvl w:val="2"/>
          <w:numId w:val="2"/>
        </w:numPr>
        <w:spacing w:before="156" w:after="156"/>
        <w:ind w:left="0" w:firstLine="0"/>
      </w:pPr>
      <w:bookmarkStart w:id="44" w:name="_Toc355354262"/>
      <w:commentRangeStart w:id="45"/>
      <w:r>
        <w:rPr>
          <w:rFonts w:hint="eastAsia"/>
        </w:rPr>
        <w:t>BPMN2.0</w:t>
      </w:r>
      <w:r w:rsidR="00103255">
        <w:rPr>
          <w:rFonts w:hint="eastAsia"/>
        </w:rPr>
        <w:t>研究现状</w:t>
      </w:r>
      <w:bookmarkEnd w:id="44"/>
      <w:commentRangeEnd w:id="45"/>
      <w:r w:rsidR="00F01054">
        <w:rPr>
          <w:rStyle w:val="aff6"/>
          <w:rFonts w:eastAsia="宋体"/>
        </w:rPr>
        <w:commentReference w:id="45"/>
      </w:r>
    </w:p>
    <w:p w14:paraId="4EEB2D59" w14:textId="77777777" w:rsidR="00541EAB" w:rsidRDefault="003211EA" w:rsidP="003211EA">
      <w:pPr>
        <w:pStyle w:val="4"/>
        <w:numPr>
          <w:ilvl w:val="0"/>
          <w:numId w:val="0"/>
        </w:numPr>
      </w:pPr>
      <w:r>
        <w:rPr>
          <w:rFonts w:hint="eastAsia"/>
        </w:rPr>
        <w:t>1</w:t>
      </w:r>
      <w:r>
        <w:rPr>
          <w:rFonts w:hint="eastAsia"/>
        </w:rPr>
        <w:t>、</w:t>
      </w:r>
      <w:r w:rsidR="00E50D17">
        <w:rPr>
          <w:rFonts w:hint="eastAsia"/>
        </w:rPr>
        <w:t>BPMN</w:t>
      </w:r>
      <w:r w:rsidR="00E50D17">
        <w:rPr>
          <w:rFonts w:hint="eastAsia"/>
        </w:rPr>
        <w:t>定义</w:t>
      </w:r>
    </w:p>
    <w:p w14:paraId="2F378234" w14:textId="77777777" w:rsidR="00A502D7" w:rsidRDefault="00E50D17" w:rsidP="00A502D7">
      <w:pPr>
        <w:ind w:firstLine="480"/>
      </w:pPr>
      <w:r w:rsidRPr="00E50D17">
        <w:t>“</w:t>
      </w:r>
      <w:r w:rsidRPr="00E50D17">
        <w:t>通过建模、自动化、管理和优化流程，打破跨部门跨系统业务过程依赖，提高业务效率和效果</w:t>
      </w:r>
      <w:r w:rsidRPr="00E50D17">
        <w:t>”</w:t>
      </w:r>
      <w:r w:rsidRPr="00E50D17">
        <w:t>。</w:t>
      </w:r>
      <w:r>
        <w:rPr>
          <w:rFonts w:hint="eastAsia"/>
        </w:rPr>
        <w:t>2011</w:t>
      </w:r>
      <w:r>
        <w:rPr>
          <w:rFonts w:hint="eastAsia"/>
        </w:rPr>
        <w:t>年新成立的</w:t>
      </w:r>
      <w:r>
        <w:rPr>
          <w:rFonts w:hint="eastAsia"/>
        </w:rPr>
        <w:t>WFMC</w:t>
      </w:r>
      <w:r>
        <w:rPr>
          <w:rFonts w:hint="eastAsia"/>
        </w:rPr>
        <w:t>联盟发布了</w:t>
      </w:r>
      <w:r>
        <w:rPr>
          <w:rFonts w:hint="eastAsia"/>
        </w:rPr>
        <w:t>BPMN2.0</w:t>
      </w:r>
      <w:r>
        <w:rPr>
          <w:rFonts w:hint="eastAsia"/>
        </w:rPr>
        <w:t>新规范，</w:t>
      </w:r>
      <w:r w:rsidRPr="00DC0199">
        <w:rPr>
          <w:rFonts w:ascii="宋体" w:hAnsi="宋体" w:cs="宋体"/>
          <w:kern w:val="0"/>
          <w:szCs w:val="24"/>
        </w:rPr>
        <w:t>为各工作流产品互容互通提供了统一的标准</w:t>
      </w:r>
    </w:p>
    <w:p w14:paraId="7F8ADAAE" w14:textId="77777777" w:rsidR="00A502D7" w:rsidRPr="00A502D7" w:rsidRDefault="003211EA" w:rsidP="003211EA">
      <w:pPr>
        <w:pStyle w:val="4"/>
        <w:numPr>
          <w:ilvl w:val="0"/>
          <w:numId w:val="0"/>
        </w:numPr>
      </w:pPr>
      <w:r>
        <w:rPr>
          <w:rFonts w:hint="eastAsia"/>
        </w:rPr>
        <w:lastRenderedPageBreak/>
        <w:t>2</w:t>
      </w:r>
      <w:r>
        <w:rPr>
          <w:rFonts w:hint="eastAsia"/>
        </w:rPr>
        <w:t>、</w:t>
      </w:r>
      <w:r w:rsidR="00E75EEC">
        <w:rPr>
          <w:rFonts w:hint="eastAsia"/>
        </w:rPr>
        <w:t>BPMN2.0</w:t>
      </w:r>
      <w:r w:rsidR="00E75EEC">
        <w:rPr>
          <w:rFonts w:hint="eastAsia"/>
        </w:rPr>
        <w:t>规范</w:t>
      </w:r>
    </w:p>
    <w:p w14:paraId="0CF44498" w14:textId="77777777" w:rsidR="00E75EEC" w:rsidRDefault="00E75EEC" w:rsidP="00A502D7">
      <w:pPr>
        <w:ind w:firstLine="480"/>
        <w:rPr>
          <w:rFonts w:ascii="宋体" w:hAnsi="宋体" w:cs="宋体"/>
          <w:kern w:val="0"/>
          <w:szCs w:val="24"/>
        </w:rPr>
      </w:pPr>
      <w:r w:rsidRPr="00DC0199">
        <w:rPr>
          <w:rFonts w:ascii="宋体" w:hAnsi="宋体" w:cs="宋体"/>
          <w:kern w:val="0"/>
          <w:szCs w:val="24"/>
        </w:rPr>
        <w:t>BPMN2.0对流程执 行语义定义了三类基本要素</w:t>
      </w:r>
      <w:r>
        <w:rPr>
          <w:rFonts w:ascii="宋体" w:hAnsi="宋体" w:cs="宋体" w:hint="eastAsia"/>
          <w:kern w:val="0"/>
          <w:szCs w:val="24"/>
        </w:rPr>
        <w:t>：</w:t>
      </w:r>
    </w:p>
    <w:p w14:paraId="11F8269B" w14:textId="77777777" w:rsidR="00DD6934" w:rsidRPr="00DD6934" w:rsidRDefault="00DD6934" w:rsidP="00DD2D28">
      <w:pPr>
        <w:pStyle w:val="aff"/>
        <w:numPr>
          <w:ilvl w:val="0"/>
          <w:numId w:val="9"/>
        </w:numPr>
        <w:ind w:firstLineChars="0"/>
      </w:pPr>
      <w:r w:rsidRPr="00DD6934">
        <w:rPr>
          <w:rFonts w:hint="eastAsia"/>
        </w:rPr>
        <w:t>Activities</w:t>
      </w:r>
      <w:r w:rsidRPr="00DD6934">
        <w:rPr>
          <w:rFonts w:hint="eastAsia"/>
        </w:rPr>
        <w:t>（活动）——在工作流中所有具备生命周期状态的都可以称之为“活动”，如原子级的任务（</w:t>
      </w:r>
      <w:r w:rsidRPr="00DD6934">
        <w:rPr>
          <w:rFonts w:hint="eastAsia"/>
        </w:rPr>
        <w:t>Task</w:t>
      </w:r>
      <w:r w:rsidRPr="00DD6934">
        <w:rPr>
          <w:rFonts w:hint="eastAsia"/>
        </w:rPr>
        <w:t>）、流向（</w:t>
      </w:r>
      <w:r w:rsidRPr="00DD6934">
        <w:rPr>
          <w:rFonts w:hint="eastAsia"/>
        </w:rPr>
        <w:t>Sequence Flow</w:t>
      </w:r>
      <w:r w:rsidRPr="00DD6934">
        <w:rPr>
          <w:rFonts w:hint="eastAsia"/>
        </w:rPr>
        <w:t>），以及子流程（</w:t>
      </w:r>
      <w:r w:rsidRPr="00DD6934">
        <w:rPr>
          <w:rFonts w:hint="eastAsia"/>
        </w:rPr>
        <w:t>Sub-Process</w:t>
      </w:r>
      <w:r w:rsidRPr="00DD6934">
        <w:rPr>
          <w:rFonts w:hint="eastAsia"/>
        </w:rPr>
        <w:t>）等</w:t>
      </w:r>
      <w:r>
        <w:rPr>
          <w:rFonts w:hint="eastAsia"/>
        </w:rPr>
        <w:t>。</w:t>
      </w:r>
    </w:p>
    <w:p w14:paraId="77EDC24D" w14:textId="77777777" w:rsidR="00DD6934" w:rsidRDefault="00DD6934" w:rsidP="00DD2D28">
      <w:pPr>
        <w:pStyle w:val="aff"/>
        <w:numPr>
          <w:ilvl w:val="0"/>
          <w:numId w:val="9"/>
        </w:numPr>
        <w:ind w:firstLineChars="0"/>
      </w:pPr>
      <w:r w:rsidRPr="00DD6934">
        <w:rPr>
          <w:rFonts w:hint="eastAsia"/>
        </w:rPr>
        <w:t>Gateways</w:t>
      </w:r>
      <w:r w:rsidRPr="00DD6934">
        <w:rPr>
          <w:rFonts w:hint="eastAsia"/>
        </w:rPr>
        <w:t>（网关）——顾名思义，所谓“网关”就是用来决定流程流转指向的，可能会被用作条件分支或聚合，也可以被用作并行执行或基于事件的排它性条件判断</w:t>
      </w:r>
      <w:r>
        <w:rPr>
          <w:rFonts w:hint="eastAsia"/>
        </w:rPr>
        <w:t>。</w:t>
      </w:r>
    </w:p>
    <w:p w14:paraId="7743F470" w14:textId="77777777" w:rsidR="00DD6934" w:rsidRDefault="00453EBE" w:rsidP="00DD2D28">
      <w:pPr>
        <w:pStyle w:val="aff"/>
        <w:numPr>
          <w:ilvl w:val="0"/>
          <w:numId w:val="9"/>
        </w:numPr>
        <w:ind w:firstLineChars="0"/>
      </w:pPr>
      <w:r w:rsidRPr="00453EBE">
        <w:t>Events</w:t>
      </w:r>
      <w:r w:rsidRPr="00453EBE">
        <w:rPr>
          <w:rFonts w:hint="eastAsia"/>
        </w:rPr>
        <w:t>（事件）</w:t>
      </w:r>
      <w:r w:rsidRPr="00453EBE">
        <w:t>--</w:t>
      </w:r>
      <w:r w:rsidRPr="00453EBE">
        <w:rPr>
          <w:rFonts w:hint="eastAsia"/>
        </w:rPr>
        <w:t>在</w:t>
      </w:r>
      <w:r w:rsidRPr="00453EBE">
        <w:t>BPMN2.0</w:t>
      </w:r>
      <w:r w:rsidRPr="00453EBE">
        <w:rPr>
          <w:rFonts w:hint="eastAsia"/>
        </w:rPr>
        <w:t>执行语义中也是一个非常重要的概念，像启动、结束、边界条件以及每个活动的创建、开始、流转等都是流程事件，利用事件机制，可以通过事件控制器为系统增加辅助功能，如其它业务系统集成、活动预警等</w:t>
      </w:r>
      <w:r>
        <w:rPr>
          <w:rFonts w:hint="eastAsia"/>
        </w:rPr>
        <w:t>。</w:t>
      </w:r>
    </w:p>
    <w:p w14:paraId="05055F42" w14:textId="77777777" w:rsidR="00A02F53" w:rsidRDefault="00A02F53" w:rsidP="00A02F53">
      <w:pPr>
        <w:ind w:firstLine="480"/>
      </w:pPr>
      <w:r w:rsidRPr="00A02F53">
        <w:rPr>
          <w:rFonts w:hint="eastAsia"/>
        </w:rPr>
        <w:t>这三类执行语义的定义涵盖了业务流程常用的</w:t>
      </w:r>
      <w:r w:rsidRPr="00A02F53">
        <w:t>Sequence Flow</w:t>
      </w:r>
      <w:r w:rsidRPr="00A02F53">
        <w:rPr>
          <w:rFonts w:hint="eastAsia"/>
        </w:rPr>
        <w:t>（流程转向）、</w:t>
      </w:r>
      <w:r w:rsidRPr="00A02F53">
        <w:t>Task</w:t>
      </w:r>
      <w:r w:rsidRPr="00A02F53">
        <w:rPr>
          <w:rFonts w:hint="eastAsia"/>
        </w:rPr>
        <w:t>（任务）、</w:t>
      </w:r>
      <w:r w:rsidRPr="00A02F53">
        <w:t>Sub-Process</w:t>
      </w:r>
      <w:r w:rsidRPr="00A02F53">
        <w:rPr>
          <w:rFonts w:hint="eastAsia"/>
        </w:rPr>
        <w:t>（子流程）、</w:t>
      </w:r>
      <w:r w:rsidRPr="00A02F53">
        <w:t>Parallel Gateway</w:t>
      </w:r>
      <w:r w:rsidRPr="00A02F53">
        <w:rPr>
          <w:rFonts w:hint="eastAsia"/>
        </w:rPr>
        <w:t>（并行执行网关）、</w:t>
      </w:r>
      <w:r w:rsidRPr="00A02F53">
        <w:t>ExclusiveGateway</w:t>
      </w:r>
      <w:r w:rsidRPr="00A02F53">
        <w:rPr>
          <w:rFonts w:hint="eastAsia"/>
        </w:rPr>
        <w:t>（排它型网关）、</w:t>
      </w:r>
      <w:r w:rsidRPr="00A02F53">
        <w:t>InclusiveGateway</w:t>
      </w:r>
      <w:r w:rsidRPr="00A02F53">
        <w:rPr>
          <w:rFonts w:hint="eastAsia"/>
        </w:rPr>
        <w:t>（包容型网关）等常用图元，如图</w:t>
      </w:r>
    </w:p>
    <w:p w14:paraId="3A24101D" w14:textId="77777777" w:rsidR="0041213E" w:rsidRPr="00E51DBD" w:rsidRDefault="00776E90" w:rsidP="0041213E">
      <w:pPr>
        <w:ind w:firstLine="480"/>
      </w:pPr>
      <w:r w:rsidRPr="00776E90">
        <w:rPr>
          <w:noProof/>
        </w:rPr>
        <w:lastRenderedPageBreak/>
        <w:drawing>
          <wp:inline distT="0" distB="0" distL="0" distR="0" wp14:anchorId="43FF13CF" wp14:editId="2BA7D207">
            <wp:extent cx="5743575" cy="5448300"/>
            <wp:effectExtent l="19050" t="0" r="9525" b="0"/>
            <wp:docPr id="12" name="图片 1" descr="http://www.infoq.com/resource/articles/bpmn2-activiti5/zh/resourc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bpmn2-activiti5/zh/resources/image1.png"/>
                    <pic:cNvPicPr>
                      <a:picLocks noChangeAspect="1" noChangeArrowheads="1"/>
                    </pic:cNvPicPr>
                  </pic:nvPicPr>
                  <pic:blipFill>
                    <a:blip r:embed="rId26" cstate="print"/>
                    <a:srcRect/>
                    <a:stretch>
                      <a:fillRect/>
                    </a:stretch>
                  </pic:blipFill>
                  <pic:spPr bwMode="auto">
                    <a:xfrm>
                      <a:off x="0" y="0"/>
                      <a:ext cx="5743575" cy="5448300"/>
                    </a:xfrm>
                    <a:prstGeom prst="rect">
                      <a:avLst/>
                    </a:prstGeom>
                    <a:noFill/>
                    <a:ln w="9525">
                      <a:noFill/>
                      <a:miter lim="800000"/>
                      <a:headEnd/>
                      <a:tailEnd/>
                    </a:ln>
                  </pic:spPr>
                </pic:pic>
              </a:graphicData>
            </a:graphic>
          </wp:inline>
        </w:drawing>
      </w:r>
    </w:p>
    <w:p w14:paraId="148AF7AA" w14:textId="77777777" w:rsidR="00DA798E" w:rsidRPr="00E51DBD" w:rsidRDefault="00DA798E" w:rsidP="00625F3A">
      <w:pPr>
        <w:pStyle w:val="a0"/>
        <w:ind w:firstLine="480"/>
      </w:pPr>
    </w:p>
    <w:p w14:paraId="324BE10B" w14:textId="77777777" w:rsidR="00DA798E" w:rsidRPr="001F2B53" w:rsidRDefault="00DA798E" w:rsidP="00DA798E">
      <w:pPr>
        <w:ind w:firstLineChars="0" w:firstLine="0"/>
        <w:sectPr w:rsidR="00DA798E" w:rsidRPr="001F2B53" w:rsidSect="00535709">
          <w:pgSz w:w="11906" w:h="16838" w:code="9"/>
          <w:pgMar w:top="1701" w:right="1134" w:bottom="1418" w:left="1701" w:header="567" w:footer="964" w:gutter="0"/>
          <w:pgNumType w:start="1"/>
          <w:cols w:space="425"/>
          <w:docGrid w:type="lines" w:linePitch="312"/>
        </w:sectPr>
      </w:pPr>
    </w:p>
    <w:p w14:paraId="240523E3" w14:textId="668A9A0B" w:rsidR="00DA798E" w:rsidRDefault="00DA798E" w:rsidP="000A25F2">
      <w:pPr>
        <w:pStyle w:val="1"/>
        <w:spacing w:before="156" w:after="156"/>
      </w:pPr>
      <w:bookmarkStart w:id="46" w:name="_Toc262584948"/>
      <w:bookmarkStart w:id="47" w:name="_Toc355354263"/>
      <w:commentRangeStart w:id="48"/>
      <w:r>
        <w:rPr>
          <w:rFonts w:hint="eastAsia"/>
        </w:rPr>
        <w:lastRenderedPageBreak/>
        <w:t>相关概念和技术</w:t>
      </w:r>
      <w:bookmarkEnd w:id="46"/>
      <w:bookmarkEnd w:id="47"/>
      <w:commentRangeEnd w:id="48"/>
      <w:r w:rsidR="00F726D1">
        <w:rPr>
          <w:rStyle w:val="aff6"/>
          <w:rFonts w:eastAsia="宋体"/>
          <w:kern w:val="2"/>
        </w:rPr>
        <w:commentReference w:id="48"/>
      </w:r>
    </w:p>
    <w:p w14:paraId="743E7A7A" w14:textId="77777777" w:rsidR="004917F6" w:rsidRDefault="00D27DE2" w:rsidP="004917F6">
      <w:pPr>
        <w:ind w:firstLine="480"/>
      </w:pPr>
      <w:bookmarkStart w:id="49" w:name="OLE_LINK11"/>
      <w:bookmarkStart w:id="50" w:name="OLE_LINK12"/>
      <w:r>
        <w:rPr>
          <w:rFonts w:hint="eastAsia"/>
        </w:rPr>
        <w:t>用活动及活动之间变化的过程表示业务流程就是工作流，工作流的概念起源于生产组织和办公自动化领域，它是针对日常工作中具有固定程序的活动而提出的一个概念，目的是通过将工作分解为定义良好的任务、角色，按照一定的规则和过程来执行这些任务并对他们进行监控来提高办事效率、降低生产成本、提高企业生产经营管理水平和企业竞争力。</w:t>
      </w:r>
      <w:bookmarkEnd w:id="49"/>
      <w:bookmarkEnd w:id="50"/>
    </w:p>
    <w:p w14:paraId="1BED914F" w14:textId="01CB3B93" w:rsidR="002A1D89" w:rsidRDefault="00D27DE2" w:rsidP="00670F99">
      <w:pPr>
        <w:pStyle w:val="2"/>
        <w:spacing w:before="156" w:after="156"/>
      </w:pPr>
      <w:bookmarkStart w:id="51" w:name="_Toc355354264"/>
      <w:r>
        <w:rPr>
          <w:rFonts w:hint="eastAsia"/>
        </w:rPr>
        <w:t>工作流相关概念</w:t>
      </w:r>
      <w:bookmarkEnd w:id="51"/>
    </w:p>
    <w:p w14:paraId="03EC4843" w14:textId="166D45AA" w:rsidR="00B87192" w:rsidRDefault="00D27DE2" w:rsidP="00DD2D28">
      <w:pPr>
        <w:pStyle w:val="3"/>
        <w:numPr>
          <w:ilvl w:val="2"/>
          <w:numId w:val="2"/>
        </w:numPr>
        <w:spacing w:before="156" w:after="156"/>
        <w:ind w:left="0" w:firstLine="0"/>
      </w:pPr>
      <w:bookmarkStart w:id="52" w:name="_Toc355354265"/>
      <w:r>
        <w:rPr>
          <w:rFonts w:hint="eastAsia"/>
        </w:rPr>
        <w:t>工作流</w:t>
      </w:r>
      <w:r>
        <w:rPr>
          <w:rFonts w:hint="eastAsia"/>
        </w:rPr>
        <w:t>(Workflow)</w:t>
      </w:r>
      <w:bookmarkEnd w:id="52"/>
    </w:p>
    <w:p w14:paraId="1A9CED89" w14:textId="77777777" w:rsidR="00B87192" w:rsidRDefault="00D27DE2" w:rsidP="00B87192">
      <w:pPr>
        <w:pStyle w:val="a0"/>
        <w:ind w:firstLine="480"/>
      </w:pPr>
      <w:r w:rsidRPr="00D27DE2">
        <w:t>按照</w:t>
      </w:r>
      <w:r w:rsidRPr="00D27DE2">
        <w:t xml:space="preserve"> WfMC</w:t>
      </w:r>
      <w:r w:rsidRPr="00D27DE2">
        <w:t>的定义，工作流是一类能够完全或者部分自动执行的业务过程，根据一系列过程规则，文档、信息或任务能够在不同的执行者之间传递、执行</w:t>
      </w:r>
      <w:r w:rsidR="00B87192">
        <w:rPr>
          <w:rFonts w:hint="eastAsia"/>
        </w:rPr>
        <w:t>。</w:t>
      </w:r>
    </w:p>
    <w:p w14:paraId="11516748" w14:textId="6E904648" w:rsidR="00E86A05" w:rsidRDefault="00D27DE2" w:rsidP="00DD2D28">
      <w:pPr>
        <w:pStyle w:val="3"/>
        <w:numPr>
          <w:ilvl w:val="2"/>
          <w:numId w:val="2"/>
        </w:numPr>
        <w:spacing w:before="156" w:after="156"/>
        <w:ind w:left="0" w:firstLine="0"/>
      </w:pPr>
      <w:bookmarkStart w:id="53" w:name="_Toc355354266"/>
      <w:r w:rsidRPr="00D27DE2">
        <w:t>业务流程（</w:t>
      </w:r>
      <w:r w:rsidRPr="00D27DE2">
        <w:t>Business Process</w:t>
      </w:r>
      <w:r w:rsidRPr="00D27DE2">
        <w:t>）</w:t>
      </w:r>
      <w:bookmarkEnd w:id="53"/>
    </w:p>
    <w:p w14:paraId="7AF3E5B5" w14:textId="77777777" w:rsidR="00D27DE2" w:rsidRDefault="00D27DE2" w:rsidP="00D27DE2">
      <w:pPr>
        <w:pStyle w:val="a0"/>
        <w:ind w:firstLine="480"/>
      </w:pPr>
      <w:r w:rsidRPr="00D27DE2">
        <w:t>在功能确定的组织结构中，能够实现业务目标和策略的相互连接的过程和活动集。</w:t>
      </w:r>
    </w:p>
    <w:p w14:paraId="79C04590" w14:textId="5F42F8CE" w:rsidR="00D27DE2" w:rsidRDefault="00D27DE2" w:rsidP="00DD2D28">
      <w:pPr>
        <w:pStyle w:val="3"/>
        <w:numPr>
          <w:ilvl w:val="2"/>
          <w:numId w:val="2"/>
        </w:numPr>
        <w:spacing w:before="156" w:after="156"/>
        <w:ind w:left="0" w:firstLine="0"/>
      </w:pPr>
      <w:bookmarkStart w:id="54" w:name="_Toc355354267"/>
      <w:r w:rsidRPr="00D27DE2">
        <w:t>过程定义（</w:t>
      </w:r>
      <w:r w:rsidRPr="00D27DE2">
        <w:t>Process Definition</w:t>
      </w:r>
      <w:r w:rsidRPr="00D27DE2">
        <w:t>）</w:t>
      </w:r>
      <w:bookmarkEnd w:id="54"/>
    </w:p>
    <w:p w14:paraId="6039AC68" w14:textId="77777777" w:rsidR="00D27DE2" w:rsidRDefault="00D27DE2" w:rsidP="00D27DE2">
      <w:pPr>
        <w:pStyle w:val="a0"/>
        <w:ind w:firstLine="480"/>
      </w:pPr>
      <w:r w:rsidRPr="00D27DE2">
        <w:t>业务过程的形式化描述，用来支持系统建模和运行过程的自动化。过程可分解为一系列的子过程和活动，其中定义包括描述过程起始、终止的活动关系网络，以及一些关于个体行为的信息，具体而言，即构成过程的活动以及各活动的关系、组织成员的角色、应用中的数据结构等。</w:t>
      </w:r>
    </w:p>
    <w:p w14:paraId="1F97FECE" w14:textId="28C121FE" w:rsidR="009901E6" w:rsidRPr="009901E6" w:rsidRDefault="009901E6" w:rsidP="00DD2D28">
      <w:pPr>
        <w:pStyle w:val="3"/>
        <w:numPr>
          <w:ilvl w:val="2"/>
          <w:numId w:val="2"/>
        </w:numPr>
        <w:spacing w:before="156" w:after="156"/>
        <w:ind w:left="0" w:firstLine="0"/>
      </w:pPr>
      <w:bookmarkStart w:id="55" w:name="_Toc355354268"/>
      <w:r w:rsidRPr="009901E6">
        <w:t>过程定义工具（</w:t>
      </w:r>
      <w:r w:rsidRPr="009901E6">
        <w:t>Process Definition Tools</w:t>
      </w:r>
      <w:r w:rsidRPr="009901E6">
        <w:t>）</w:t>
      </w:r>
      <w:bookmarkEnd w:id="55"/>
      <w:r w:rsidRPr="009901E6">
        <w:t xml:space="preserve"> </w:t>
      </w:r>
    </w:p>
    <w:p w14:paraId="2516E354" w14:textId="77777777" w:rsidR="00A7309C" w:rsidRDefault="009901E6" w:rsidP="00192F9E">
      <w:pPr>
        <w:pStyle w:val="a0"/>
        <w:ind w:firstLine="480"/>
      </w:pPr>
      <w:r w:rsidRPr="009901E6">
        <w:t>过程定义工具被用来创建计算机可处理的业务过程描述。它可以是形式化的过程定义语言或对象关系模型，也可以是简单地规定用户间信息传输的一组路由命令。</w:t>
      </w:r>
    </w:p>
    <w:p w14:paraId="7A1BD3B8" w14:textId="1CDF8BB3" w:rsidR="00684D7B" w:rsidRPr="00C748B8" w:rsidRDefault="009901E6" w:rsidP="00DD2D28">
      <w:pPr>
        <w:pStyle w:val="3"/>
        <w:numPr>
          <w:ilvl w:val="2"/>
          <w:numId w:val="2"/>
        </w:numPr>
        <w:spacing w:before="156" w:after="156"/>
        <w:ind w:left="0" w:firstLine="0"/>
      </w:pPr>
      <w:bookmarkStart w:id="56" w:name="_Toc355354269"/>
      <w:r w:rsidRPr="00C748B8">
        <w:t>活动（</w:t>
      </w:r>
      <w:r w:rsidRPr="00C748B8">
        <w:t>Activity</w:t>
      </w:r>
      <w:r w:rsidRPr="00C748B8">
        <w:t>）</w:t>
      </w:r>
      <w:bookmarkEnd w:id="56"/>
      <w:r w:rsidRPr="00C748B8">
        <w:t xml:space="preserve"> </w:t>
      </w:r>
    </w:p>
    <w:p w14:paraId="1896419E" w14:textId="77777777" w:rsidR="00293BC3" w:rsidRDefault="009901E6" w:rsidP="009901E6">
      <w:pPr>
        <w:pStyle w:val="a0"/>
        <w:ind w:firstLine="480"/>
      </w:pPr>
      <w:r w:rsidRPr="00293BC3">
        <w:t>业务过程的一个执行阶段，由执行者完成。执行者可以是人、软件系统或二者的集合。活动是过程执行中可被工作调度的最小工作单元，要求有人或机器参与。</w:t>
      </w:r>
    </w:p>
    <w:p w14:paraId="576002F8" w14:textId="10DA1D58" w:rsidR="00293BC3" w:rsidRPr="00293BC3" w:rsidRDefault="009901E6" w:rsidP="00DD2D28">
      <w:pPr>
        <w:pStyle w:val="3"/>
        <w:numPr>
          <w:ilvl w:val="2"/>
          <w:numId w:val="2"/>
        </w:numPr>
        <w:spacing w:before="156" w:after="156"/>
        <w:ind w:left="0" w:firstLine="0"/>
      </w:pPr>
      <w:bookmarkStart w:id="57" w:name="_Toc355354270"/>
      <w:r w:rsidRPr="0069755B">
        <w:lastRenderedPageBreak/>
        <w:t>过程</w:t>
      </w:r>
      <w:r w:rsidRPr="0069755B">
        <w:t>/</w:t>
      </w:r>
      <w:r w:rsidRPr="0069755B">
        <w:t>活动实例</w:t>
      </w:r>
      <w:r w:rsidRPr="00293BC3">
        <w:t>（</w:t>
      </w:r>
      <w:r w:rsidRPr="00293BC3">
        <w:t>Process/Activity Instances</w:t>
      </w:r>
      <w:r w:rsidRPr="00293BC3">
        <w:t>）</w:t>
      </w:r>
      <w:bookmarkEnd w:id="57"/>
      <w:r w:rsidRPr="00293BC3">
        <w:t xml:space="preserve"> </w:t>
      </w:r>
    </w:p>
    <w:p w14:paraId="195EC341" w14:textId="77777777" w:rsidR="00293BC3" w:rsidRDefault="009901E6" w:rsidP="00293BC3">
      <w:pPr>
        <w:pStyle w:val="a0"/>
        <w:ind w:firstLine="480"/>
      </w:pPr>
      <w:r w:rsidRPr="00293BC3">
        <w:t>指的是一个工作流过程的具体执行。在过程实例的执行中，工作流引擎将负责解释对应的过程（和它包含的活动）定义，动态生成活动实例，并根据过程定义中的规则控制协调这些活动实例之间的执行顺序，同时完成活动之间的数据传递。</w:t>
      </w:r>
    </w:p>
    <w:p w14:paraId="63756250" w14:textId="47BD5D32" w:rsidR="00293BC3" w:rsidRPr="00293BC3" w:rsidRDefault="009901E6" w:rsidP="00DD2D28">
      <w:pPr>
        <w:pStyle w:val="3"/>
        <w:numPr>
          <w:ilvl w:val="2"/>
          <w:numId w:val="2"/>
        </w:numPr>
        <w:spacing w:before="156" w:after="156"/>
        <w:ind w:left="0" w:firstLine="0"/>
        <w:rPr>
          <w:b/>
          <w:bCs/>
        </w:rPr>
      </w:pPr>
      <w:bookmarkStart w:id="58" w:name="_Toc355354271"/>
      <w:r w:rsidRPr="00293BC3">
        <w:t>工作流管理系统</w:t>
      </w:r>
      <w:r w:rsidRPr="0069755B">
        <w:t>（</w:t>
      </w:r>
      <w:r w:rsidRPr="0069755B">
        <w:t>Workflow Management System, WFMS</w:t>
      </w:r>
      <w:r w:rsidRPr="0069755B">
        <w:t>）</w:t>
      </w:r>
      <w:bookmarkEnd w:id="58"/>
      <w:r w:rsidRPr="00293BC3">
        <w:rPr>
          <w:b/>
          <w:bCs/>
        </w:rPr>
        <w:t xml:space="preserve"> </w:t>
      </w:r>
    </w:p>
    <w:p w14:paraId="29497EC4" w14:textId="77777777" w:rsidR="007335B7" w:rsidRDefault="009901E6" w:rsidP="007335B7">
      <w:pPr>
        <w:pStyle w:val="a0"/>
        <w:ind w:firstLine="480"/>
      </w:pPr>
      <w:r w:rsidRPr="00293BC3">
        <w:t>定义、创建、执行工作流的软件系统。在最高层次上，</w:t>
      </w:r>
      <w:r w:rsidRPr="00293BC3">
        <w:t>WFMS</w:t>
      </w:r>
      <w:r w:rsidRPr="00293BC3">
        <w:t>应能提供以下三个方面的功能支持：建造功能，对工作流过程及其组成活动进行定义和建模；运行控制功能，在运行环境中管理工作流过程，对工作流过程中的活动进行调度；运行交互功能，指在工作流运行中，</w:t>
      </w:r>
      <w:r w:rsidRPr="00293BC3">
        <w:t>WFMS</w:t>
      </w:r>
      <w:r w:rsidRPr="00293BC3">
        <w:t>与用户（业务工作的参与者或控制者）及外部应用程序交互的功能。</w:t>
      </w:r>
      <w:r w:rsidR="007335B7">
        <w:rPr>
          <w:rFonts w:hint="eastAsia"/>
        </w:rPr>
        <w:t>大部分的工作流产品都实现了</w:t>
      </w:r>
      <w:r w:rsidR="007335B7">
        <w:rPr>
          <w:rFonts w:hint="eastAsia"/>
        </w:rPr>
        <w:t>WFMC</w:t>
      </w:r>
      <w:r w:rsidR="007335B7">
        <w:rPr>
          <w:rFonts w:hint="eastAsia"/>
        </w:rPr>
        <w:t>工作流参考模型的接口</w:t>
      </w:r>
      <w:r w:rsidR="007335B7">
        <w:rPr>
          <w:rFonts w:hint="eastAsia"/>
        </w:rPr>
        <w:t>1</w:t>
      </w:r>
      <w:r w:rsidR="007335B7">
        <w:rPr>
          <w:rFonts w:hint="eastAsia"/>
        </w:rPr>
        <w:t>、接口</w:t>
      </w:r>
      <w:r w:rsidR="007335B7">
        <w:rPr>
          <w:rFonts w:hint="eastAsia"/>
        </w:rPr>
        <w:t>2</w:t>
      </w:r>
      <w:r w:rsidR="007335B7">
        <w:rPr>
          <w:rFonts w:hint="eastAsia"/>
        </w:rPr>
        <w:t>、接口</w:t>
      </w:r>
      <w:r w:rsidR="007335B7">
        <w:rPr>
          <w:rFonts w:hint="eastAsia"/>
        </w:rPr>
        <w:t>3</w:t>
      </w:r>
      <w:r w:rsidR="007335B7">
        <w:rPr>
          <w:rFonts w:hint="eastAsia"/>
        </w:rPr>
        <w:t>和接口</w:t>
      </w:r>
      <w:r w:rsidR="007335B7">
        <w:rPr>
          <w:rFonts w:hint="eastAsia"/>
        </w:rPr>
        <w:t>5</w:t>
      </w:r>
      <w:r w:rsidR="007335B7">
        <w:rPr>
          <w:rFonts w:hint="eastAsia"/>
        </w:rPr>
        <w:t>：</w:t>
      </w:r>
    </w:p>
    <w:p w14:paraId="0390E7AB" w14:textId="77777777" w:rsidR="007335B7" w:rsidRDefault="007335B7" w:rsidP="00DD2D28">
      <w:pPr>
        <w:pStyle w:val="a0"/>
        <w:numPr>
          <w:ilvl w:val="0"/>
          <w:numId w:val="10"/>
        </w:numPr>
        <w:ind w:firstLineChars="0"/>
      </w:pPr>
      <w:r>
        <w:rPr>
          <w:rFonts w:hint="eastAsia"/>
        </w:rPr>
        <w:t>接口</w:t>
      </w:r>
      <w:r>
        <w:rPr>
          <w:rFonts w:hint="eastAsia"/>
        </w:rPr>
        <w:t>1</w:t>
      </w:r>
      <w:r>
        <w:rPr>
          <w:rFonts w:hint="eastAsia"/>
        </w:rPr>
        <w:t>，流程设计器：包括了两种类型的设计器，一种是基于</w:t>
      </w:r>
      <w:r>
        <w:rPr>
          <w:rFonts w:hint="eastAsia"/>
        </w:rPr>
        <w:t>Web</w:t>
      </w:r>
      <w:r>
        <w:rPr>
          <w:rFonts w:hint="eastAsia"/>
        </w:rPr>
        <w:t>的设计器，实现技术包括了</w:t>
      </w:r>
      <w:r>
        <w:rPr>
          <w:rFonts w:hint="eastAsia"/>
        </w:rPr>
        <w:t>Swing</w:t>
      </w:r>
      <w:r>
        <w:rPr>
          <w:rFonts w:hint="eastAsia"/>
        </w:rPr>
        <w:t>和</w:t>
      </w:r>
      <w:r>
        <w:rPr>
          <w:rFonts w:hint="eastAsia"/>
        </w:rPr>
        <w:t>Flex</w:t>
      </w:r>
      <w:r>
        <w:rPr>
          <w:rFonts w:hint="eastAsia"/>
        </w:rPr>
        <w:t>，一种是基于</w:t>
      </w:r>
      <w:r>
        <w:rPr>
          <w:rFonts w:hint="eastAsia"/>
        </w:rPr>
        <w:t>Eclipse</w:t>
      </w:r>
      <w:r>
        <w:rPr>
          <w:rFonts w:hint="eastAsia"/>
        </w:rPr>
        <w:t>插件的本地应用实现。除去普元之外，大部分工作流产品都选择实现了一种类型的设计器。</w:t>
      </w:r>
      <w:r>
        <w:rPr>
          <w:rFonts w:hint="eastAsia"/>
        </w:rPr>
        <w:t>Web</w:t>
      </w:r>
      <w:r>
        <w:rPr>
          <w:rFonts w:hint="eastAsia"/>
        </w:rPr>
        <w:t>设计器的好处在于对最终用户友好，基于</w:t>
      </w:r>
      <w:r>
        <w:rPr>
          <w:rFonts w:hint="eastAsia"/>
        </w:rPr>
        <w:t>Eclipse</w:t>
      </w:r>
      <w:r>
        <w:rPr>
          <w:rFonts w:hint="eastAsia"/>
        </w:rPr>
        <w:t>的设计器的好处在于对开发人员友好，能够比较容易的进行单元测试和流程测试，缺点则是基本上隔绝了最终用户对工作流的使用，将工作流死死限制在开发者的层次上。</w:t>
      </w:r>
    </w:p>
    <w:p w14:paraId="69144304" w14:textId="77777777" w:rsidR="007335B7" w:rsidRDefault="007335B7" w:rsidP="00DD2D28">
      <w:pPr>
        <w:pStyle w:val="a0"/>
        <w:numPr>
          <w:ilvl w:val="0"/>
          <w:numId w:val="10"/>
        </w:numPr>
        <w:ind w:firstLineChars="0"/>
      </w:pPr>
      <w:r>
        <w:rPr>
          <w:rFonts w:hint="eastAsia"/>
        </w:rPr>
        <w:t>接口</w:t>
      </w:r>
      <w:r>
        <w:rPr>
          <w:rFonts w:hint="eastAsia"/>
        </w:rPr>
        <w:t>2</w:t>
      </w:r>
      <w:r>
        <w:rPr>
          <w:rFonts w:hint="eastAsia"/>
        </w:rPr>
        <w:t>，工作项客户端接口：通过</w:t>
      </w:r>
      <w:r>
        <w:rPr>
          <w:rFonts w:hint="eastAsia"/>
        </w:rPr>
        <w:t>API</w:t>
      </w:r>
      <w:r>
        <w:rPr>
          <w:rFonts w:hint="eastAsia"/>
        </w:rPr>
        <w:t>暴露调用和交互接口，完成工作项的列表展现、拾取、退回和提交。</w:t>
      </w:r>
    </w:p>
    <w:p w14:paraId="495BDDA0" w14:textId="77777777" w:rsidR="007335B7" w:rsidRDefault="007335B7" w:rsidP="00DD2D28">
      <w:pPr>
        <w:pStyle w:val="a0"/>
        <w:numPr>
          <w:ilvl w:val="0"/>
          <w:numId w:val="10"/>
        </w:numPr>
        <w:ind w:firstLineChars="0"/>
      </w:pPr>
      <w:r>
        <w:rPr>
          <w:rFonts w:hint="eastAsia"/>
        </w:rPr>
        <w:t>接口</w:t>
      </w:r>
      <w:r>
        <w:rPr>
          <w:rFonts w:hint="eastAsia"/>
        </w:rPr>
        <w:t>3</w:t>
      </w:r>
      <w:r>
        <w:rPr>
          <w:rFonts w:hint="eastAsia"/>
        </w:rPr>
        <w:t>，外部应用调用接口：基本上都没有对主流</w:t>
      </w:r>
      <w:r>
        <w:rPr>
          <w:rFonts w:hint="eastAsia"/>
        </w:rPr>
        <w:t>ERP</w:t>
      </w:r>
      <w:r>
        <w:rPr>
          <w:rFonts w:hint="eastAsia"/>
        </w:rPr>
        <w:t>、企业管理软件和财务软件进行集成的专有支持，这和国内工作流产品应用的场景有关系，工作流多作为支持单个应用的嵌入式使用，在这一点上天翎提供有与</w:t>
      </w:r>
      <w:r>
        <w:rPr>
          <w:rFonts w:hint="eastAsia"/>
        </w:rPr>
        <w:t>SAP</w:t>
      </w:r>
      <w:r>
        <w:rPr>
          <w:rFonts w:hint="eastAsia"/>
        </w:rPr>
        <w:t>的集成接口。大部分通过支持</w:t>
      </w:r>
      <w:r>
        <w:rPr>
          <w:rFonts w:hint="eastAsia"/>
        </w:rPr>
        <w:t>Web</w:t>
      </w:r>
      <w:r>
        <w:rPr>
          <w:rFonts w:hint="eastAsia"/>
        </w:rPr>
        <w:t>服务调用进行支持。</w:t>
      </w:r>
    </w:p>
    <w:p w14:paraId="64520F8D" w14:textId="77777777" w:rsidR="00293BC3" w:rsidRDefault="007335B7" w:rsidP="00DD2D28">
      <w:pPr>
        <w:pStyle w:val="a0"/>
        <w:numPr>
          <w:ilvl w:val="0"/>
          <w:numId w:val="10"/>
        </w:numPr>
        <w:ind w:firstLineChars="0"/>
      </w:pPr>
      <w:r>
        <w:rPr>
          <w:rFonts w:hint="eastAsia"/>
        </w:rPr>
        <w:t>接口</w:t>
      </w:r>
      <w:r>
        <w:rPr>
          <w:rFonts w:hint="eastAsia"/>
        </w:rPr>
        <w:t>5</w:t>
      </w:r>
      <w:r>
        <w:rPr>
          <w:rFonts w:hint="eastAsia"/>
        </w:rPr>
        <w:t>，管理控制台：包括两部分，一部分是对运行中的案例进行监控和干预，包括了案例的中止、挂起与恢复，任务的中止、跳过、挂起与恢复，参与者的重新</w:t>
      </w:r>
      <w:r w:rsidR="006A2010">
        <w:rPr>
          <w:rFonts w:hint="eastAsia"/>
        </w:rPr>
        <w:t>指定和催办，工作流变量的修改查看等；一部分是对案例的统计与分析，</w:t>
      </w:r>
      <w:r>
        <w:rPr>
          <w:rFonts w:hint="eastAsia"/>
        </w:rPr>
        <w:t>包括了针对案例、任务的时间统计，针对参与者的任务效率统计等。</w:t>
      </w:r>
    </w:p>
    <w:p w14:paraId="3B2B788D" w14:textId="77777777" w:rsidR="006A2010" w:rsidRDefault="006A2010" w:rsidP="006A2010">
      <w:pPr>
        <w:pStyle w:val="a0"/>
        <w:ind w:left="900" w:firstLineChars="0" w:firstLine="0"/>
      </w:pPr>
      <w:r>
        <w:rPr>
          <w:rFonts w:hint="eastAsia"/>
        </w:rPr>
        <w:lastRenderedPageBreak/>
        <w:t>下图为</w:t>
      </w:r>
      <w:r>
        <w:rPr>
          <w:rFonts w:hint="eastAsia"/>
        </w:rPr>
        <w:t>WFMC</w:t>
      </w:r>
      <w:r>
        <w:rPr>
          <w:rFonts w:hint="eastAsia"/>
        </w:rPr>
        <w:t>提出的工作流参考模型：</w:t>
      </w:r>
    </w:p>
    <w:p w14:paraId="0DBC9B62" w14:textId="77777777" w:rsidR="006A2010" w:rsidRDefault="006A2010" w:rsidP="006A2010">
      <w:pPr>
        <w:pStyle w:val="a0"/>
        <w:ind w:left="900" w:firstLineChars="0" w:firstLine="0"/>
      </w:pPr>
      <w:r>
        <w:rPr>
          <w:rFonts w:hint="eastAsia"/>
          <w:noProof/>
        </w:rPr>
        <w:drawing>
          <wp:inline distT="0" distB="0" distL="0" distR="0" wp14:anchorId="60312A9C" wp14:editId="593C9B3B">
            <wp:extent cx="5133975" cy="4143375"/>
            <wp:effectExtent l="19050" t="0" r="952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5133975" cy="4143375"/>
                    </a:xfrm>
                    <a:prstGeom prst="rect">
                      <a:avLst/>
                    </a:prstGeom>
                    <a:noFill/>
                    <a:ln w="9525">
                      <a:noFill/>
                      <a:miter lim="800000"/>
                      <a:headEnd/>
                      <a:tailEnd/>
                    </a:ln>
                  </pic:spPr>
                </pic:pic>
              </a:graphicData>
            </a:graphic>
          </wp:inline>
        </w:drawing>
      </w:r>
    </w:p>
    <w:p w14:paraId="17A1B022" w14:textId="77777777" w:rsidR="00704624" w:rsidRPr="00704624" w:rsidRDefault="00704624" w:rsidP="00804B26">
      <w:pPr>
        <w:pStyle w:val="a0"/>
        <w:ind w:firstLineChars="0"/>
      </w:pPr>
      <w:r>
        <w:rPr>
          <w:rFonts w:hint="eastAsia"/>
        </w:rPr>
        <w:t>虽然不同的工作流管理系统具有不同的应用范围和不同的实施方式，但他们还是具有许多共同的特性。从比较高的层次上来抽象地考察工作流管理系统，可以发现所有的工作流管理系统都提供了三种功能：</w:t>
      </w:r>
    </w:p>
    <w:p w14:paraId="30EEBE4D" w14:textId="77777777" w:rsidR="00F132C6" w:rsidRPr="00F132C6" w:rsidRDefault="00F132C6" w:rsidP="00DD2D28">
      <w:pPr>
        <w:pStyle w:val="a0"/>
        <w:numPr>
          <w:ilvl w:val="0"/>
          <w:numId w:val="10"/>
        </w:numPr>
        <w:ind w:firstLineChars="0"/>
      </w:pPr>
      <w:r w:rsidRPr="00F132C6">
        <w:rPr>
          <w:rFonts w:hint="eastAsia"/>
        </w:rPr>
        <w:t>建立阶段功能</w:t>
      </w:r>
      <w:r w:rsidRPr="00F132C6">
        <w:t>:</w:t>
      </w:r>
      <w:r w:rsidRPr="00F132C6">
        <w:rPr>
          <w:rFonts w:hint="eastAsia"/>
        </w:rPr>
        <w:t>主要考虑工作流过程和相关活动的定义和建模功</w:t>
      </w:r>
      <w:r>
        <w:rPr>
          <w:rFonts w:hint="eastAsia"/>
        </w:rPr>
        <w:t>能。</w:t>
      </w:r>
    </w:p>
    <w:p w14:paraId="5207616B" w14:textId="77777777" w:rsidR="00F132C6" w:rsidRPr="00F132C6" w:rsidRDefault="00F132C6" w:rsidP="00DD2D28">
      <w:pPr>
        <w:pStyle w:val="a0"/>
        <w:numPr>
          <w:ilvl w:val="0"/>
          <w:numId w:val="10"/>
        </w:numPr>
        <w:ind w:firstLineChars="0"/>
      </w:pPr>
      <w:r w:rsidRPr="00F132C6">
        <w:rPr>
          <w:rFonts w:hint="eastAsia"/>
        </w:rPr>
        <w:t>运行阶段的控制功能</w:t>
      </w:r>
      <w:r w:rsidRPr="00F132C6">
        <w:t>:</w:t>
      </w:r>
      <w:r w:rsidRPr="00F132C6">
        <w:rPr>
          <w:rFonts w:hint="eastAsia"/>
        </w:rPr>
        <w:t>在一定的运行环境下，执行工作流过程，并完成每个过程中活动的排序和调度功能。</w:t>
      </w:r>
    </w:p>
    <w:p w14:paraId="003130B9" w14:textId="77777777" w:rsidR="00F132C6" w:rsidRDefault="00F132C6" w:rsidP="00DD2D28">
      <w:pPr>
        <w:pStyle w:val="a0"/>
        <w:numPr>
          <w:ilvl w:val="0"/>
          <w:numId w:val="10"/>
        </w:numPr>
        <w:ind w:firstLineChars="0"/>
      </w:pPr>
      <w:r w:rsidRPr="00F132C6">
        <w:rPr>
          <w:rFonts w:hint="eastAsia"/>
        </w:rPr>
        <w:t>运行阶段的人机交互功能</w:t>
      </w:r>
      <w:r w:rsidRPr="00F132C6">
        <w:t>:</w:t>
      </w:r>
      <w:r w:rsidRPr="00F132C6">
        <w:rPr>
          <w:rFonts w:hint="eastAsia"/>
        </w:rPr>
        <w:t>实现各种活动执行过程中用户与</w:t>
      </w:r>
      <w:r w:rsidRPr="00F132C6">
        <w:t>IT</w:t>
      </w:r>
      <w:r w:rsidRPr="00F132C6">
        <w:rPr>
          <w:rFonts w:hint="eastAsia"/>
        </w:rPr>
        <w:t>应用工具之间的交互</w:t>
      </w:r>
    </w:p>
    <w:p w14:paraId="7A26DD6E" w14:textId="77777777" w:rsidR="00023AED" w:rsidRDefault="00023AED" w:rsidP="00023AED">
      <w:pPr>
        <w:pStyle w:val="a0"/>
        <w:ind w:left="900" w:firstLineChars="0" w:firstLine="0"/>
      </w:pPr>
      <w:r w:rsidRPr="00023AED">
        <w:rPr>
          <w:rFonts w:hint="eastAsia"/>
        </w:rPr>
        <w:t>下图给出了工作流管理系统的三个主要功能之间的关系</w:t>
      </w:r>
      <w:r>
        <w:rPr>
          <w:rFonts w:hint="eastAsia"/>
        </w:rPr>
        <w:t>：</w:t>
      </w:r>
    </w:p>
    <w:p w14:paraId="4009B5F4" w14:textId="77777777" w:rsidR="00023AED" w:rsidRPr="006A1240" w:rsidRDefault="00023AED" w:rsidP="00023AED">
      <w:pPr>
        <w:pStyle w:val="a0"/>
        <w:ind w:left="900" w:firstLineChars="0" w:firstLine="0"/>
      </w:pPr>
      <w:r>
        <w:rPr>
          <w:rFonts w:hint="eastAsia"/>
          <w:noProof/>
        </w:rPr>
        <w:lastRenderedPageBreak/>
        <w:drawing>
          <wp:inline distT="0" distB="0" distL="0" distR="0" wp14:anchorId="051C0A3E" wp14:editId="1FC19DE7">
            <wp:extent cx="5000625" cy="4060791"/>
            <wp:effectExtent l="19050" t="0" r="9525"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5004668" cy="4064074"/>
                    </a:xfrm>
                    <a:prstGeom prst="rect">
                      <a:avLst/>
                    </a:prstGeom>
                    <a:noFill/>
                    <a:ln w="9525">
                      <a:noFill/>
                      <a:miter lim="800000"/>
                      <a:headEnd/>
                      <a:tailEnd/>
                    </a:ln>
                  </pic:spPr>
                </pic:pic>
              </a:graphicData>
            </a:graphic>
          </wp:inline>
        </w:drawing>
      </w:r>
    </w:p>
    <w:p w14:paraId="4F963692" w14:textId="7EAC461D" w:rsidR="00293BC3" w:rsidRPr="00293BC3" w:rsidRDefault="009901E6" w:rsidP="00DD2D28">
      <w:pPr>
        <w:pStyle w:val="3"/>
        <w:numPr>
          <w:ilvl w:val="2"/>
          <w:numId w:val="2"/>
        </w:numPr>
        <w:spacing w:before="156" w:after="156"/>
        <w:ind w:left="0" w:firstLine="0"/>
      </w:pPr>
      <w:bookmarkStart w:id="59" w:name="_Toc355354272"/>
      <w:r w:rsidRPr="0069755B">
        <w:t>工作流引擎</w:t>
      </w:r>
      <w:r w:rsidRPr="00293BC3">
        <w:t>（</w:t>
      </w:r>
      <w:r w:rsidRPr="00293BC3">
        <w:t>Workflow Engine</w:t>
      </w:r>
      <w:r w:rsidRPr="00293BC3">
        <w:t>）</w:t>
      </w:r>
      <w:bookmarkEnd w:id="59"/>
      <w:r w:rsidRPr="00293BC3">
        <w:t xml:space="preserve"> </w:t>
      </w:r>
    </w:p>
    <w:p w14:paraId="50B84C37" w14:textId="77777777" w:rsidR="00293BC3" w:rsidRDefault="009901E6" w:rsidP="00293BC3">
      <w:pPr>
        <w:pStyle w:val="a0"/>
        <w:ind w:firstLine="480"/>
      </w:pPr>
      <w:r w:rsidRPr="00293BC3">
        <w:t>工作流管理和应用系统的核心软件部分，为过程实例提供运行时环境和服务，可以形象地比作过程执行的发动机。工作流引擎接口向外部提供了支持、控制过程（实例）执行的功能。这些功能包括：解释过程定义；创建和管理过程实例，控制流程的运行状态，如开始、停止、挂起、重启等。</w:t>
      </w:r>
    </w:p>
    <w:p w14:paraId="4950B744" w14:textId="63703A8B" w:rsidR="00293BC3" w:rsidRPr="0069755B" w:rsidRDefault="009901E6" w:rsidP="00DD2D28">
      <w:pPr>
        <w:pStyle w:val="3"/>
        <w:numPr>
          <w:ilvl w:val="2"/>
          <w:numId w:val="2"/>
        </w:numPr>
        <w:spacing w:before="156" w:after="156"/>
        <w:ind w:left="0" w:firstLine="0"/>
      </w:pPr>
      <w:bookmarkStart w:id="60" w:name="_Toc355354273"/>
      <w:r w:rsidRPr="00293BC3">
        <w:t>工作项</w:t>
      </w:r>
      <w:r w:rsidRPr="0069755B">
        <w:t>（</w:t>
      </w:r>
      <w:r w:rsidRPr="0069755B">
        <w:t>Work Item</w:t>
      </w:r>
      <w:r w:rsidRPr="0069755B">
        <w:t>）</w:t>
      </w:r>
      <w:bookmarkEnd w:id="60"/>
      <w:r w:rsidRPr="0069755B">
        <w:t xml:space="preserve"> </w:t>
      </w:r>
    </w:p>
    <w:p w14:paraId="38938B03" w14:textId="77777777" w:rsidR="00293BC3" w:rsidRDefault="009901E6" w:rsidP="00293BC3">
      <w:pPr>
        <w:pStyle w:val="a0"/>
        <w:ind w:firstLine="480"/>
      </w:pPr>
      <w:r w:rsidRPr="00293BC3">
        <w:t>过程实例中要被参与者执行的工作，它与活动定义与活动实例相关。工作项一般需要人工的参与，它的完成将推动过程的进展。</w:t>
      </w:r>
    </w:p>
    <w:p w14:paraId="0F48CDBB" w14:textId="4F48972B" w:rsidR="00293BC3" w:rsidRPr="00293BC3" w:rsidRDefault="009901E6" w:rsidP="00DD2D28">
      <w:pPr>
        <w:pStyle w:val="3"/>
        <w:numPr>
          <w:ilvl w:val="2"/>
          <w:numId w:val="2"/>
        </w:numPr>
        <w:spacing w:before="156" w:after="156"/>
        <w:ind w:left="0" w:firstLine="0"/>
      </w:pPr>
      <w:bookmarkStart w:id="61" w:name="_Toc355354274"/>
      <w:r w:rsidRPr="0069755B">
        <w:t>工作列表</w:t>
      </w:r>
      <w:r w:rsidRPr="00293BC3">
        <w:t>（</w:t>
      </w:r>
      <w:r w:rsidRPr="00293BC3">
        <w:t>Work Items List</w:t>
      </w:r>
      <w:r w:rsidRPr="00293BC3">
        <w:t>）</w:t>
      </w:r>
      <w:bookmarkEnd w:id="61"/>
      <w:r w:rsidRPr="00293BC3">
        <w:t xml:space="preserve"> </w:t>
      </w:r>
    </w:p>
    <w:p w14:paraId="77093807" w14:textId="77777777" w:rsidR="009901E6" w:rsidRPr="00D27DE2" w:rsidRDefault="009901E6" w:rsidP="00293BC3">
      <w:pPr>
        <w:pStyle w:val="a0"/>
        <w:ind w:firstLine="480"/>
      </w:pPr>
      <w:r>
        <w:rPr>
          <w:color w:val="000000"/>
        </w:rPr>
        <w:t>与业务过程的某个参与者相关的一系列工作项的集合。工作列表的生成需要工作流引擎和工作流列表处理程序共同参与。</w:t>
      </w:r>
    </w:p>
    <w:p w14:paraId="37B74E1E" w14:textId="77777777" w:rsidR="00A32F86" w:rsidRDefault="00FC3C3E" w:rsidP="00FC3C3E">
      <w:pPr>
        <w:pStyle w:val="2"/>
        <w:spacing w:before="156" w:after="156"/>
        <w:ind w:left="0"/>
      </w:pPr>
      <w:bookmarkStart w:id="62" w:name="_Toc355354275"/>
      <w:bookmarkStart w:id="63" w:name="_Toc262584949"/>
      <w:r>
        <w:rPr>
          <w:rFonts w:hint="eastAsia"/>
        </w:rPr>
        <w:lastRenderedPageBreak/>
        <w:t>Activiti</w:t>
      </w:r>
      <w:r>
        <w:rPr>
          <w:rFonts w:hint="eastAsia"/>
        </w:rPr>
        <w:t>工作流步骤</w:t>
      </w:r>
      <w:bookmarkEnd w:id="62"/>
    </w:p>
    <w:p w14:paraId="0E3CAC31" w14:textId="77777777" w:rsidR="00FC3C3E" w:rsidRPr="00652CC0" w:rsidRDefault="00BC4F35" w:rsidP="00DD2D28">
      <w:pPr>
        <w:pStyle w:val="3"/>
        <w:numPr>
          <w:ilvl w:val="2"/>
          <w:numId w:val="2"/>
        </w:numPr>
        <w:spacing w:before="156" w:after="156"/>
        <w:ind w:left="0" w:firstLine="0"/>
      </w:pPr>
      <w:bookmarkStart w:id="64" w:name="_Toc355354276"/>
      <w:r w:rsidRPr="00652CC0">
        <w:t>加载（发布）流程定义</w:t>
      </w:r>
      <w:bookmarkEnd w:id="64"/>
    </w:p>
    <w:p w14:paraId="48A69EBB" w14:textId="77777777" w:rsidR="00BC4F35" w:rsidRPr="009A621B" w:rsidRDefault="00652CC0" w:rsidP="009A621B">
      <w:pPr>
        <w:pStyle w:val="a0"/>
        <w:ind w:firstLine="480"/>
        <w:rPr>
          <w:rStyle w:val="affa"/>
          <w:b w:val="0"/>
          <w:bCs w:val="0"/>
          <w:color w:val="000000"/>
        </w:rPr>
      </w:pPr>
      <w:r w:rsidRPr="00652CC0">
        <w:rPr>
          <w:color w:val="000000"/>
        </w:rPr>
        <w:t>通过</w:t>
      </w:r>
      <w:r w:rsidRPr="00652CC0">
        <w:rPr>
          <w:color w:val="000000"/>
        </w:rPr>
        <w:t>jbpm</w:t>
      </w:r>
      <w:r w:rsidRPr="00652CC0">
        <w:rPr>
          <w:color w:val="000000"/>
        </w:rPr>
        <w:t>的</w:t>
      </w:r>
      <w:r w:rsidRPr="00652CC0">
        <w:rPr>
          <w:color w:val="000000"/>
        </w:rPr>
        <w:t>designer</w:t>
      </w:r>
      <w:r w:rsidRPr="00652CC0">
        <w:rPr>
          <w:color w:val="000000"/>
        </w:rPr>
        <w:t>插件，或者是用其他工具，制定出</w:t>
      </w:r>
      <w:r w:rsidRPr="00652CC0">
        <w:rPr>
          <w:color w:val="000000"/>
        </w:rPr>
        <w:t>processDefinition</w:t>
      </w:r>
      <w:r w:rsidRPr="00652CC0">
        <w:rPr>
          <w:color w:val="000000"/>
        </w:rPr>
        <w:t>，然后将其加载到应用中的过程。这个加载可以是写入内存中，或者是直接写入数据库等。</w:t>
      </w:r>
    </w:p>
    <w:p w14:paraId="3B2437FD" w14:textId="77777777" w:rsidR="00BC4F35" w:rsidRDefault="00BC4F35" w:rsidP="00DD2D28">
      <w:pPr>
        <w:pStyle w:val="3"/>
        <w:numPr>
          <w:ilvl w:val="2"/>
          <w:numId w:val="2"/>
        </w:numPr>
        <w:spacing w:before="156" w:after="156"/>
        <w:ind w:left="0" w:firstLine="0"/>
      </w:pPr>
      <w:bookmarkStart w:id="65" w:name="_Toc355354277"/>
      <w:r w:rsidRPr="00A73CF6">
        <w:t>启动流程</w:t>
      </w:r>
      <w:bookmarkEnd w:id="65"/>
    </w:p>
    <w:p w14:paraId="7784A665" w14:textId="77777777" w:rsidR="00E02B0F" w:rsidRPr="00E02B0F" w:rsidRDefault="00E02B0F" w:rsidP="00E02B0F">
      <w:pPr>
        <w:pStyle w:val="a0"/>
        <w:ind w:firstLine="480"/>
        <w:rPr>
          <w:color w:val="000000"/>
        </w:rPr>
      </w:pPr>
      <w:r w:rsidRPr="00E02B0F">
        <w:rPr>
          <w:color w:val="000000"/>
        </w:rPr>
        <w:t>创建流程实例的过程。具体创建实例的方法有多种，可根据自己的需要自行选择。</w:t>
      </w:r>
    </w:p>
    <w:p w14:paraId="36F06774" w14:textId="77777777" w:rsidR="00BC4F35" w:rsidRDefault="00BC4F35" w:rsidP="00DD2D28">
      <w:pPr>
        <w:pStyle w:val="3"/>
        <w:numPr>
          <w:ilvl w:val="2"/>
          <w:numId w:val="2"/>
        </w:numPr>
        <w:spacing w:before="156" w:after="156"/>
        <w:ind w:left="0" w:firstLine="0"/>
      </w:pPr>
      <w:bookmarkStart w:id="66" w:name="_Toc355354278"/>
      <w:r w:rsidRPr="00A73CF6">
        <w:t>处理任务</w:t>
      </w:r>
      <w:bookmarkEnd w:id="66"/>
    </w:p>
    <w:p w14:paraId="3FBDA33C" w14:textId="77777777" w:rsidR="00DF7C7C" w:rsidRPr="00DF7C7C" w:rsidRDefault="00DF7C7C" w:rsidP="00DF7C7C">
      <w:pPr>
        <w:pStyle w:val="a0"/>
        <w:ind w:firstLine="480"/>
        <w:rPr>
          <w:color w:val="000000"/>
        </w:rPr>
      </w:pPr>
      <w:r w:rsidRPr="00DF7C7C">
        <w:rPr>
          <w:color w:val="000000"/>
        </w:rPr>
        <w:t>在流程流转的过程中，</w:t>
      </w:r>
      <w:r w:rsidRPr="00DF7C7C">
        <w:rPr>
          <w:color w:val="000000"/>
        </w:rPr>
        <w:t>JBPM</w:t>
      </w:r>
      <w:r w:rsidRPr="00DF7C7C">
        <w:rPr>
          <w:color w:val="000000"/>
        </w:rPr>
        <w:t>引擎会为我们生成任务的实例，我们就需要针对这些任务实例来进行处理，然后结束这些任务实例，并推动流程的流转。</w:t>
      </w:r>
    </w:p>
    <w:p w14:paraId="692C0352" w14:textId="77777777" w:rsidR="00BC4F35" w:rsidRDefault="00BC4F35" w:rsidP="00DD2D28">
      <w:pPr>
        <w:pStyle w:val="3"/>
        <w:numPr>
          <w:ilvl w:val="2"/>
          <w:numId w:val="2"/>
        </w:numPr>
        <w:spacing w:before="156" w:after="156"/>
        <w:ind w:left="0" w:firstLine="0"/>
      </w:pPr>
      <w:bookmarkStart w:id="67" w:name="_Toc355354279"/>
      <w:r w:rsidRPr="00A73CF6">
        <w:t>记录流程的相关状态</w:t>
      </w:r>
      <w:bookmarkEnd w:id="67"/>
    </w:p>
    <w:p w14:paraId="5888486A" w14:textId="77777777" w:rsidR="00DF7C7C" w:rsidRPr="00DF7C7C" w:rsidRDefault="00DF7C7C" w:rsidP="009D2924">
      <w:pPr>
        <w:pStyle w:val="a0"/>
        <w:ind w:firstLine="480"/>
        <w:rPr>
          <w:color w:val="000000"/>
        </w:rPr>
      </w:pPr>
      <w:r w:rsidRPr="00DF7C7C">
        <w:rPr>
          <w:color w:val="000000"/>
        </w:rPr>
        <w:t>记录流程状态这点包括且不限于以下内容：</w:t>
      </w:r>
      <w:r w:rsidRPr="00DF7C7C">
        <w:rPr>
          <w:color w:val="000000"/>
        </w:rPr>
        <w:t xml:space="preserve"> </w:t>
      </w:r>
    </w:p>
    <w:p w14:paraId="7F4EEC5C" w14:textId="77777777" w:rsidR="00DF7C7C" w:rsidRPr="009D2924" w:rsidRDefault="00DF7C7C" w:rsidP="00DD2D28">
      <w:pPr>
        <w:pStyle w:val="a0"/>
        <w:numPr>
          <w:ilvl w:val="0"/>
          <w:numId w:val="11"/>
        </w:numPr>
        <w:ind w:firstLineChars="0"/>
        <w:rPr>
          <w:color w:val="000000"/>
        </w:rPr>
      </w:pPr>
      <w:r w:rsidRPr="009D2924">
        <w:rPr>
          <w:color w:val="000000"/>
        </w:rPr>
        <w:t>流程实例的开启</w:t>
      </w:r>
      <w:r w:rsidRPr="009D2924">
        <w:rPr>
          <w:color w:val="000000"/>
        </w:rPr>
        <w:t xml:space="preserve"> </w:t>
      </w:r>
    </w:p>
    <w:p w14:paraId="11CE8E2B" w14:textId="77777777" w:rsidR="00DF7C7C" w:rsidRPr="00DF7C7C" w:rsidRDefault="00DF7C7C" w:rsidP="00DD2D28">
      <w:pPr>
        <w:pStyle w:val="a0"/>
        <w:numPr>
          <w:ilvl w:val="0"/>
          <w:numId w:val="11"/>
        </w:numPr>
        <w:ind w:firstLineChars="0"/>
        <w:rPr>
          <w:color w:val="000000"/>
        </w:rPr>
      </w:pPr>
      <w:r w:rsidRPr="00DF7C7C">
        <w:rPr>
          <w:color w:val="000000"/>
        </w:rPr>
        <w:t>任务实例的创建</w:t>
      </w:r>
      <w:r w:rsidRPr="00DF7C7C">
        <w:rPr>
          <w:color w:val="000000"/>
        </w:rPr>
        <w:t xml:space="preserve"> </w:t>
      </w:r>
    </w:p>
    <w:p w14:paraId="3C30CE21" w14:textId="77777777" w:rsidR="00DF7C7C" w:rsidRPr="00DF7C7C" w:rsidRDefault="00DF7C7C" w:rsidP="00DD2D28">
      <w:pPr>
        <w:pStyle w:val="a0"/>
        <w:numPr>
          <w:ilvl w:val="0"/>
          <w:numId w:val="11"/>
        </w:numPr>
        <w:ind w:firstLineChars="0"/>
        <w:rPr>
          <w:color w:val="000000"/>
        </w:rPr>
      </w:pPr>
      <w:r w:rsidRPr="00DF7C7C">
        <w:rPr>
          <w:color w:val="000000"/>
        </w:rPr>
        <w:t>任务实例的开始执行</w:t>
      </w:r>
      <w:r w:rsidRPr="00DF7C7C">
        <w:rPr>
          <w:color w:val="000000"/>
        </w:rPr>
        <w:t xml:space="preserve"> </w:t>
      </w:r>
    </w:p>
    <w:p w14:paraId="37609EE8" w14:textId="77777777" w:rsidR="00DF7C7C" w:rsidRPr="00DF7C7C" w:rsidRDefault="00DF7C7C" w:rsidP="00DD2D28">
      <w:pPr>
        <w:pStyle w:val="a0"/>
        <w:numPr>
          <w:ilvl w:val="0"/>
          <w:numId w:val="11"/>
        </w:numPr>
        <w:ind w:firstLineChars="0"/>
        <w:rPr>
          <w:color w:val="000000"/>
        </w:rPr>
      </w:pPr>
      <w:r w:rsidRPr="00DF7C7C">
        <w:rPr>
          <w:color w:val="000000"/>
        </w:rPr>
        <w:t>任务实例的结束</w:t>
      </w:r>
      <w:r w:rsidRPr="00DF7C7C">
        <w:rPr>
          <w:color w:val="000000"/>
        </w:rPr>
        <w:t xml:space="preserve"> </w:t>
      </w:r>
    </w:p>
    <w:p w14:paraId="10BCF8BC" w14:textId="77777777" w:rsidR="00DF7C7C" w:rsidRDefault="00DF7C7C" w:rsidP="00DD2D28">
      <w:pPr>
        <w:pStyle w:val="a0"/>
        <w:numPr>
          <w:ilvl w:val="0"/>
          <w:numId w:val="11"/>
        </w:numPr>
        <w:ind w:firstLineChars="0"/>
        <w:rPr>
          <w:color w:val="000000"/>
        </w:rPr>
      </w:pPr>
      <w:r w:rsidRPr="00DF7C7C">
        <w:rPr>
          <w:color w:val="000000"/>
        </w:rPr>
        <w:t>流程实例的结束</w:t>
      </w:r>
    </w:p>
    <w:p w14:paraId="3C9EFE97" w14:textId="77777777" w:rsidR="00A24D48" w:rsidRDefault="00A24D48" w:rsidP="00A24D48">
      <w:pPr>
        <w:pStyle w:val="2"/>
        <w:spacing w:before="156" w:after="156"/>
        <w:ind w:left="0"/>
      </w:pPr>
      <w:bookmarkStart w:id="68" w:name="_Toc355354280"/>
      <w:r w:rsidRPr="00A24D48">
        <w:t>Activiti5 API</w:t>
      </w:r>
      <w:r w:rsidRPr="00A24D48">
        <w:t>应用</w:t>
      </w:r>
      <w:bookmarkEnd w:id="68"/>
    </w:p>
    <w:p w14:paraId="3A99CCD5" w14:textId="77777777" w:rsidR="00A24D48" w:rsidRDefault="0091771C" w:rsidP="00A24D48">
      <w:pPr>
        <w:pStyle w:val="a0"/>
        <w:ind w:firstLine="480"/>
      </w:pPr>
      <w:r w:rsidRPr="0091771C">
        <w:t>ProcessEngine</w:t>
      </w:r>
      <w:r w:rsidRPr="0091771C">
        <w:t>是</w:t>
      </w:r>
      <w:r w:rsidRPr="0091771C">
        <w:t>Activiti</w:t>
      </w:r>
      <w:r w:rsidRPr="0091771C">
        <w:t>系统的核心接口，七类基础服务接口通过</w:t>
      </w:r>
      <w:r w:rsidRPr="0091771C">
        <w:t>ProcessEngine</w:t>
      </w:r>
      <w:r w:rsidRPr="0091771C">
        <w:t>获取，均采用链式</w:t>
      </w:r>
      <w:r w:rsidRPr="0091771C">
        <w:t>API</w:t>
      </w:r>
      <w:r w:rsidRPr="0091771C">
        <w:t>方式</w:t>
      </w:r>
      <w:r>
        <w:rPr>
          <w:rFonts w:hint="eastAsia"/>
        </w:rPr>
        <w:t>。</w:t>
      </w:r>
    </w:p>
    <w:p w14:paraId="3953E963" w14:textId="77777777" w:rsidR="00904F89" w:rsidRDefault="00904F89" w:rsidP="00A24D48">
      <w:pPr>
        <w:pStyle w:val="a0"/>
        <w:ind w:firstLine="480"/>
      </w:pPr>
      <w:r w:rsidRPr="00904F89">
        <w:rPr>
          <w:noProof/>
        </w:rPr>
        <w:lastRenderedPageBreak/>
        <w:drawing>
          <wp:inline distT="0" distB="0" distL="0" distR="0" wp14:anchorId="61D3754B" wp14:editId="084797F0">
            <wp:extent cx="5076825" cy="2162175"/>
            <wp:effectExtent l="19050" t="0" r="9525" b="0"/>
            <wp:docPr id="13" name="图片 1" descr="Activiti 5 笔记 － Chapter 3  API - 汲湘 - 雨  江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i 5 笔记 － Chapter 3  API - 汲湘 - 雨  江南"/>
                    <pic:cNvPicPr>
                      <a:picLocks noChangeAspect="1" noChangeArrowheads="1"/>
                    </pic:cNvPicPr>
                  </pic:nvPicPr>
                  <pic:blipFill>
                    <a:blip r:embed="rId29" cstate="print"/>
                    <a:srcRect/>
                    <a:stretch>
                      <a:fillRect/>
                    </a:stretch>
                  </pic:blipFill>
                  <pic:spPr bwMode="auto">
                    <a:xfrm>
                      <a:off x="0" y="0"/>
                      <a:ext cx="5079161" cy="2163170"/>
                    </a:xfrm>
                    <a:prstGeom prst="rect">
                      <a:avLst/>
                    </a:prstGeom>
                    <a:noFill/>
                    <a:ln w="9525">
                      <a:noFill/>
                      <a:miter lim="800000"/>
                      <a:headEnd/>
                      <a:tailEnd/>
                    </a:ln>
                  </pic:spPr>
                </pic:pic>
              </a:graphicData>
            </a:graphic>
          </wp:inline>
        </w:drawing>
      </w:r>
    </w:p>
    <w:p w14:paraId="632D44EB" w14:textId="77777777" w:rsidR="004611DF" w:rsidRDefault="004611DF" w:rsidP="00DD2D28">
      <w:pPr>
        <w:pStyle w:val="3"/>
        <w:numPr>
          <w:ilvl w:val="2"/>
          <w:numId w:val="2"/>
        </w:numPr>
        <w:spacing w:before="156" w:after="156"/>
        <w:ind w:left="0" w:firstLine="0"/>
      </w:pPr>
      <w:bookmarkStart w:id="69" w:name="_Toc355354281"/>
      <w:r w:rsidRPr="004611DF">
        <w:t>RepositoryService</w:t>
      </w:r>
      <w:r w:rsidRPr="004611DF">
        <w:t>：</w:t>
      </w:r>
      <w:bookmarkEnd w:id="69"/>
    </w:p>
    <w:p w14:paraId="5AB9CFEC" w14:textId="77777777" w:rsidR="009E3A98" w:rsidRPr="009E3A98" w:rsidRDefault="009E3A98" w:rsidP="009E3A98">
      <w:pPr>
        <w:pStyle w:val="a0"/>
        <w:ind w:firstLine="480"/>
      </w:pPr>
      <w:r w:rsidRPr="009E3A98">
        <w:t>流程资源服务的接口，主要用于对流程定义的部署、查询和删除操。</w:t>
      </w:r>
    </w:p>
    <w:p w14:paraId="256A87CC" w14:textId="77777777" w:rsidR="004611DF" w:rsidRDefault="004611DF" w:rsidP="00DD2D28">
      <w:pPr>
        <w:pStyle w:val="3"/>
        <w:numPr>
          <w:ilvl w:val="2"/>
          <w:numId w:val="2"/>
        </w:numPr>
        <w:spacing w:before="156" w:after="156"/>
        <w:ind w:left="0" w:firstLine="0"/>
      </w:pPr>
      <w:bookmarkStart w:id="70" w:name="_Toc355354282"/>
      <w:r w:rsidRPr="004611DF">
        <w:t>TaskService</w:t>
      </w:r>
      <w:bookmarkEnd w:id="70"/>
    </w:p>
    <w:p w14:paraId="02E868A4" w14:textId="77777777" w:rsidR="00D56379" w:rsidRPr="00D56379" w:rsidRDefault="00D56379" w:rsidP="00D56379">
      <w:pPr>
        <w:pStyle w:val="a0"/>
        <w:ind w:firstLine="480"/>
      </w:pPr>
      <w:r w:rsidRPr="00D56379">
        <w:t>任务领取（</w:t>
      </w:r>
      <w:r w:rsidRPr="00D56379">
        <w:t>claiming</w:t>
      </w:r>
      <w:r w:rsidRPr="00D56379">
        <w:t>）、任务完成（</w:t>
      </w:r>
      <w:r w:rsidRPr="00D56379">
        <w:t>completing</w:t>
      </w:r>
      <w:r w:rsidRPr="00D56379">
        <w:t>）和任务指派（</w:t>
      </w:r>
      <w:r w:rsidRPr="00D56379">
        <w:t>assigning</w:t>
      </w:r>
      <w:r w:rsidRPr="00D56379">
        <w:t>），还包括对任务的创建、查询、保存、删除等。</w:t>
      </w:r>
    </w:p>
    <w:p w14:paraId="290312A7" w14:textId="77777777" w:rsidR="004611DF" w:rsidRDefault="004611DF" w:rsidP="00DD2D28">
      <w:pPr>
        <w:pStyle w:val="3"/>
        <w:numPr>
          <w:ilvl w:val="2"/>
          <w:numId w:val="2"/>
        </w:numPr>
        <w:spacing w:before="156" w:after="156"/>
        <w:ind w:left="0" w:firstLine="0"/>
      </w:pPr>
      <w:bookmarkStart w:id="71" w:name="_Toc355354283"/>
      <w:r w:rsidRPr="004611DF">
        <w:t>RuntimeService</w:t>
      </w:r>
      <w:r w:rsidRPr="004611DF">
        <w:t>：</w:t>
      </w:r>
      <w:bookmarkEnd w:id="71"/>
    </w:p>
    <w:p w14:paraId="75EF578D" w14:textId="77777777" w:rsidR="000D39AC" w:rsidRPr="000D39AC" w:rsidRDefault="00822DD3" w:rsidP="000D39AC">
      <w:pPr>
        <w:pStyle w:val="a0"/>
        <w:ind w:firstLine="480"/>
      </w:pPr>
      <w:r w:rsidRPr="00822DD3">
        <w:t>运行时服务主要用于启动或查询流程实例，以及流程变量、当前激活状态活动的查询、流程实例的删除等。</w:t>
      </w:r>
    </w:p>
    <w:p w14:paraId="79FEA69E" w14:textId="77777777" w:rsidR="004611DF" w:rsidRDefault="004611DF" w:rsidP="00DD2D28">
      <w:pPr>
        <w:pStyle w:val="3"/>
        <w:numPr>
          <w:ilvl w:val="2"/>
          <w:numId w:val="2"/>
        </w:numPr>
        <w:spacing w:before="156" w:after="156"/>
        <w:ind w:left="0" w:firstLine="0"/>
      </w:pPr>
      <w:bookmarkStart w:id="72" w:name="_Toc355354284"/>
      <w:r w:rsidRPr="004611DF">
        <w:t>HistoryService</w:t>
      </w:r>
      <w:r w:rsidRPr="004611DF">
        <w:t>：</w:t>
      </w:r>
      <w:bookmarkEnd w:id="72"/>
    </w:p>
    <w:p w14:paraId="394AF8E7" w14:textId="77777777" w:rsidR="00387D00" w:rsidRPr="00387D00" w:rsidRDefault="00387D00" w:rsidP="00387D00">
      <w:pPr>
        <w:pStyle w:val="a0"/>
        <w:ind w:firstLine="480"/>
      </w:pPr>
      <w:r w:rsidRPr="00387D00">
        <w:t>流程历史的服务接口。提供对历史流程实例、历史任务的查询和删除操作</w:t>
      </w:r>
      <w:r>
        <w:rPr>
          <w:rFonts w:hint="eastAsia"/>
        </w:rPr>
        <w:t>。</w:t>
      </w:r>
    </w:p>
    <w:p w14:paraId="0C3B995A" w14:textId="77777777" w:rsidR="004611DF" w:rsidRDefault="004611DF" w:rsidP="00DD2D28">
      <w:pPr>
        <w:pStyle w:val="3"/>
        <w:numPr>
          <w:ilvl w:val="2"/>
          <w:numId w:val="2"/>
        </w:numPr>
        <w:spacing w:before="156" w:after="156"/>
        <w:ind w:left="0" w:firstLine="0"/>
      </w:pPr>
      <w:bookmarkStart w:id="73" w:name="_Toc355354285"/>
      <w:r w:rsidRPr="004611DF">
        <w:t>IdentityService</w:t>
      </w:r>
      <w:r w:rsidRPr="004611DF">
        <w:t>：</w:t>
      </w:r>
      <w:bookmarkEnd w:id="73"/>
    </w:p>
    <w:p w14:paraId="6576C698" w14:textId="77777777" w:rsidR="00387D00" w:rsidRPr="00387D00" w:rsidRDefault="00387D00" w:rsidP="00387D00">
      <w:pPr>
        <w:pStyle w:val="a0"/>
        <w:ind w:firstLine="480"/>
      </w:pPr>
      <w:r w:rsidRPr="00387D00">
        <w:t>用户、组管理服务接口，用于管理</w:t>
      </w:r>
      <w:r w:rsidRPr="00387D00">
        <w:t>Group</w:t>
      </w:r>
      <w:r w:rsidRPr="00387D00">
        <w:t>、</w:t>
      </w:r>
      <w:r w:rsidRPr="00387D00">
        <w:t>User</w:t>
      </w:r>
      <w:r w:rsidRPr="00387D00">
        <w:t>的增删改查，并维护</w:t>
      </w:r>
      <w:r w:rsidRPr="00387D00">
        <w:t>Membership</w:t>
      </w:r>
      <w:r>
        <w:rPr>
          <w:rFonts w:hint="eastAsia"/>
        </w:rPr>
        <w:t>。</w:t>
      </w:r>
    </w:p>
    <w:p w14:paraId="18AD9834" w14:textId="77777777" w:rsidR="004611DF" w:rsidRDefault="004611DF" w:rsidP="00DD2D28">
      <w:pPr>
        <w:pStyle w:val="3"/>
        <w:numPr>
          <w:ilvl w:val="2"/>
          <w:numId w:val="2"/>
        </w:numPr>
        <w:spacing w:before="156" w:after="156"/>
        <w:ind w:left="0" w:firstLine="0"/>
      </w:pPr>
      <w:bookmarkStart w:id="74" w:name="_Toc355354286"/>
      <w:r w:rsidRPr="004611DF">
        <w:t>FormService</w:t>
      </w:r>
      <w:r w:rsidRPr="004611DF">
        <w:t>：</w:t>
      </w:r>
      <w:bookmarkEnd w:id="74"/>
    </w:p>
    <w:p w14:paraId="56B4B458" w14:textId="77777777" w:rsidR="00410444" w:rsidRPr="00410444" w:rsidRDefault="00410444" w:rsidP="00410444">
      <w:pPr>
        <w:pStyle w:val="a0"/>
        <w:ind w:firstLine="480"/>
      </w:pPr>
      <w:r w:rsidRPr="00410444">
        <w:t>表单服务用于访问表单数据以及在启动新的流程实例时或完成任务时所需的渲染后的表单，提供</w:t>
      </w:r>
      <w:r w:rsidRPr="00410444">
        <w:t>UI</w:t>
      </w:r>
      <w:r w:rsidRPr="00410444">
        <w:t>界面辅助用户填写相关值以保存至流程变量。</w:t>
      </w:r>
    </w:p>
    <w:p w14:paraId="6D77694F" w14:textId="77777777" w:rsidR="00800FD8" w:rsidRDefault="00800FD8" w:rsidP="00DD2D28">
      <w:pPr>
        <w:pStyle w:val="3"/>
        <w:numPr>
          <w:ilvl w:val="2"/>
          <w:numId w:val="2"/>
        </w:numPr>
        <w:spacing w:before="156" w:after="156"/>
        <w:ind w:left="0" w:firstLine="0"/>
      </w:pPr>
      <w:bookmarkStart w:id="75" w:name="_Toc355354287"/>
      <w:r w:rsidRPr="00800FD8">
        <w:lastRenderedPageBreak/>
        <w:t>ManagementService</w:t>
      </w:r>
      <w:r w:rsidRPr="00800FD8">
        <w:t>：</w:t>
      </w:r>
      <w:bookmarkEnd w:id="75"/>
    </w:p>
    <w:p w14:paraId="190FF7A2" w14:textId="0125EF2F" w:rsidR="00DA798E" w:rsidRDefault="00410444" w:rsidP="00B6734D">
      <w:pPr>
        <w:pStyle w:val="a0"/>
        <w:ind w:firstLine="480"/>
      </w:pPr>
      <w:r w:rsidRPr="00410444">
        <w:t>提供流程管理和控制操作的接口服务，和业务流程的运行没有关联关系，比如查询数据库本身的内容、</w:t>
      </w:r>
      <w:r w:rsidRPr="00410444">
        <w:t>Activiti</w:t>
      </w:r>
      <w:r w:rsidRPr="00410444">
        <w:t>的版本及序列生成</w:t>
      </w:r>
      <w:r w:rsidRPr="00410444">
        <w:t>ID</w:t>
      </w:r>
      <w:r w:rsidRPr="00410444">
        <w:t>规则等</w:t>
      </w:r>
      <w:r w:rsidR="00BD4890">
        <w:rPr>
          <w:rFonts w:hint="eastAsia"/>
        </w:rPr>
        <w:t>。</w:t>
      </w:r>
      <w:bookmarkEnd w:id="63"/>
    </w:p>
    <w:p w14:paraId="149BC61D" w14:textId="21B41576" w:rsidR="005B0E5C" w:rsidRPr="005B0E5C" w:rsidRDefault="005B0E5C" w:rsidP="005B0E5C">
      <w:pPr>
        <w:pStyle w:val="2"/>
        <w:spacing w:before="156" w:after="156"/>
        <w:ind w:left="0"/>
      </w:pPr>
      <w:bookmarkStart w:id="76" w:name="_Toc355354288"/>
      <w:r w:rsidRPr="005B0E5C">
        <w:t>Activiti5</w:t>
      </w:r>
      <w:r w:rsidRPr="005B0E5C">
        <w:t>设计模式</w:t>
      </w:r>
      <w:bookmarkEnd w:id="76"/>
    </w:p>
    <w:p w14:paraId="370C0C38" w14:textId="77777777" w:rsidR="005B0E5C" w:rsidRPr="005B0E5C" w:rsidRDefault="005B0E5C" w:rsidP="005B0E5C">
      <w:pPr>
        <w:pStyle w:val="a0"/>
        <w:ind w:firstLine="480"/>
      </w:pPr>
      <w:r w:rsidRPr="005B0E5C">
        <w:t>命令模式能将命令的发出与执行分开，委派给不同的对象，每一个命令都代表一个指令，其最大的好处是提供了一个公共接口，使得用户可以用同一种方式调用所有的事务，同时也易于添加新事务以扩展系统。</w:t>
      </w:r>
    </w:p>
    <w:p w14:paraId="643D9755" w14:textId="77777777" w:rsidR="005B0E5C" w:rsidRPr="005B0E5C" w:rsidRDefault="005B0E5C" w:rsidP="005B0E5C">
      <w:pPr>
        <w:pStyle w:val="a0"/>
        <w:ind w:firstLine="480"/>
      </w:pPr>
      <w:r w:rsidRPr="005B0E5C">
        <w:t>Activiti5</w:t>
      </w:r>
      <w:r w:rsidRPr="005B0E5C">
        <w:t>大量采用了命令模式，在流程运行期间，所有的指令执行（比如流程部署、流程流转、获取任务等）都使用此模式实现，</w:t>
      </w:r>
      <w:r w:rsidRPr="005B0E5C">
        <w:t xml:space="preserve"> </w:t>
      </w:r>
      <w:r w:rsidRPr="005B0E5C">
        <w:t>其中涉及到四个重要的概念：</w:t>
      </w:r>
    </w:p>
    <w:p w14:paraId="29E393AA" w14:textId="77777777" w:rsidR="005B0E5C" w:rsidRPr="005B0E5C" w:rsidRDefault="005B0E5C" w:rsidP="005B0E5C">
      <w:pPr>
        <w:pStyle w:val="a0"/>
        <w:ind w:firstLine="480"/>
      </w:pPr>
      <w:r w:rsidRPr="005B0E5C">
        <w:t>Command:Activiti5</w:t>
      </w:r>
      <w:r w:rsidRPr="005B0E5C">
        <w:t>的命令定义接口，仅有一个</w:t>
      </w:r>
      <w:r w:rsidRPr="005B0E5C">
        <w:t>execute</w:t>
      </w:r>
      <w:r w:rsidRPr="005B0E5C">
        <w:t>方法，所有运行期要执行的指令都要实现该接口，定义要执行的具体行为。</w:t>
      </w:r>
    </w:p>
    <w:p w14:paraId="1AA496EF" w14:textId="77777777" w:rsidR="005B0E5C" w:rsidRPr="005B0E5C" w:rsidRDefault="005B0E5C" w:rsidP="005B0E5C">
      <w:pPr>
        <w:pStyle w:val="a0"/>
        <w:ind w:firstLine="480"/>
      </w:pPr>
      <w:r w:rsidRPr="005B0E5C">
        <w:t>CommandContext:</w:t>
      </w:r>
      <w:r w:rsidRPr="005B0E5C">
        <w:t>命令执行的上下文环境，每个</w:t>
      </w:r>
      <w:r w:rsidRPr="005B0E5C">
        <w:t>Command</w:t>
      </w:r>
      <w:r w:rsidRPr="005B0E5C">
        <w:t>的执行都依赖其上下文环境，</w:t>
      </w:r>
      <w:r w:rsidRPr="005B0E5C">
        <w:t>CommandContext</w:t>
      </w:r>
      <w:r w:rsidRPr="005B0E5C">
        <w:t>创建了命令执行</w:t>
      </w:r>
      <w:r w:rsidRPr="005B0E5C">
        <w:t xml:space="preserve"> </w:t>
      </w:r>
      <w:r w:rsidRPr="005B0E5C">
        <w:t>期间的引擎会话与数据库会话，每个</w:t>
      </w:r>
      <w:r w:rsidRPr="005B0E5C">
        <w:t>CommandContext</w:t>
      </w:r>
      <w:r w:rsidRPr="005B0E5C">
        <w:t>都是一个单独的</w:t>
      </w:r>
      <w:r w:rsidRPr="005B0E5C">
        <w:t>ThreadLocal</w:t>
      </w:r>
      <w:r w:rsidRPr="005B0E5C">
        <w:t>，执行期间不会受其它线程干预，是线程安全的。</w:t>
      </w:r>
    </w:p>
    <w:p w14:paraId="373F0ED0" w14:textId="77777777" w:rsidR="005B0E5C" w:rsidRPr="005B0E5C" w:rsidRDefault="005B0E5C" w:rsidP="005B0E5C">
      <w:pPr>
        <w:pStyle w:val="a0"/>
        <w:ind w:firstLine="480"/>
      </w:pPr>
      <w:r w:rsidRPr="005B0E5C">
        <w:t>CommandExecutor:</w:t>
      </w:r>
      <w:r w:rsidRPr="005B0E5C">
        <w:t>命令执行器，负责执行所有的运行时</w:t>
      </w:r>
      <w:r w:rsidRPr="005B0E5C">
        <w:t>Command</w:t>
      </w:r>
      <w:r w:rsidRPr="005B0E5C">
        <w:t>。引擎中各项指令的执行（即命令的产生者可能来源于多种对象）都托</w:t>
      </w:r>
      <w:r w:rsidRPr="005B0E5C">
        <w:t>CommandExecutor</w:t>
      </w:r>
      <w:r w:rsidRPr="005B0E5C">
        <w:t>处理，仅有一个接口方法：</w:t>
      </w:r>
      <w:r w:rsidRPr="005B0E5C">
        <w:t>execute(Command command)</w:t>
      </w:r>
      <w:r w:rsidRPr="005B0E5C">
        <w:t>。</w:t>
      </w:r>
      <w:r w:rsidRPr="005B0E5C">
        <w:t xml:space="preserve"> ActivityBehavior:</w:t>
      </w:r>
      <w:r w:rsidRPr="005B0E5C">
        <w:t>活动行为定义，用于定义</w:t>
      </w:r>
      <w:r w:rsidRPr="005B0E5C">
        <w:t>BPMN2.0</w:t>
      </w:r>
      <w:r w:rsidRPr="005B0E5C">
        <w:t>执行语义层的各图元在流程引擎的行为，或称之为所具备的图元特征。与</w:t>
      </w:r>
      <w:r w:rsidRPr="005B0E5C">
        <w:t xml:space="preserve"> Command</w:t>
      </w:r>
      <w:r w:rsidRPr="005B0E5C">
        <w:t>的概念类似，仅仅描述</w:t>
      </w:r>
      <w:r w:rsidRPr="005B0E5C">
        <w:t>“</w:t>
      </w:r>
      <w:r w:rsidRPr="005B0E5C">
        <w:t>待执行</w:t>
      </w:r>
      <w:r w:rsidRPr="005B0E5C">
        <w:t>”</w:t>
      </w:r>
      <w:r w:rsidRPr="005B0E5C">
        <w:t>的指令是什么，会发生什么样的行为，但真正要执行时则由引擎负责驱动。</w:t>
      </w:r>
    </w:p>
    <w:p w14:paraId="0928200D" w14:textId="77777777" w:rsidR="005B0E5C" w:rsidRPr="005B0E5C" w:rsidRDefault="005B0E5C" w:rsidP="005B0E5C">
      <w:pPr>
        <w:pStyle w:val="a0"/>
        <w:ind w:firstLine="480"/>
      </w:pPr>
      <w:r w:rsidRPr="005B0E5C">
        <w:t>人机交互任务是业务流程应用中最常用的业务类型，以</w:t>
      </w:r>
      <w:r w:rsidRPr="005B0E5C">
        <w:t>BPMN2.0</w:t>
      </w:r>
      <w:r w:rsidRPr="005B0E5C">
        <w:t>中定义的</w:t>
      </w:r>
      <w:r w:rsidRPr="005B0E5C">
        <w:t>“Task”</w:t>
      </w:r>
      <w:r w:rsidRPr="005B0E5C">
        <w:t>这个典型元素说明一下命令模式在</w:t>
      </w:r>
      <w:r w:rsidRPr="005B0E5C">
        <w:t>Activiti5</w:t>
      </w:r>
      <w:r w:rsidRPr="005B0E5C">
        <w:t>中的应用：</w:t>
      </w:r>
    </w:p>
    <w:p w14:paraId="63624812" w14:textId="77777777" w:rsidR="005B0E5C" w:rsidRPr="005B0E5C" w:rsidRDefault="005B0E5C" w:rsidP="005B0E5C">
      <w:pPr>
        <w:pStyle w:val="a0"/>
        <w:ind w:firstLine="480"/>
      </w:pPr>
      <w:r w:rsidRPr="005B0E5C">
        <w:t>Activiti5</w:t>
      </w:r>
      <w:r w:rsidRPr="005B0E5C">
        <w:t>针对</w:t>
      </w:r>
      <w:r w:rsidRPr="005B0E5C">
        <w:t>BPMN2.0</w:t>
      </w:r>
      <w:r w:rsidRPr="005B0E5C">
        <w:t>的</w:t>
      </w:r>
      <w:r w:rsidRPr="005B0E5C">
        <w:t>Task Element</w:t>
      </w:r>
      <w:r w:rsidRPr="005B0E5C">
        <w:t>定义了</w:t>
      </w:r>
      <w:r w:rsidRPr="005B0E5C">
        <w:t>Task</w:t>
      </w:r>
      <w:r w:rsidRPr="005B0E5C">
        <w:t>接口，并依据</w:t>
      </w:r>
      <w:r w:rsidRPr="005B0E5C">
        <w:t>Semantic.xsd</w:t>
      </w:r>
      <w:r w:rsidRPr="005B0E5C">
        <w:t>执行语义定义了相关任务元素所具有的行为特性，此行为特性通过</w:t>
      </w:r>
      <w:r w:rsidRPr="005B0E5C">
        <w:t xml:space="preserve"> setActivityBehavior</w:t>
      </w:r>
      <w:r w:rsidRPr="005B0E5C">
        <w:t>方法进行行为与元素的绑定，这些</w:t>
      </w:r>
      <w:r w:rsidRPr="005B0E5C">
        <w:t>Behavior</w:t>
      </w:r>
      <w:r w:rsidRPr="005B0E5C">
        <w:t>在流程引擎驱动流转到活动节点时将被触发，通过</w:t>
      </w:r>
      <w:r w:rsidRPr="005B0E5C">
        <w:t xml:space="preserve"> execute(ActivityExecution execution)</w:t>
      </w:r>
      <w:r w:rsidRPr="005B0E5C">
        <w:t>执行</w:t>
      </w:r>
      <w:r w:rsidRPr="005B0E5C">
        <w:t>ActivityBehavior</w:t>
      </w:r>
      <w:r w:rsidRPr="005B0E5C">
        <w:t>中指定的操作；</w:t>
      </w:r>
    </w:p>
    <w:p w14:paraId="4C73C0F7" w14:textId="77777777" w:rsidR="005B0E5C" w:rsidRPr="005B0E5C" w:rsidRDefault="005B0E5C" w:rsidP="005B0E5C">
      <w:pPr>
        <w:pStyle w:val="a0"/>
        <w:ind w:firstLine="480"/>
      </w:pPr>
      <w:r w:rsidRPr="005B0E5C">
        <w:lastRenderedPageBreak/>
        <w:t>每个活动有若干个</w:t>
      </w:r>
      <w:r w:rsidRPr="005B0E5C">
        <w:t>Command</w:t>
      </w:r>
      <w:r w:rsidRPr="005B0E5C">
        <w:t>与之对应，比如</w:t>
      </w:r>
      <w:r w:rsidRPr="005B0E5C">
        <w:t>ClaimTaskCmd</w:t>
      </w:r>
      <w:r w:rsidRPr="005B0E5C">
        <w:t>、</w:t>
      </w:r>
      <w:r w:rsidRPr="005B0E5C">
        <w:t>CompleteTaskCmd</w:t>
      </w:r>
      <w:r w:rsidRPr="005B0E5C">
        <w:t>、</w:t>
      </w:r>
      <w:r w:rsidRPr="005B0E5C">
        <w:t>DelegateTaskCmd</w:t>
      </w:r>
      <w:r w:rsidRPr="005B0E5C">
        <w:t>、</w:t>
      </w:r>
      <w:r w:rsidRPr="005B0E5C">
        <w:t xml:space="preserve"> SaveTaskCmd</w:t>
      </w:r>
      <w:r w:rsidRPr="005B0E5C">
        <w:t>、</w:t>
      </w:r>
      <w:r w:rsidRPr="005B0E5C">
        <w:t>DeleteTaskCmd</w:t>
      </w:r>
      <w:r w:rsidRPr="005B0E5C">
        <w:t>等，分别表示任务的领取、完成、转交、保存、删除等，这些操作指令的执行结果通过命令执行上下文</w:t>
      </w:r>
      <w:r w:rsidRPr="005B0E5C">
        <w:t xml:space="preserve"> </w:t>
      </w:r>
      <w:r w:rsidRPr="005B0E5C">
        <w:t>（</w:t>
      </w:r>
      <w:r w:rsidRPr="005B0E5C">
        <w:t>CommandContext</w:t>
      </w:r>
      <w:r w:rsidRPr="005B0E5C">
        <w:t>）得到</w:t>
      </w:r>
      <w:r w:rsidRPr="005B0E5C">
        <w:t>DAO</w:t>
      </w:r>
      <w:r w:rsidRPr="005B0E5C">
        <w:t>层的</w:t>
      </w:r>
      <w:r w:rsidRPr="005B0E5C">
        <w:t>TaskManager</w:t>
      </w:r>
      <w:r w:rsidRPr="005B0E5C">
        <w:t>将任务对象的变更持久化到数据库中；</w:t>
      </w:r>
    </w:p>
    <w:p w14:paraId="0FBEA930" w14:textId="77777777" w:rsidR="005B0E5C" w:rsidRPr="005B0E5C" w:rsidRDefault="005B0E5C" w:rsidP="005B0E5C">
      <w:pPr>
        <w:pStyle w:val="a0"/>
        <w:ind w:firstLine="480"/>
      </w:pPr>
      <w:r w:rsidRPr="005B0E5C">
        <w:t>引擎不关心要执行什么，凡是实现了</w:t>
      </w:r>
      <w:r w:rsidRPr="005B0E5C">
        <w:t>Command</w:t>
      </w:r>
      <w:r w:rsidRPr="005B0E5C">
        <w:t>接口的类都可以通过</w:t>
      </w:r>
      <w:r w:rsidRPr="005B0E5C">
        <w:t>CommandExecutor</w:t>
      </w:r>
      <w:r w:rsidRPr="005B0E5C">
        <w:t>执行，除了引擎提供的这些原生的任务指令外，如</w:t>
      </w:r>
      <w:r w:rsidRPr="005B0E5C">
        <w:t xml:space="preserve"> </w:t>
      </w:r>
      <w:r w:rsidRPr="005B0E5C">
        <w:t>果业务系统有额外的特性化操作，也可以自定义一组</w:t>
      </w:r>
      <w:r w:rsidRPr="005B0E5C">
        <w:t>Command</w:t>
      </w:r>
      <w:r w:rsidRPr="005B0E5C">
        <w:t>，在</w:t>
      </w:r>
      <w:r w:rsidRPr="005B0E5C">
        <w:t>Command.execute()</w:t>
      </w:r>
      <w:r w:rsidRPr="005B0E5C">
        <w:t>中自由调用外部服务、发送手机短信、附加任务属</w:t>
      </w:r>
      <w:r w:rsidRPr="005B0E5C">
        <w:t xml:space="preserve"> </w:t>
      </w:r>
      <w:r w:rsidRPr="005B0E5C">
        <w:t>性、调用</w:t>
      </w:r>
      <w:r w:rsidRPr="005B0E5C">
        <w:t>DAO</w:t>
      </w:r>
      <w:r w:rsidRPr="005B0E5C">
        <w:t>操作数据库等，封装完毕后交由引擎去执行，即可得到希望的结果。同样，如果在业务系统中需要自定义</w:t>
      </w:r>
      <w:r w:rsidRPr="005B0E5C">
        <w:t>BPMN</w:t>
      </w:r>
      <w:r w:rsidRPr="005B0E5C">
        <w:t>元素或属性，仅需同步增加</w:t>
      </w:r>
      <w:r w:rsidRPr="005B0E5C">
        <w:t xml:space="preserve"> ActivityBehavior</w:t>
      </w:r>
      <w:r w:rsidRPr="005B0E5C">
        <w:t>接口的实现，在解析流程定义文件时将自定义的行为实现与元素（属性）帮定，并缓存之，待引擎驱动到达节点时自动执行。在</w:t>
      </w:r>
      <w:r w:rsidRPr="005B0E5C">
        <w:t xml:space="preserve"> ActivityBehavior. execute()</w:t>
      </w:r>
      <w:r w:rsidRPr="005B0E5C">
        <w:t>中依然可以调用各种各样的</w:t>
      </w:r>
      <w:r w:rsidRPr="005B0E5C">
        <w:t>API</w:t>
      </w:r>
      <w:r w:rsidRPr="005B0E5C">
        <w:t>已实现特定的业务目的。</w:t>
      </w:r>
    </w:p>
    <w:p w14:paraId="206D47AB" w14:textId="77777777" w:rsidR="005B0E5C" w:rsidRPr="00E51DBD" w:rsidRDefault="005B0E5C" w:rsidP="005B0E5C">
      <w:pPr>
        <w:pStyle w:val="a0"/>
        <w:ind w:firstLine="480"/>
      </w:pPr>
      <w:r w:rsidRPr="005B0E5C">
        <w:t>此处需要注意的是，</w:t>
      </w:r>
      <w:r w:rsidRPr="005B0E5C">
        <w:t>Activiti5</w:t>
      </w:r>
      <w:r w:rsidRPr="005B0E5C">
        <w:t>的</w:t>
      </w:r>
      <w:r w:rsidRPr="005B0E5C">
        <w:t>CommandContext</w:t>
      </w:r>
      <w:r w:rsidRPr="005B0E5C">
        <w:t>是包含事务处理的，在每次关闭上下文环境时，会执行事务的提交，但在实际业务</w:t>
      </w:r>
      <w:r w:rsidRPr="005B0E5C">
        <w:t xml:space="preserve"> </w:t>
      </w:r>
      <w:r w:rsidRPr="005B0E5C">
        <w:t>系统中，业务事务、引擎事务以及数据库事务应该是被统一到一个事务中去管理，这就需要将</w:t>
      </w:r>
      <w:r w:rsidRPr="005B0E5C">
        <w:t>Activiti5</w:t>
      </w:r>
      <w:r w:rsidRPr="005B0E5C">
        <w:t>的事务与业务系统的事务合并。</w:t>
      </w:r>
      <w:r w:rsidRPr="005B0E5C">
        <w:t xml:space="preserve"> Activiti5</w:t>
      </w:r>
      <w:r w:rsidRPr="005B0E5C">
        <w:t>通过</w:t>
      </w:r>
      <w:r w:rsidRPr="005B0E5C">
        <w:t>Spring</w:t>
      </w:r>
      <w:r w:rsidRPr="005B0E5C">
        <w:t>注入提供了该方式的可行性，引擎内部的事务控制可以委托给业务层去处理，在初始化引擎配置时，将业务系统中定义的</w:t>
      </w:r>
      <w:r w:rsidRPr="005B0E5C">
        <w:t xml:space="preserve"> DataSource</w:t>
      </w:r>
      <w:r w:rsidRPr="005B0E5C">
        <w:t>和</w:t>
      </w:r>
      <w:r w:rsidRPr="005B0E5C">
        <w:t>TransactionManager</w:t>
      </w:r>
      <w:r w:rsidRPr="005B0E5C">
        <w:t>传递给流程配置的</w:t>
      </w:r>
      <w:r w:rsidRPr="005B0E5C">
        <w:t>dataSource</w:t>
      </w:r>
      <w:r w:rsidRPr="005B0E5C">
        <w:t>、</w:t>
      </w:r>
      <w:r w:rsidRPr="005B0E5C">
        <w:t>transactionManager</w:t>
      </w:r>
      <w:r w:rsidRPr="005B0E5C">
        <w:t>属性</w:t>
      </w:r>
      <w:r w:rsidRPr="005B0E5C">
        <w:t xml:space="preserve"> </w:t>
      </w:r>
      <w:r w:rsidRPr="005B0E5C">
        <w:t>后，</w:t>
      </w:r>
      <w:r w:rsidRPr="005B0E5C">
        <w:t>Activiti5</w:t>
      </w:r>
      <w:r w:rsidRPr="005B0E5C">
        <w:t>内部会使用</w:t>
      </w:r>
      <w:r w:rsidRPr="005B0E5C">
        <w:t>Spring</w:t>
      </w:r>
      <w:r w:rsidRPr="005B0E5C">
        <w:t>提供的</w:t>
      </w:r>
      <w:r w:rsidRPr="005B0E5C">
        <w:t>TransactionAwareDataSourceProxy</w:t>
      </w:r>
      <w:r w:rsidRPr="005B0E5C">
        <w:t>来封装传进来的</w:t>
      </w:r>
      <w:r w:rsidRPr="005B0E5C">
        <w:t xml:space="preserve"> DataSource</w:t>
      </w:r>
      <w:r w:rsidRPr="005B0E5C">
        <w:t>，并利用外部的事务管理来接管</w:t>
      </w:r>
      <w:r w:rsidRPr="005B0E5C">
        <w:t>Activiti5</w:t>
      </w:r>
      <w:r w:rsidRPr="005B0E5C">
        <w:t>的事务控制，确保了从该</w:t>
      </w:r>
      <w:r w:rsidRPr="005B0E5C">
        <w:t>DataSource</w:t>
      </w:r>
      <w:r w:rsidRPr="005B0E5C">
        <w:t>获取的数据库连接与</w:t>
      </w:r>
      <w:r w:rsidRPr="005B0E5C">
        <w:t xml:space="preserve"> Spring </w:t>
      </w:r>
      <w:r w:rsidRPr="005B0E5C">
        <w:t>定义的事务能够完美地结合，从而实现业务系统与引擎系统事务的集成。</w:t>
      </w:r>
    </w:p>
    <w:p w14:paraId="1B632B90" w14:textId="308731A1" w:rsidR="00DA798E" w:rsidRDefault="0090690D" w:rsidP="000A25F2">
      <w:pPr>
        <w:pStyle w:val="1"/>
        <w:spacing w:before="156" w:after="156"/>
      </w:pPr>
      <w:bookmarkStart w:id="77" w:name="_Toc231459245"/>
      <w:bookmarkStart w:id="78" w:name="_Toc231473507"/>
      <w:bookmarkStart w:id="79" w:name="_Toc262584953"/>
      <w:bookmarkStart w:id="80" w:name="_Toc355354289"/>
      <w:ins w:id="81" w:author="liying" w:date="2013-05-01T21:51:00Z">
        <w:r>
          <w:rPr>
            <w:rFonts w:hint="eastAsia"/>
          </w:rPr>
          <w:t>系统设计</w:t>
        </w:r>
      </w:ins>
      <w:del w:id="82" w:author="liying" w:date="2013-05-01T21:50:00Z">
        <w:r w:rsidR="006F432F" w:rsidRPr="006F432F" w:rsidDel="007F7BCD">
          <w:rPr>
            <w:rFonts w:hint="eastAsia"/>
          </w:rPr>
          <w:delText>基于</w:delText>
        </w:r>
        <w:r w:rsidR="006F432F" w:rsidRPr="006F432F" w:rsidDel="007F7BCD">
          <w:rPr>
            <w:rFonts w:hint="eastAsia"/>
          </w:rPr>
          <w:delText>Activiti</w:delText>
        </w:r>
        <w:r w:rsidR="006F432F" w:rsidRPr="006F432F" w:rsidDel="007F7BCD">
          <w:rPr>
            <w:rFonts w:hint="eastAsia"/>
          </w:rPr>
          <w:delText>的请假流程管理系统的设计</w:delText>
        </w:r>
      </w:del>
      <w:bookmarkEnd w:id="77"/>
      <w:bookmarkEnd w:id="78"/>
      <w:bookmarkEnd w:id="79"/>
      <w:bookmarkEnd w:id="80"/>
    </w:p>
    <w:p w14:paraId="468AEEE1" w14:textId="77777777" w:rsidR="00FB328E" w:rsidRDefault="00FB328E" w:rsidP="00854710">
      <w:pPr>
        <w:ind w:firstLine="480"/>
      </w:pPr>
      <w:r>
        <w:rPr>
          <w:rFonts w:hint="eastAsia"/>
        </w:rPr>
        <w:t>本章从基于</w:t>
      </w:r>
      <w:r w:rsidR="00AF15EB">
        <w:rPr>
          <w:rFonts w:hint="eastAsia"/>
        </w:rPr>
        <w:t>请假管理系统</w:t>
      </w:r>
      <w:r>
        <w:rPr>
          <w:rFonts w:hint="eastAsia"/>
        </w:rPr>
        <w:t>的功能需求出发，设计一个基于</w:t>
      </w:r>
      <w:r w:rsidR="00AF15EB">
        <w:rPr>
          <w:rFonts w:hint="eastAsia"/>
        </w:rPr>
        <w:t>Activiti</w:t>
      </w:r>
      <w:r>
        <w:rPr>
          <w:rFonts w:hint="eastAsia"/>
        </w:rPr>
        <w:t>的</w:t>
      </w:r>
      <w:r w:rsidR="00AF15EB">
        <w:rPr>
          <w:rFonts w:hint="eastAsia"/>
        </w:rPr>
        <w:t>请假流程管理</w:t>
      </w:r>
      <w:r>
        <w:rPr>
          <w:rFonts w:hint="eastAsia"/>
        </w:rPr>
        <w:t>系统。系统的基本目标是利用开源性代码的</w:t>
      </w:r>
      <w:r w:rsidR="00AF15EB">
        <w:rPr>
          <w:rFonts w:hint="eastAsia"/>
        </w:rPr>
        <w:t>Activiti</w:t>
      </w:r>
      <w:r w:rsidR="00AF15EB">
        <w:rPr>
          <w:rFonts w:hint="eastAsia"/>
        </w:rPr>
        <w:t>流程引擎</w:t>
      </w:r>
      <w:r>
        <w:rPr>
          <w:rFonts w:hint="eastAsia"/>
        </w:rPr>
        <w:t>来构建一个通用的、易于扩展的</w:t>
      </w:r>
      <w:r w:rsidR="00AF15EB">
        <w:rPr>
          <w:rFonts w:hint="eastAsia"/>
        </w:rPr>
        <w:t>并且独立于应用系统的流程管理</w:t>
      </w:r>
      <w:r>
        <w:rPr>
          <w:rFonts w:hint="eastAsia"/>
        </w:rPr>
        <w:t>系统模型。该模型主要应用于</w:t>
      </w:r>
      <w:r w:rsidR="00AF15EB">
        <w:rPr>
          <w:rFonts w:hint="eastAsia"/>
        </w:rPr>
        <w:t>企业内员工的请假审批流程</w:t>
      </w:r>
      <w:r>
        <w:rPr>
          <w:rFonts w:hint="eastAsia"/>
        </w:rPr>
        <w:t>，该系统模型可以达到以下几个设计目标：</w:t>
      </w:r>
    </w:p>
    <w:p w14:paraId="5AFB1716" w14:textId="77777777" w:rsidR="00FB328E" w:rsidRDefault="00FB328E" w:rsidP="00DD2D28">
      <w:pPr>
        <w:pStyle w:val="aff"/>
        <w:numPr>
          <w:ilvl w:val="0"/>
          <w:numId w:val="4"/>
        </w:numPr>
        <w:ind w:firstLineChars="0"/>
      </w:pPr>
      <w:r>
        <w:rPr>
          <w:rFonts w:hint="eastAsia"/>
        </w:rPr>
        <w:lastRenderedPageBreak/>
        <w:t>基于</w:t>
      </w:r>
      <w:r w:rsidR="00C13B31">
        <w:rPr>
          <w:rFonts w:hint="eastAsia"/>
        </w:rPr>
        <w:t>Activiti</w:t>
      </w:r>
      <w:r>
        <w:rPr>
          <w:rFonts w:hint="eastAsia"/>
        </w:rPr>
        <w:t>开发一套</w:t>
      </w:r>
      <w:r w:rsidR="00C13B31">
        <w:rPr>
          <w:rFonts w:hint="eastAsia"/>
        </w:rPr>
        <w:t>流程的部署、启动、执行</w:t>
      </w:r>
      <w:r w:rsidR="00844437">
        <w:rPr>
          <w:rFonts w:hint="eastAsia"/>
        </w:rPr>
        <w:t>、</w:t>
      </w:r>
      <w:r w:rsidR="00C13B31">
        <w:rPr>
          <w:rFonts w:hint="eastAsia"/>
        </w:rPr>
        <w:t>查询</w:t>
      </w:r>
      <w:r w:rsidR="00844437">
        <w:rPr>
          <w:rFonts w:hint="eastAsia"/>
        </w:rPr>
        <w:t>和查看</w:t>
      </w:r>
      <w:r w:rsidR="00C13B31">
        <w:rPr>
          <w:rFonts w:hint="eastAsia"/>
        </w:rPr>
        <w:t>功能的系统</w:t>
      </w:r>
      <w:r>
        <w:rPr>
          <w:rFonts w:hint="eastAsia"/>
        </w:rPr>
        <w:t>。</w:t>
      </w:r>
    </w:p>
    <w:p w14:paraId="6DB18FAA" w14:textId="77777777" w:rsidR="00FB328E" w:rsidRDefault="00476A8F" w:rsidP="00DD2D28">
      <w:pPr>
        <w:pStyle w:val="aff"/>
        <w:numPr>
          <w:ilvl w:val="0"/>
          <w:numId w:val="4"/>
        </w:numPr>
        <w:ind w:firstLineChars="0"/>
      </w:pPr>
      <w:r>
        <w:rPr>
          <w:rFonts w:hint="eastAsia"/>
        </w:rPr>
        <w:t>通过调用</w:t>
      </w:r>
      <w:r>
        <w:rPr>
          <w:rFonts w:hint="eastAsia"/>
        </w:rPr>
        <w:t>Activiti</w:t>
      </w:r>
      <w:r>
        <w:rPr>
          <w:rFonts w:hint="eastAsia"/>
        </w:rPr>
        <w:t>未开放的底层</w:t>
      </w:r>
      <w:r>
        <w:rPr>
          <w:rFonts w:hint="eastAsia"/>
        </w:rPr>
        <w:t>api</w:t>
      </w:r>
      <w:r>
        <w:rPr>
          <w:rFonts w:hint="eastAsia"/>
        </w:rPr>
        <w:t>实现</w:t>
      </w:r>
      <w:r w:rsidRPr="008146B7">
        <w:rPr>
          <w:rFonts w:asciiTheme="minorEastAsia" w:hAnsiTheme="minorEastAsia" w:hint="eastAsia"/>
        </w:rPr>
        <w:t>流程的跳转、会签、转发、动态设置参与者</w:t>
      </w:r>
      <w:r w:rsidR="00FB328E">
        <w:rPr>
          <w:rFonts w:hint="eastAsia"/>
        </w:rPr>
        <w:t>。</w:t>
      </w:r>
    </w:p>
    <w:p w14:paraId="4FE16372" w14:textId="77777777" w:rsidR="00FB328E" w:rsidRDefault="001C19EB" w:rsidP="00DD2D28">
      <w:pPr>
        <w:pStyle w:val="aff"/>
        <w:numPr>
          <w:ilvl w:val="0"/>
          <w:numId w:val="4"/>
        </w:numPr>
        <w:ind w:firstLineChars="0"/>
      </w:pPr>
      <w:r w:rsidRPr="001C19EB">
        <w:rPr>
          <w:rFonts w:hint="eastAsia"/>
        </w:rPr>
        <w:t>使用</w:t>
      </w:r>
      <w:r w:rsidRPr="001C19EB">
        <w:t xml:space="preserve"> UEL </w:t>
      </w:r>
      <w:r w:rsidRPr="001C19EB">
        <w:rPr>
          <w:rFonts w:hint="eastAsia"/>
        </w:rPr>
        <w:t>作为表达式</w:t>
      </w:r>
      <w:r>
        <w:rPr>
          <w:rFonts w:hint="eastAsia"/>
        </w:rPr>
        <w:t>获取权限管理系统中的用户角色信息中制定的信息</w:t>
      </w:r>
      <w:r w:rsidR="00FB328E">
        <w:rPr>
          <w:rFonts w:hint="eastAsia"/>
        </w:rPr>
        <w:t>。</w:t>
      </w:r>
    </w:p>
    <w:p w14:paraId="14B0DB77" w14:textId="77777777" w:rsidR="00FB328E" w:rsidRDefault="001C19EB" w:rsidP="00DD2D28">
      <w:pPr>
        <w:pStyle w:val="aff"/>
        <w:numPr>
          <w:ilvl w:val="0"/>
          <w:numId w:val="4"/>
        </w:numPr>
        <w:ind w:firstLineChars="0"/>
      </w:pPr>
      <w:r>
        <w:rPr>
          <w:rFonts w:hint="eastAsia"/>
        </w:rPr>
        <w:t>是否能够独立于应用系统之外进行流程的启动、执行和查询</w:t>
      </w:r>
      <w:r w:rsidR="00FB328E">
        <w:rPr>
          <w:rFonts w:hint="eastAsia"/>
        </w:rPr>
        <w:t>。</w:t>
      </w:r>
    </w:p>
    <w:p w14:paraId="5FE02FE8" w14:textId="77777777" w:rsidR="00FB328E" w:rsidRPr="00FB328E" w:rsidRDefault="00FB328E" w:rsidP="00DD2D28">
      <w:pPr>
        <w:pStyle w:val="aff"/>
        <w:numPr>
          <w:ilvl w:val="0"/>
          <w:numId w:val="4"/>
        </w:numPr>
        <w:ind w:firstLineChars="0"/>
      </w:pPr>
      <w:r>
        <w:rPr>
          <w:rFonts w:hint="eastAsia"/>
        </w:rPr>
        <w:t>开发一套</w:t>
      </w:r>
      <w:r w:rsidR="001C19EB">
        <w:rPr>
          <w:rFonts w:hint="eastAsia"/>
        </w:rPr>
        <w:t>流程管理系统，能够支持定义好的流程文件的上传、部署、启动，通过简单的配置即可针对相应的业务系统进行流程的执行</w:t>
      </w:r>
      <w:r>
        <w:rPr>
          <w:rFonts w:hint="eastAsia"/>
        </w:rPr>
        <w:t>。</w:t>
      </w:r>
    </w:p>
    <w:p w14:paraId="369AC2A8" w14:textId="77777777" w:rsidR="00854710" w:rsidRPr="00854710" w:rsidRDefault="00AF1B0B" w:rsidP="00854710">
      <w:pPr>
        <w:ind w:firstLine="480"/>
      </w:pPr>
      <w:r w:rsidRPr="00253AD3">
        <w:rPr>
          <w:rFonts w:hint="eastAsia"/>
        </w:rPr>
        <w:t>下面首先</w:t>
      </w:r>
      <w:r>
        <w:rPr>
          <w:rFonts w:hint="eastAsia"/>
        </w:rPr>
        <w:t>从</w:t>
      </w:r>
      <w:r w:rsidR="00940D1E">
        <w:rPr>
          <w:rFonts w:hint="eastAsia"/>
        </w:rPr>
        <w:t>基于</w:t>
      </w:r>
      <w:r w:rsidR="001C19EB">
        <w:rPr>
          <w:rFonts w:hint="eastAsia"/>
        </w:rPr>
        <w:t>Activiti</w:t>
      </w:r>
      <w:r w:rsidR="001C19EB">
        <w:rPr>
          <w:rFonts w:hint="eastAsia"/>
        </w:rPr>
        <w:t>的流程管理</w:t>
      </w:r>
      <w:r w:rsidR="00940D1E">
        <w:rPr>
          <w:rFonts w:hint="eastAsia"/>
        </w:rPr>
        <w:t>系统</w:t>
      </w:r>
      <w:r w:rsidRPr="00253AD3">
        <w:rPr>
          <w:rFonts w:hint="eastAsia"/>
        </w:rPr>
        <w:t>的</w:t>
      </w:r>
      <w:r>
        <w:rPr>
          <w:rFonts w:hint="eastAsia"/>
        </w:rPr>
        <w:t>应用需求</w:t>
      </w:r>
      <w:r w:rsidRPr="00253AD3">
        <w:rPr>
          <w:rFonts w:hint="eastAsia"/>
        </w:rPr>
        <w:t>进行分析</w:t>
      </w:r>
      <w:r>
        <w:rPr>
          <w:rFonts w:hint="eastAsia"/>
        </w:rPr>
        <w:t>，</w:t>
      </w:r>
      <w:r w:rsidRPr="00253AD3">
        <w:rPr>
          <w:rFonts w:hint="eastAsia"/>
        </w:rPr>
        <w:t>接着进行系统整体结构</w:t>
      </w:r>
      <w:r>
        <w:rPr>
          <w:rFonts w:hint="eastAsia"/>
        </w:rPr>
        <w:t>的</w:t>
      </w:r>
      <w:r w:rsidRPr="00253AD3">
        <w:rPr>
          <w:rFonts w:hint="eastAsia"/>
        </w:rPr>
        <w:t>设计</w:t>
      </w:r>
      <w:r>
        <w:rPr>
          <w:rFonts w:hint="eastAsia"/>
        </w:rPr>
        <w:t>，最后对主要功能模块进行分析</w:t>
      </w:r>
      <w:r w:rsidRPr="00253AD3">
        <w:rPr>
          <w:rFonts w:hint="eastAsia"/>
        </w:rPr>
        <w:t>设计</w:t>
      </w:r>
      <w:r>
        <w:rPr>
          <w:rFonts w:hint="eastAsia"/>
        </w:rPr>
        <w:t>。</w:t>
      </w:r>
    </w:p>
    <w:p w14:paraId="6A2A65AB" w14:textId="6BCE34B9" w:rsidR="00DA798E" w:rsidRDefault="00DA798E" w:rsidP="00670F99">
      <w:pPr>
        <w:pStyle w:val="2"/>
        <w:spacing w:before="156" w:after="156"/>
      </w:pPr>
      <w:bookmarkStart w:id="83" w:name="_Toc231459246"/>
      <w:bookmarkStart w:id="84" w:name="_Toc231473508"/>
      <w:bookmarkStart w:id="85" w:name="_Toc262584954"/>
      <w:bookmarkStart w:id="86" w:name="_Toc355354290"/>
      <w:r w:rsidRPr="00E51DBD">
        <w:rPr>
          <w:rFonts w:hint="eastAsia"/>
        </w:rPr>
        <w:t>系统需求分析</w:t>
      </w:r>
      <w:bookmarkEnd w:id="83"/>
      <w:bookmarkEnd w:id="84"/>
      <w:bookmarkEnd w:id="85"/>
      <w:r w:rsidR="00C21A83">
        <w:rPr>
          <w:rFonts w:hint="eastAsia"/>
        </w:rPr>
        <w:t>与设计原则</w:t>
      </w:r>
      <w:bookmarkEnd w:id="86"/>
    </w:p>
    <w:p w14:paraId="778B4BA0" w14:textId="14E01156" w:rsidR="00A730D9" w:rsidRPr="00A730D9" w:rsidRDefault="00A730D9" w:rsidP="00DD2D28">
      <w:pPr>
        <w:pStyle w:val="3"/>
        <w:numPr>
          <w:ilvl w:val="2"/>
          <w:numId w:val="2"/>
        </w:numPr>
        <w:spacing w:before="156" w:after="156"/>
        <w:ind w:left="0" w:firstLine="0"/>
      </w:pPr>
      <w:bookmarkStart w:id="87" w:name="_Toc355354291"/>
      <w:r>
        <w:rPr>
          <w:rFonts w:hint="eastAsia"/>
        </w:rPr>
        <w:t>系统需求分析</w:t>
      </w:r>
      <w:bookmarkEnd w:id="87"/>
    </w:p>
    <w:p w14:paraId="35E138A7" w14:textId="77777777" w:rsidR="004F09BB" w:rsidRDefault="00F40ADB" w:rsidP="004F09BB">
      <w:pPr>
        <w:pStyle w:val="a0"/>
        <w:ind w:firstLine="480"/>
      </w:pPr>
      <w:r>
        <w:rPr>
          <w:rFonts w:hint="eastAsia"/>
        </w:rPr>
        <w:t>为了实现</w:t>
      </w:r>
      <w:r w:rsidR="00940D1E">
        <w:rPr>
          <w:rFonts w:hint="eastAsia"/>
        </w:rPr>
        <w:t>基于</w:t>
      </w:r>
      <w:r w:rsidR="001C19EB">
        <w:rPr>
          <w:rFonts w:hint="eastAsia"/>
        </w:rPr>
        <w:t>Activiti</w:t>
      </w:r>
      <w:r w:rsidR="001C19EB">
        <w:rPr>
          <w:rFonts w:hint="eastAsia"/>
        </w:rPr>
        <w:t>的流程管理</w:t>
      </w:r>
      <w:r w:rsidR="00940D1E">
        <w:rPr>
          <w:rFonts w:hint="eastAsia"/>
        </w:rPr>
        <w:t>系统的</w:t>
      </w:r>
      <w:r>
        <w:rPr>
          <w:rFonts w:hint="eastAsia"/>
        </w:rPr>
        <w:t>功能，</w:t>
      </w:r>
      <w:r w:rsidR="004F09BB">
        <w:rPr>
          <w:rFonts w:hint="eastAsia"/>
        </w:rPr>
        <w:t>系统的</w:t>
      </w:r>
      <w:r w:rsidR="00940D1E">
        <w:rPr>
          <w:rFonts w:hint="eastAsia"/>
        </w:rPr>
        <w:t>整体</w:t>
      </w:r>
      <w:r w:rsidR="004F09BB">
        <w:rPr>
          <w:rFonts w:hint="eastAsia"/>
        </w:rPr>
        <w:t>设计应该满足以下几点需求：</w:t>
      </w:r>
    </w:p>
    <w:p w14:paraId="1C473E81" w14:textId="77777777" w:rsidR="004F09BB" w:rsidRDefault="00ED5185" w:rsidP="00DD2D28">
      <w:pPr>
        <w:pStyle w:val="aff"/>
        <w:numPr>
          <w:ilvl w:val="0"/>
          <w:numId w:val="4"/>
        </w:numPr>
        <w:ind w:firstLineChars="0"/>
      </w:pPr>
      <w:r>
        <w:rPr>
          <w:rFonts w:hint="eastAsia"/>
        </w:rPr>
        <w:t>统一接口</w:t>
      </w:r>
    </w:p>
    <w:p w14:paraId="74359A8D" w14:textId="77777777" w:rsidR="00ED5185" w:rsidRDefault="00ED5185" w:rsidP="007B6E9A">
      <w:pPr>
        <w:pStyle w:val="aff"/>
        <w:ind w:left="900" w:firstLineChars="0" w:firstLine="0"/>
      </w:pPr>
      <w:r>
        <w:rPr>
          <w:rFonts w:hint="eastAsia"/>
        </w:rPr>
        <w:t>基于</w:t>
      </w:r>
      <w:r w:rsidR="001C19EB">
        <w:rPr>
          <w:rFonts w:hint="eastAsia"/>
        </w:rPr>
        <w:t>Activiti</w:t>
      </w:r>
      <w:r w:rsidR="001C19EB">
        <w:rPr>
          <w:rFonts w:hint="eastAsia"/>
        </w:rPr>
        <w:t>，方便进行接口的调用，封装出符合系统需要的调用接口</w:t>
      </w:r>
      <w:r>
        <w:rPr>
          <w:rFonts w:hint="eastAsia"/>
        </w:rPr>
        <w:t>。</w:t>
      </w:r>
      <w:r w:rsidR="001C19EB">
        <w:rPr>
          <w:rFonts w:hint="eastAsia"/>
        </w:rPr>
        <w:t>并实现</w:t>
      </w:r>
      <w:r w:rsidR="001C19EB">
        <w:rPr>
          <w:rFonts w:hint="eastAsia"/>
        </w:rPr>
        <w:t>Activiti</w:t>
      </w:r>
      <w:r w:rsidR="001C19EB">
        <w:rPr>
          <w:rFonts w:hint="eastAsia"/>
        </w:rPr>
        <w:t>未提供的</w:t>
      </w:r>
      <w:r w:rsidR="001C19EB" w:rsidRPr="007B6E9A">
        <w:rPr>
          <w:rFonts w:hint="eastAsia"/>
        </w:rPr>
        <w:t>流程的跳转、会签、转发、动态设置参与者等接口。</w:t>
      </w:r>
    </w:p>
    <w:p w14:paraId="4776FC32" w14:textId="77777777" w:rsidR="004F09BB" w:rsidRDefault="00357BCD" w:rsidP="00DD2D28">
      <w:pPr>
        <w:pStyle w:val="aff"/>
        <w:numPr>
          <w:ilvl w:val="0"/>
          <w:numId w:val="4"/>
        </w:numPr>
        <w:ind w:firstLineChars="0"/>
      </w:pPr>
      <w:r>
        <w:rPr>
          <w:rFonts w:hint="eastAsia"/>
        </w:rPr>
        <w:t>可重用</w:t>
      </w:r>
      <w:r w:rsidR="00ED5185">
        <w:rPr>
          <w:rFonts w:hint="eastAsia"/>
        </w:rPr>
        <w:t>性</w:t>
      </w:r>
    </w:p>
    <w:p w14:paraId="3AB5F670" w14:textId="77777777" w:rsidR="00ED5185" w:rsidRPr="00ED5185" w:rsidRDefault="00A128F6" w:rsidP="007B6E9A">
      <w:pPr>
        <w:pStyle w:val="aff"/>
        <w:ind w:left="900" w:firstLineChars="0" w:firstLine="0"/>
      </w:pPr>
      <w:r>
        <w:rPr>
          <w:rFonts w:hint="eastAsia"/>
        </w:rPr>
        <w:t>该</w:t>
      </w:r>
      <w:r w:rsidR="00357BCD">
        <w:rPr>
          <w:rFonts w:hint="eastAsia"/>
        </w:rPr>
        <w:t>系统应该具备的可重用性，系统通过配置功能</w:t>
      </w:r>
      <w:r w:rsidR="00ED5185">
        <w:rPr>
          <w:rFonts w:hint="eastAsia"/>
        </w:rPr>
        <w:t>，可方便地</w:t>
      </w:r>
      <w:r w:rsidR="00357BCD">
        <w:rPr>
          <w:rFonts w:hint="eastAsia"/>
        </w:rPr>
        <w:t>为业务功能增加流程支持，使其能方便的为用户提供流程管理服务</w:t>
      </w:r>
      <w:r w:rsidR="00ED5185">
        <w:rPr>
          <w:rFonts w:hint="eastAsia"/>
        </w:rPr>
        <w:t>。</w:t>
      </w:r>
    </w:p>
    <w:p w14:paraId="71BBEC38" w14:textId="77777777" w:rsidR="004F09BB" w:rsidRDefault="00357BCD" w:rsidP="00DD2D28">
      <w:pPr>
        <w:pStyle w:val="aff"/>
        <w:numPr>
          <w:ilvl w:val="0"/>
          <w:numId w:val="4"/>
        </w:numPr>
        <w:ind w:firstLineChars="0"/>
      </w:pPr>
      <w:r>
        <w:rPr>
          <w:rFonts w:hint="eastAsia"/>
        </w:rPr>
        <w:t>文件上传校验</w:t>
      </w:r>
    </w:p>
    <w:p w14:paraId="51620FC3" w14:textId="77777777" w:rsidR="00ED5185" w:rsidRDefault="00357BCD" w:rsidP="007B6E9A">
      <w:pPr>
        <w:pStyle w:val="aff"/>
        <w:ind w:left="900" w:firstLineChars="0" w:firstLine="0"/>
      </w:pPr>
      <w:r>
        <w:rPr>
          <w:rFonts w:hint="eastAsia"/>
        </w:rPr>
        <w:t>根据系统提供的流程文件的上传功能进行流程文件的上传，针对预定义的错误项进行正确提示。</w:t>
      </w:r>
      <w:r w:rsidR="00ED5185">
        <w:rPr>
          <w:rFonts w:hint="eastAsia"/>
        </w:rPr>
        <w:t>。</w:t>
      </w:r>
    </w:p>
    <w:p w14:paraId="3A038993" w14:textId="77777777" w:rsidR="003C6549" w:rsidRDefault="00357BCD" w:rsidP="00DD2D28">
      <w:pPr>
        <w:pStyle w:val="aff"/>
        <w:numPr>
          <w:ilvl w:val="0"/>
          <w:numId w:val="4"/>
        </w:numPr>
        <w:ind w:firstLineChars="0"/>
      </w:pPr>
      <w:r>
        <w:rPr>
          <w:rFonts w:hint="eastAsia"/>
        </w:rPr>
        <w:t>处理多种格式的流程文件</w:t>
      </w:r>
    </w:p>
    <w:p w14:paraId="34C1AF29" w14:textId="77777777" w:rsidR="00ED5185" w:rsidRDefault="00ED5185" w:rsidP="007B6E9A">
      <w:pPr>
        <w:pStyle w:val="aff"/>
        <w:ind w:left="900" w:firstLineChars="0" w:firstLine="0"/>
      </w:pPr>
      <w:r>
        <w:rPr>
          <w:rFonts w:hint="eastAsia"/>
        </w:rPr>
        <w:t>系统可以为</w:t>
      </w:r>
      <w:r w:rsidR="00357BCD">
        <w:rPr>
          <w:rFonts w:hint="eastAsia"/>
        </w:rPr>
        <w:t>方便用户的使用，提供了支持</w:t>
      </w:r>
      <w:r w:rsidR="00357BCD">
        <w:rPr>
          <w:rFonts w:hint="eastAsia"/>
        </w:rPr>
        <w:t>BNPN</w:t>
      </w:r>
      <w:r w:rsidR="00357BCD">
        <w:rPr>
          <w:rFonts w:hint="eastAsia"/>
        </w:rPr>
        <w:t>和</w:t>
      </w:r>
      <w:r w:rsidR="00357BCD">
        <w:rPr>
          <w:rFonts w:hint="eastAsia"/>
        </w:rPr>
        <w:t>BPEL</w:t>
      </w:r>
      <w:r w:rsidR="00357BCD">
        <w:rPr>
          <w:rFonts w:hint="eastAsia"/>
        </w:rPr>
        <w:t>两种流程定义文件的部署</w:t>
      </w:r>
      <w:r>
        <w:rPr>
          <w:rFonts w:hint="eastAsia"/>
        </w:rPr>
        <w:t>。</w:t>
      </w:r>
    </w:p>
    <w:p w14:paraId="05697ACF" w14:textId="77777777" w:rsidR="009427B1" w:rsidRDefault="00357BCD" w:rsidP="00DD2D28">
      <w:pPr>
        <w:pStyle w:val="aff"/>
        <w:numPr>
          <w:ilvl w:val="0"/>
          <w:numId w:val="4"/>
        </w:numPr>
        <w:ind w:firstLineChars="0"/>
      </w:pPr>
      <w:r>
        <w:rPr>
          <w:rFonts w:hint="eastAsia"/>
        </w:rPr>
        <w:t>流程查看</w:t>
      </w:r>
    </w:p>
    <w:p w14:paraId="3A99128B" w14:textId="77777777" w:rsidR="00591642" w:rsidRDefault="00357BCD" w:rsidP="007B6E9A">
      <w:pPr>
        <w:pStyle w:val="aff"/>
        <w:ind w:left="900" w:firstLineChars="0" w:firstLine="0"/>
      </w:pPr>
      <w:r>
        <w:rPr>
          <w:rFonts w:hint="eastAsia"/>
        </w:rPr>
        <w:t>系统提供相应的流程图和流程定义文件的查看，以及查看办理历史和办理意见</w:t>
      </w:r>
      <w:r>
        <w:rPr>
          <w:rFonts w:hint="eastAsia"/>
        </w:rPr>
        <w:lastRenderedPageBreak/>
        <w:t>等信息</w:t>
      </w:r>
      <w:r w:rsidR="00591642">
        <w:rPr>
          <w:rFonts w:hint="eastAsia"/>
        </w:rPr>
        <w:t>。</w:t>
      </w:r>
    </w:p>
    <w:p w14:paraId="1D6932F1" w14:textId="77777777" w:rsidR="006E67F4" w:rsidRDefault="008E4BDB" w:rsidP="00DD2D28">
      <w:pPr>
        <w:pStyle w:val="aff"/>
        <w:numPr>
          <w:ilvl w:val="0"/>
          <w:numId w:val="4"/>
        </w:numPr>
        <w:ind w:firstLineChars="0"/>
      </w:pPr>
      <w:r>
        <w:rPr>
          <w:rFonts w:hint="eastAsia"/>
        </w:rPr>
        <w:t>响应</w:t>
      </w:r>
      <w:r w:rsidR="006E67F4">
        <w:rPr>
          <w:rFonts w:hint="eastAsia"/>
        </w:rPr>
        <w:t>速度</w:t>
      </w:r>
    </w:p>
    <w:p w14:paraId="67D41639" w14:textId="77777777" w:rsidR="006E67F4" w:rsidRDefault="00357BCD" w:rsidP="007B6E9A">
      <w:pPr>
        <w:pStyle w:val="aff"/>
        <w:ind w:left="900" w:firstLineChars="0" w:firstLine="0"/>
      </w:pPr>
      <w:r>
        <w:rPr>
          <w:rFonts w:hint="eastAsia"/>
        </w:rPr>
        <w:t>由于存在调用</w:t>
      </w:r>
      <w:r>
        <w:rPr>
          <w:rFonts w:hint="eastAsia"/>
        </w:rPr>
        <w:t>Activiti</w:t>
      </w:r>
      <w:r>
        <w:rPr>
          <w:rFonts w:hint="eastAsia"/>
        </w:rPr>
        <w:t>底层未开放的</w:t>
      </w:r>
      <w:r>
        <w:rPr>
          <w:rFonts w:hint="eastAsia"/>
        </w:rPr>
        <w:t>Api</w:t>
      </w:r>
      <w:r>
        <w:rPr>
          <w:rFonts w:hint="eastAsia"/>
        </w:rPr>
        <w:t>方法，不影响系统功能的情况下提高系统的相应速度</w:t>
      </w:r>
      <w:r w:rsidR="006E67F4">
        <w:rPr>
          <w:rFonts w:hint="eastAsia"/>
        </w:rPr>
        <w:t>。</w:t>
      </w:r>
    </w:p>
    <w:p w14:paraId="4E657E45" w14:textId="77777777" w:rsidR="006E67F4" w:rsidRDefault="006E67F4" w:rsidP="00DD2D28">
      <w:pPr>
        <w:pStyle w:val="aff"/>
        <w:numPr>
          <w:ilvl w:val="0"/>
          <w:numId w:val="4"/>
        </w:numPr>
        <w:ind w:firstLineChars="0"/>
      </w:pPr>
      <w:r>
        <w:rPr>
          <w:rFonts w:hint="eastAsia"/>
        </w:rPr>
        <w:t>易用性</w:t>
      </w:r>
    </w:p>
    <w:p w14:paraId="26A9F6AF" w14:textId="77777777" w:rsidR="006E67F4" w:rsidRDefault="00357BCD" w:rsidP="007B6E9A">
      <w:pPr>
        <w:pStyle w:val="aff"/>
        <w:ind w:left="900" w:firstLineChars="0" w:firstLine="0"/>
      </w:pPr>
      <w:r>
        <w:rPr>
          <w:rFonts w:hint="eastAsia"/>
        </w:rPr>
        <w:t>简单明了的操作提示，完整的待办已办信息查询，方便的请假信息查询</w:t>
      </w:r>
      <w:r w:rsidR="006E67F4">
        <w:rPr>
          <w:rFonts w:hint="eastAsia"/>
        </w:rPr>
        <w:t>。</w:t>
      </w:r>
    </w:p>
    <w:p w14:paraId="61695457" w14:textId="77777777" w:rsidR="00F21E99" w:rsidRDefault="00F21E99" w:rsidP="00F21E99">
      <w:pPr>
        <w:ind w:firstLineChars="0" w:firstLine="480"/>
      </w:pPr>
      <w:commentRangeStart w:id="88"/>
      <w:r>
        <w:rPr>
          <w:rFonts w:hint="eastAsia"/>
        </w:rPr>
        <w:t>基于</w:t>
      </w:r>
      <w:r>
        <w:rPr>
          <w:rFonts w:hint="eastAsia"/>
        </w:rPr>
        <w:t>Activiti</w:t>
      </w:r>
      <w:r>
        <w:rPr>
          <w:rFonts w:hint="eastAsia"/>
        </w:rPr>
        <w:t>请假流程管理系统能够为系统管理员提供完整的流程定义、管理以及查询功能，能够为企业员工提供方便的请假审批操作。这就需要本系统能完成以下功能：</w:t>
      </w:r>
      <w:commentRangeEnd w:id="88"/>
      <w:r w:rsidR="00040D2F">
        <w:rPr>
          <w:rStyle w:val="aff6"/>
        </w:rPr>
        <w:commentReference w:id="88"/>
      </w:r>
    </w:p>
    <w:p w14:paraId="20D5735C" w14:textId="77777777" w:rsidR="00F21E99" w:rsidRDefault="00F21E99" w:rsidP="00DD2D28">
      <w:pPr>
        <w:pStyle w:val="aff"/>
        <w:numPr>
          <w:ilvl w:val="0"/>
          <w:numId w:val="4"/>
        </w:numPr>
        <w:ind w:firstLineChars="0"/>
      </w:pPr>
      <w:r>
        <w:rPr>
          <w:rFonts w:hint="eastAsia"/>
        </w:rPr>
        <w:t>请假流程文件的创建、修改和上传，并能实现流程的部署、启动和流转。</w:t>
      </w:r>
    </w:p>
    <w:p w14:paraId="37B75D86" w14:textId="77777777" w:rsidR="00F21E99" w:rsidRDefault="00F21E99" w:rsidP="00DD2D28">
      <w:pPr>
        <w:pStyle w:val="aff"/>
        <w:numPr>
          <w:ilvl w:val="0"/>
          <w:numId w:val="4"/>
        </w:numPr>
        <w:ind w:firstLineChars="0"/>
      </w:pPr>
      <w:r>
        <w:rPr>
          <w:rFonts w:hint="eastAsia"/>
        </w:rPr>
        <w:t>系统用户、部门、角色和功能的管理，方便企业用户信息的安全和管理。为流程定义提供人员选择接口。</w:t>
      </w:r>
    </w:p>
    <w:p w14:paraId="108BB400" w14:textId="77777777" w:rsidR="00F21E99" w:rsidRDefault="00F21E99" w:rsidP="00DD2D28">
      <w:pPr>
        <w:pStyle w:val="aff"/>
        <w:numPr>
          <w:ilvl w:val="0"/>
          <w:numId w:val="4"/>
        </w:numPr>
        <w:ind w:firstLineChars="0"/>
      </w:pPr>
      <w:r>
        <w:rPr>
          <w:rFonts w:hint="eastAsia"/>
        </w:rPr>
        <w:t>能够进行流程的提交、回收及选择办理人员等。</w:t>
      </w:r>
    </w:p>
    <w:p w14:paraId="5A852111" w14:textId="77777777" w:rsidR="00F21E99" w:rsidRDefault="00F21E99" w:rsidP="00DD2D28">
      <w:pPr>
        <w:pStyle w:val="aff"/>
        <w:numPr>
          <w:ilvl w:val="0"/>
          <w:numId w:val="4"/>
        </w:numPr>
        <w:ind w:firstLineChars="0"/>
      </w:pPr>
      <w:r>
        <w:rPr>
          <w:rFonts w:hint="eastAsia"/>
        </w:rPr>
        <w:t>能够进行待办、已办信息的查询，并能针对未办事宜进行提醒。</w:t>
      </w:r>
    </w:p>
    <w:p w14:paraId="40526470" w14:textId="77777777" w:rsidR="00F21E99" w:rsidRPr="00F21E99" w:rsidRDefault="00F21E99" w:rsidP="00DD2D28">
      <w:pPr>
        <w:pStyle w:val="aff"/>
        <w:numPr>
          <w:ilvl w:val="0"/>
          <w:numId w:val="4"/>
        </w:numPr>
        <w:ind w:firstLineChars="0"/>
      </w:pPr>
      <w:r>
        <w:rPr>
          <w:rFonts w:hint="eastAsia"/>
        </w:rPr>
        <w:t>能够查看流程的执行情况，各级办理人员的审批意见等信息。</w:t>
      </w:r>
    </w:p>
    <w:p w14:paraId="33E3FFAB" w14:textId="530D9524" w:rsidR="0018055E" w:rsidRDefault="00A730D9" w:rsidP="00DD2D28">
      <w:pPr>
        <w:pStyle w:val="3"/>
        <w:numPr>
          <w:ilvl w:val="2"/>
          <w:numId w:val="2"/>
        </w:numPr>
        <w:spacing w:before="156" w:after="156"/>
        <w:ind w:left="0" w:firstLine="0"/>
      </w:pPr>
      <w:bookmarkStart w:id="89" w:name="_Toc355354292"/>
      <w:r w:rsidRPr="00A730D9">
        <w:rPr>
          <w:rFonts w:hint="eastAsia"/>
        </w:rPr>
        <w:t>系统设计原则</w:t>
      </w:r>
      <w:bookmarkEnd w:id="89"/>
    </w:p>
    <w:p w14:paraId="4CD41AF0" w14:textId="77777777" w:rsidR="00A730D9" w:rsidRDefault="00A730D9" w:rsidP="00A730D9">
      <w:pPr>
        <w:ind w:firstLine="480"/>
      </w:pPr>
      <w:r w:rsidRPr="00E51DBD">
        <w:rPr>
          <w:rFonts w:hint="eastAsia"/>
        </w:rPr>
        <w:t>模块化原则：为了使最终的</w:t>
      </w:r>
      <w:r w:rsidR="00357BCD">
        <w:rPr>
          <w:rFonts w:hint="eastAsia"/>
        </w:rPr>
        <w:t>请假流程管理</w:t>
      </w:r>
      <w:r w:rsidRPr="00E51DBD">
        <w:rPr>
          <w:rFonts w:hint="eastAsia"/>
        </w:rPr>
        <w:t>系统达到设计和实现</w:t>
      </w:r>
      <w:r w:rsidR="00357BCD">
        <w:rPr>
          <w:rFonts w:hint="eastAsia"/>
        </w:rPr>
        <w:t>上的可重用</w:t>
      </w:r>
      <w:r w:rsidR="000330E0">
        <w:rPr>
          <w:rFonts w:hint="eastAsia"/>
        </w:rPr>
        <w:t>性，本系统将</w:t>
      </w:r>
      <w:r w:rsidR="00357BCD">
        <w:rPr>
          <w:rFonts w:hint="eastAsia"/>
        </w:rPr>
        <w:t>采用模块化方式，将工作流系统和业务系统</w:t>
      </w:r>
      <w:r>
        <w:rPr>
          <w:rFonts w:hint="eastAsia"/>
        </w:rPr>
        <w:t>进行划分，</w:t>
      </w:r>
      <w:r w:rsidR="00357BCD">
        <w:rPr>
          <w:rFonts w:hint="eastAsia"/>
        </w:rPr>
        <w:t>从而使工作流系统可以</w:t>
      </w:r>
      <w:r w:rsidRPr="00E51DBD">
        <w:rPr>
          <w:rFonts w:hint="eastAsia"/>
        </w:rPr>
        <w:t>实现相对独立的功能。</w:t>
      </w:r>
      <w:r w:rsidR="00357BCD">
        <w:rPr>
          <w:rFonts w:hint="eastAsia"/>
        </w:rPr>
        <w:t>同时管理系统、业务系统和工作流系统能够实现通过简单配置即可进行系统开发要求</w:t>
      </w:r>
      <w:r w:rsidRPr="00E51DBD">
        <w:rPr>
          <w:rFonts w:hint="eastAsia"/>
        </w:rPr>
        <w:t>。</w:t>
      </w:r>
    </w:p>
    <w:p w14:paraId="001A3E89" w14:textId="77777777" w:rsidR="00A730D9" w:rsidRPr="00A730D9" w:rsidRDefault="00A730D9" w:rsidP="004A3C53">
      <w:pPr>
        <w:ind w:firstLine="480"/>
      </w:pPr>
      <w:r>
        <w:rPr>
          <w:rFonts w:hint="eastAsia"/>
        </w:rPr>
        <w:t>透明性原则：</w:t>
      </w:r>
      <w:r w:rsidR="00357BCD">
        <w:rPr>
          <w:rFonts w:hint="eastAsia"/>
        </w:rPr>
        <w:t>系统需要在用户提交到下一环节的时候获取可提交人员列表信息，选择该部门可办理工作人员的信息，并直接默认将该办理信息进行签收</w:t>
      </w:r>
      <w:r w:rsidR="004A3C53">
        <w:rPr>
          <w:rFonts w:hint="eastAsia"/>
        </w:rPr>
        <w:t>。</w:t>
      </w:r>
    </w:p>
    <w:p w14:paraId="09DDBCFA" w14:textId="2230ED02" w:rsidR="00DA798E" w:rsidRDefault="00DA798E" w:rsidP="00670F99">
      <w:pPr>
        <w:pStyle w:val="2"/>
        <w:spacing w:before="156" w:after="156"/>
      </w:pPr>
      <w:bookmarkStart w:id="90" w:name="_Toc231459249"/>
      <w:bookmarkStart w:id="91" w:name="_Toc231473511"/>
      <w:bookmarkStart w:id="92" w:name="_Toc262584957"/>
      <w:bookmarkStart w:id="93" w:name="_Toc355354293"/>
      <w:r w:rsidRPr="00E51DBD">
        <w:rPr>
          <w:rFonts w:hint="eastAsia"/>
        </w:rPr>
        <w:t>系统体系结构</w:t>
      </w:r>
      <w:bookmarkEnd w:id="90"/>
      <w:bookmarkEnd w:id="91"/>
      <w:bookmarkEnd w:id="92"/>
      <w:bookmarkEnd w:id="93"/>
    </w:p>
    <w:p w14:paraId="1AA786EF" w14:textId="77777777" w:rsidR="005A5DB9" w:rsidRDefault="00981030" w:rsidP="009F5523">
      <w:pPr>
        <w:pStyle w:val="a0"/>
        <w:ind w:firstLine="480"/>
      </w:pPr>
      <w:r w:rsidRPr="00E51DBD">
        <w:rPr>
          <w:rFonts w:hint="eastAsia"/>
        </w:rPr>
        <w:t>本系统通过</w:t>
      </w:r>
      <w:r w:rsidR="00F21E99">
        <w:rPr>
          <w:rFonts w:hint="eastAsia"/>
        </w:rPr>
        <w:t>MVC</w:t>
      </w:r>
      <w:r w:rsidR="00F21E99">
        <w:rPr>
          <w:rFonts w:hint="eastAsia"/>
        </w:rPr>
        <w:t>分层开发</w:t>
      </w:r>
      <w:r w:rsidRPr="00E51DBD">
        <w:rPr>
          <w:rFonts w:hint="eastAsia"/>
        </w:rPr>
        <w:t>和模块</w:t>
      </w:r>
      <w:r w:rsidR="00F21E99">
        <w:rPr>
          <w:rFonts w:hint="eastAsia"/>
        </w:rPr>
        <w:t>化管理</w:t>
      </w:r>
      <w:r w:rsidRPr="00E51DBD">
        <w:rPr>
          <w:rFonts w:hint="eastAsia"/>
        </w:rPr>
        <w:t>的方式，将系统需求分解，从而将复杂的问题分割成为几个子问题，分别限制在不同的模块中完成；每个模块各司其职，使系统结构设计更加清晰，同时每个功能模块得到了简化，提高了系统整体的灵活性和健壮性。</w:t>
      </w:r>
    </w:p>
    <w:p w14:paraId="27F044F3" w14:textId="7875C20C" w:rsidR="009F5523" w:rsidRDefault="009F5523" w:rsidP="00DD2D28">
      <w:pPr>
        <w:pStyle w:val="3"/>
        <w:numPr>
          <w:ilvl w:val="2"/>
          <w:numId w:val="2"/>
        </w:numPr>
        <w:spacing w:before="156" w:after="156"/>
        <w:ind w:left="0" w:firstLine="0"/>
      </w:pPr>
      <w:bookmarkStart w:id="94" w:name="_Toc355354294"/>
      <w:r>
        <w:rPr>
          <w:rFonts w:hint="eastAsia"/>
        </w:rPr>
        <w:lastRenderedPageBreak/>
        <w:t>MVC</w:t>
      </w:r>
      <w:r>
        <w:rPr>
          <w:rFonts w:hint="eastAsia"/>
        </w:rPr>
        <w:t>分层</w:t>
      </w:r>
      <w:bookmarkEnd w:id="94"/>
    </w:p>
    <w:p w14:paraId="4791E978" w14:textId="77777777" w:rsidR="009F5523" w:rsidRDefault="009F5523" w:rsidP="009F5523">
      <w:pPr>
        <w:pStyle w:val="a0"/>
        <w:ind w:firstLine="480"/>
      </w:pPr>
      <w:r>
        <w:rPr>
          <w:rFonts w:hint="eastAsia"/>
        </w:rPr>
        <w:t>系统采用</w:t>
      </w:r>
      <w:r>
        <w:rPr>
          <w:rFonts w:hint="eastAsia"/>
        </w:rPr>
        <w:t>Struts2</w:t>
      </w:r>
      <w:r>
        <w:rPr>
          <w:rFonts w:hint="eastAsia"/>
        </w:rPr>
        <w:t>、</w:t>
      </w:r>
      <w:r>
        <w:rPr>
          <w:rFonts w:hint="eastAsia"/>
        </w:rPr>
        <w:t>Spring</w:t>
      </w:r>
      <w:r>
        <w:rPr>
          <w:rFonts w:hint="eastAsia"/>
        </w:rPr>
        <w:t>、</w:t>
      </w:r>
      <w:r>
        <w:rPr>
          <w:rFonts w:hint="eastAsia"/>
        </w:rPr>
        <w:t>Hibernate</w:t>
      </w:r>
      <w:r>
        <w:rPr>
          <w:rFonts w:hint="eastAsia"/>
        </w:rPr>
        <w:t>、</w:t>
      </w:r>
      <w:r>
        <w:rPr>
          <w:rFonts w:hint="eastAsia"/>
        </w:rPr>
        <w:t>Activiti</w:t>
      </w:r>
      <w:r>
        <w:rPr>
          <w:rFonts w:hint="eastAsia"/>
        </w:rPr>
        <w:t>等技术进行搭建，使用了当今</w:t>
      </w:r>
      <w:r>
        <w:rPr>
          <w:rFonts w:hint="eastAsia"/>
        </w:rPr>
        <w:t>JavaEE</w:t>
      </w:r>
      <w:r>
        <w:rPr>
          <w:rFonts w:hint="eastAsia"/>
        </w:rPr>
        <w:t>流行的</w:t>
      </w:r>
      <w:r>
        <w:rPr>
          <w:rFonts w:hint="eastAsia"/>
        </w:rPr>
        <w:t>MVC</w:t>
      </w:r>
      <w:r>
        <w:rPr>
          <w:rFonts w:hint="eastAsia"/>
        </w:rPr>
        <w:t>开发模式</w:t>
      </w:r>
      <w:r w:rsidR="00982003">
        <w:rPr>
          <w:rFonts w:hint="eastAsia"/>
        </w:rPr>
        <w:t>，即</w:t>
      </w:r>
      <w:r w:rsidR="00982003" w:rsidRPr="00982003">
        <w:t>模型</w:t>
      </w:r>
      <w:r w:rsidR="00982003" w:rsidRPr="00982003">
        <w:rPr>
          <w:rFonts w:hint="eastAsia"/>
        </w:rPr>
        <w:t>层</w:t>
      </w:r>
      <w:r w:rsidR="00982003" w:rsidRPr="00982003">
        <w:t>（</w:t>
      </w:r>
      <w:r w:rsidR="00982003" w:rsidRPr="00982003">
        <w:t>Model</w:t>
      </w:r>
      <w:r w:rsidR="00982003" w:rsidRPr="00982003">
        <w:t>）、视图</w:t>
      </w:r>
      <w:r w:rsidR="00982003" w:rsidRPr="00982003">
        <w:rPr>
          <w:rFonts w:hint="eastAsia"/>
        </w:rPr>
        <w:t>层</w:t>
      </w:r>
      <w:r w:rsidR="00982003" w:rsidRPr="00982003">
        <w:t>（</w:t>
      </w:r>
      <w:r w:rsidR="00982003" w:rsidRPr="00982003">
        <w:t>View</w:t>
      </w:r>
      <w:r w:rsidR="00982003" w:rsidRPr="00982003">
        <w:t>）和控制器</w:t>
      </w:r>
      <w:r w:rsidR="00982003" w:rsidRPr="00982003">
        <w:rPr>
          <w:rFonts w:hint="eastAsia"/>
        </w:rPr>
        <w:t>层</w:t>
      </w:r>
      <w:r w:rsidR="00982003" w:rsidRPr="00982003">
        <w:t>（</w:t>
      </w:r>
      <w:r w:rsidR="00982003" w:rsidRPr="00982003">
        <w:t>Controller</w:t>
      </w:r>
      <w:r w:rsidR="00982003" w:rsidRPr="00982003">
        <w:t>）三个部分</w:t>
      </w:r>
      <w:r w:rsidR="00982003">
        <w:rPr>
          <w:rFonts w:hint="eastAsia"/>
        </w:rPr>
        <w:t>：</w:t>
      </w:r>
    </w:p>
    <w:p w14:paraId="43B671DB" w14:textId="77777777" w:rsidR="00982003" w:rsidRPr="00982003" w:rsidRDefault="00982003" w:rsidP="00DD2D28">
      <w:pPr>
        <w:pStyle w:val="aff"/>
        <w:numPr>
          <w:ilvl w:val="0"/>
          <w:numId w:val="4"/>
        </w:numPr>
        <w:ind w:firstLineChars="0"/>
      </w:pPr>
      <w:r w:rsidRPr="00982003">
        <w:t>模型（</w:t>
      </w:r>
      <w:r w:rsidRPr="00982003">
        <w:t>Model</w:t>
      </w:r>
      <w:r w:rsidRPr="00982003">
        <w:t>）：负责封装应用的状态，并实现应用的功能。通常分为数据模型和业务逻辑模型，数据模型用来存放业务数据，比如</w:t>
      </w:r>
      <w:r w:rsidR="009A5DC2">
        <w:rPr>
          <w:rFonts w:hint="eastAsia"/>
        </w:rPr>
        <w:t>请假</w:t>
      </w:r>
      <w:r w:rsidRPr="00982003">
        <w:t>信息、用户信息等</w:t>
      </w:r>
      <w:r w:rsidR="009A5DC2">
        <w:rPr>
          <w:rFonts w:hint="eastAsia"/>
        </w:rPr>
        <w:t>，本系统采用</w:t>
      </w:r>
      <w:r w:rsidR="009A5DC2">
        <w:rPr>
          <w:rFonts w:hint="eastAsia"/>
        </w:rPr>
        <w:t>hibernate</w:t>
      </w:r>
      <w:r w:rsidR="009A5DC2">
        <w:rPr>
          <w:rFonts w:hint="eastAsia"/>
        </w:rPr>
        <w:t>实现数据库表与实体对象的映射</w:t>
      </w:r>
      <w:r w:rsidRPr="00982003">
        <w:t>；而业务逻辑模型包含应用的业务操作，比如</w:t>
      </w:r>
      <w:r w:rsidR="009A5DC2">
        <w:rPr>
          <w:rFonts w:hint="eastAsia"/>
        </w:rPr>
        <w:t>请假单</w:t>
      </w:r>
      <w:r w:rsidR="009A5DC2">
        <w:t>的添加</w:t>
      </w:r>
      <w:r w:rsidR="009A5DC2">
        <w:rPr>
          <w:rFonts w:hint="eastAsia"/>
        </w:rPr>
        <w:t>、</w:t>
      </w:r>
      <w:r w:rsidRPr="00982003">
        <w:t>修改</w:t>
      </w:r>
      <w:r w:rsidR="009A5DC2">
        <w:rPr>
          <w:rFonts w:hint="eastAsia"/>
        </w:rPr>
        <w:t>和删除</w:t>
      </w:r>
      <w:r w:rsidRPr="00982003">
        <w:t>等</w:t>
      </w:r>
      <w:r w:rsidR="009A5DC2">
        <w:rPr>
          <w:rFonts w:hint="eastAsia"/>
        </w:rPr>
        <w:t>业务逻辑操作</w:t>
      </w:r>
      <w:r w:rsidRPr="00982003">
        <w:t>。</w:t>
      </w:r>
    </w:p>
    <w:p w14:paraId="493AA4D7" w14:textId="77777777" w:rsidR="00982003" w:rsidRPr="00982003" w:rsidRDefault="00982003" w:rsidP="00DD2D28">
      <w:pPr>
        <w:pStyle w:val="aff"/>
        <w:numPr>
          <w:ilvl w:val="0"/>
          <w:numId w:val="4"/>
        </w:numPr>
        <w:ind w:firstLineChars="0"/>
      </w:pPr>
      <w:r w:rsidRPr="00982003">
        <w:t>视图（</w:t>
      </w:r>
      <w:r w:rsidRPr="00982003">
        <w:t>View</w:t>
      </w:r>
      <w:r w:rsidRPr="00982003">
        <w:t>）：用来将模型的内容展现给用户，用户可以通过视图来请求模型进行更新。视图从模型获得要展示的数据，然后用自己的方式展现给用户，相当于提供界面来与用户进行人机交互；用户在界面上操作或者填写完成后，会点击提交按钮或是以其它触发事件的方式，来向控制器发出请求。</w:t>
      </w:r>
      <w:r w:rsidR="0061579F">
        <w:rPr>
          <w:rFonts w:hint="eastAsia"/>
        </w:rPr>
        <w:t>Struts2</w:t>
      </w:r>
      <w:r w:rsidR="0061579F">
        <w:rPr>
          <w:rFonts w:hint="eastAsia"/>
        </w:rPr>
        <w:t>提供了丰富的标签库来实现复杂的表单组件。</w:t>
      </w:r>
    </w:p>
    <w:p w14:paraId="69D2B47A" w14:textId="77777777" w:rsidR="00982003" w:rsidRDefault="00982003" w:rsidP="00DD2D28">
      <w:pPr>
        <w:pStyle w:val="aff"/>
        <w:numPr>
          <w:ilvl w:val="0"/>
          <w:numId w:val="4"/>
        </w:numPr>
        <w:ind w:firstLineChars="0"/>
      </w:pPr>
      <w:r w:rsidRPr="00982003">
        <w:t>控制器（</w:t>
      </w:r>
      <w:r w:rsidRPr="00982003">
        <w:t>Controller</w:t>
      </w:r>
      <w:r w:rsidRPr="00982003">
        <w:t>）：</w:t>
      </w:r>
      <w:r w:rsidR="0061579F">
        <w:rPr>
          <w:rFonts w:hint="eastAsia"/>
        </w:rPr>
        <w:t>使用基于拦截器的</w:t>
      </w:r>
      <w:r w:rsidR="0061579F">
        <w:rPr>
          <w:rFonts w:hint="eastAsia"/>
        </w:rPr>
        <w:t>Struts2</w:t>
      </w:r>
      <w:r w:rsidRPr="00982003">
        <w:t>来控制应用程序的流程和处理视图所发出的请求。当控制器接收到用户的请求后，会将用户的数据和模型的更新相映射，也就是调用模型来实现用户请求的功能；然后控制器会选择用于响应的视图，把模型更新后的数据展示给用户。</w:t>
      </w:r>
    </w:p>
    <w:p w14:paraId="5362AD7F" w14:textId="44429D89" w:rsidR="0061579F" w:rsidRDefault="0061579F" w:rsidP="00DD2D28">
      <w:pPr>
        <w:pStyle w:val="3"/>
        <w:numPr>
          <w:ilvl w:val="2"/>
          <w:numId w:val="2"/>
        </w:numPr>
        <w:spacing w:before="156" w:after="156"/>
        <w:ind w:left="0" w:firstLine="0"/>
      </w:pPr>
      <w:bookmarkStart w:id="95" w:name="_Toc355354295"/>
      <w:r>
        <w:rPr>
          <w:rFonts w:hint="eastAsia"/>
        </w:rPr>
        <w:t>模块化管理</w:t>
      </w:r>
      <w:bookmarkEnd w:id="95"/>
    </w:p>
    <w:p w14:paraId="0BA6C0AC" w14:textId="77777777" w:rsidR="0061579F" w:rsidRDefault="0061579F" w:rsidP="0061579F">
      <w:pPr>
        <w:pStyle w:val="a0"/>
        <w:ind w:firstLine="480"/>
      </w:pPr>
      <w:r>
        <w:rPr>
          <w:rFonts w:hint="eastAsia"/>
        </w:rPr>
        <w:t>本系统采用模块化管理方案，将系统划分为系统管理、请假信息管理和流程管理三部分，能够实现三个模块的松耦合，提高系统功能的易用性和可重用性：</w:t>
      </w:r>
    </w:p>
    <w:p w14:paraId="173A50AB" w14:textId="77777777" w:rsidR="0061579F" w:rsidRDefault="00D030E7" w:rsidP="00DD2D28">
      <w:pPr>
        <w:pStyle w:val="aff"/>
        <w:numPr>
          <w:ilvl w:val="0"/>
          <w:numId w:val="4"/>
        </w:numPr>
        <w:ind w:firstLineChars="0"/>
      </w:pPr>
      <w:r>
        <w:rPr>
          <w:rFonts w:hint="eastAsia"/>
        </w:rPr>
        <w:t>用户管理系统</w:t>
      </w:r>
    </w:p>
    <w:p w14:paraId="33355CDB" w14:textId="77777777" w:rsidR="00D030E7" w:rsidRDefault="00D030E7" w:rsidP="00D030E7">
      <w:pPr>
        <w:pStyle w:val="aff"/>
        <w:ind w:left="900" w:firstLineChars="0" w:firstLine="0"/>
      </w:pPr>
      <w:r>
        <w:rPr>
          <w:rFonts w:hint="eastAsia"/>
        </w:rPr>
        <w:t>系统用户，部门，角色，功能，系统字典等功能的管理。</w:t>
      </w:r>
    </w:p>
    <w:p w14:paraId="213801E5" w14:textId="77777777" w:rsidR="00E835F9" w:rsidRDefault="00D030E7" w:rsidP="00DD2D28">
      <w:pPr>
        <w:pStyle w:val="aff"/>
        <w:numPr>
          <w:ilvl w:val="0"/>
          <w:numId w:val="4"/>
        </w:numPr>
        <w:ind w:firstLineChars="0"/>
      </w:pPr>
      <w:r>
        <w:rPr>
          <w:rFonts w:hint="eastAsia"/>
        </w:rPr>
        <w:t>业务</w:t>
      </w:r>
      <w:r w:rsidR="00E835F9">
        <w:rPr>
          <w:rFonts w:hint="eastAsia"/>
        </w:rPr>
        <w:t>管理</w:t>
      </w:r>
      <w:r>
        <w:rPr>
          <w:rFonts w:hint="eastAsia"/>
        </w:rPr>
        <w:t>系统</w:t>
      </w:r>
    </w:p>
    <w:p w14:paraId="7CAD7AD7" w14:textId="77777777" w:rsidR="00D030E7" w:rsidRDefault="00D030E7" w:rsidP="00D030E7">
      <w:pPr>
        <w:pStyle w:val="aff"/>
        <w:ind w:left="900" w:firstLineChars="0" w:firstLine="0"/>
      </w:pPr>
      <w:r>
        <w:rPr>
          <w:rFonts w:hint="eastAsia"/>
        </w:rPr>
        <w:t>提供请假单业务功能的管理。</w:t>
      </w:r>
    </w:p>
    <w:p w14:paraId="264E8357" w14:textId="77777777" w:rsidR="00E835F9" w:rsidRDefault="00E835F9" w:rsidP="00DD2D28">
      <w:pPr>
        <w:pStyle w:val="aff"/>
        <w:numPr>
          <w:ilvl w:val="0"/>
          <w:numId w:val="4"/>
        </w:numPr>
        <w:ind w:firstLineChars="0"/>
      </w:pPr>
      <w:r>
        <w:rPr>
          <w:rFonts w:hint="eastAsia"/>
        </w:rPr>
        <w:t>流程管理</w:t>
      </w:r>
      <w:r w:rsidR="00D030E7">
        <w:rPr>
          <w:rFonts w:hint="eastAsia"/>
        </w:rPr>
        <w:t>系统</w:t>
      </w:r>
    </w:p>
    <w:p w14:paraId="2D11768D" w14:textId="77777777" w:rsidR="00E835F9" w:rsidRDefault="00E835F9" w:rsidP="00E835F9">
      <w:pPr>
        <w:pStyle w:val="aff"/>
        <w:ind w:left="900" w:firstLineChars="0" w:firstLine="0"/>
      </w:pPr>
      <w:r>
        <w:rPr>
          <w:rFonts w:hint="eastAsia"/>
        </w:rPr>
        <w:t>提供流程文件的上传、部署、与请假信息的绑定管理、流程的执行、待办已办信息的查询、流程图和流程文件的查看等功能。</w:t>
      </w:r>
      <w:r w:rsidR="00DF0375">
        <w:rPr>
          <w:rFonts w:hint="eastAsia"/>
        </w:rPr>
        <w:t>本系统设计的流程存在以下几</w:t>
      </w:r>
      <w:r w:rsidR="00DF0375">
        <w:rPr>
          <w:rFonts w:hint="eastAsia"/>
        </w:rPr>
        <w:lastRenderedPageBreak/>
        <w:t>种基本状态：</w:t>
      </w:r>
    </w:p>
    <w:p w14:paraId="11FDBFD0" w14:textId="77777777" w:rsidR="00DF0375" w:rsidRDefault="00DF0375" w:rsidP="00E835F9">
      <w:pPr>
        <w:pStyle w:val="aff"/>
        <w:ind w:left="900" w:firstLineChars="0" w:firstLine="0"/>
      </w:pPr>
      <w:r>
        <w:rPr>
          <w:rFonts w:hint="eastAsia"/>
        </w:rPr>
        <w:t>文件状态：使用</w:t>
      </w:r>
      <w:r>
        <w:rPr>
          <w:rFonts w:hint="eastAsia"/>
        </w:rPr>
        <w:t>Eclipse</w:t>
      </w:r>
      <w:r>
        <w:rPr>
          <w:rFonts w:hint="eastAsia"/>
        </w:rPr>
        <w:t>提供的</w:t>
      </w:r>
      <w:r>
        <w:rPr>
          <w:rFonts w:hint="eastAsia"/>
        </w:rPr>
        <w:t>Activiti</w:t>
      </w:r>
      <w:r>
        <w:rPr>
          <w:rFonts w:hint="eastAsia"/>
        </w:rPr>
        <w:t>插件创建流程文件，流程文件创建完成后通过系统提供的上传接口，上传到服务器制定目录下。</w:t>
      </w:r>
    </w:p>
    <w:p w14:paraId="4EB45811" w14:textId="77777777" w:rsidR="00DF0375" w:rsidRDefault="00DF0375" w:rsidP="00E835F9">
      <w:pPr>
        <w:pStyle w:val="aff"/>
        <w:ind w:left="900" w:firstLineChars="0" w:firstLine="0"/>
      </w:pPr>
      <w:r>
        <w:rPr>
          <w:rFonts w:hint="eastAsia"/>
        </w:rPr>
        <w:t>流程初始化状态：通过调用</w:t>
      </w:r>
      <w:r>
        <w:rPr>
          <w:rFonts w:hint="eastAsia"/>
        </w:rPr>
        <w:t>Activiti</w:t>
      </w:r>
      <w:r>
        <w:rPr>
          <w:rFonts w:hint="eastAsia"/>
        </w:rPr>
        <w:t>提供的流程部署方法创建过程实例。</w:t>
      </w:r>
    </w:p>
    <w:p w14:paraId="77A36548" w14:textId="77777777" w:rsidR="00DF0375" w:rsidRDefault="00DF0375" w:rsidP="00E835F9">
      <w:pPr>
        <w:pStyle w:val="aff"/>
        <w:ind w:left="900" w:firstLineChars="0" w:firstLine="0"/>
      </w:pPr>
      <w:r>
        <w:rPr>
          <w:rFonts w:hint="eastAsia"/>
        </w:rPr>
        <w:t>流程运行态：已经启动的流程实例可以进行流程的流转、流程相关业务信息、流程图信息以及流程文件信息的查询。</w:t>
      </w:r>
      <w:r w:rsidR="00CE757D">
        <w:rPr>
          <w:rFonts w:hint="eastAsia"/>
        </w:rPr>
        <w:t>Activiti</w:t>
      </w:r>
      <w:r w:rsidR="00CE757D">
        <w:rPr>
          <w:rFonts w:hint="eastAsia"/>
        </w:rPr>
        <w:t>在流程部署的时候会创建流程图文件并且通过流程定义的文件可以获取流程节点的坐标信息和办理相关信息，从而动态模拟出流程图信息界面。</w:t>
      </w:r>
    </w:p>
    <w:p w14:paraId="52716494" w14:textId="77777777" w:rsidR="00DF0375" w:rsidRDefault="00DF0375" w:rsidP="00E835F9">
      <w:pPr>
        <w:pStyle w:val="aff"/>
        <w:ind w:left="900" w:firstLineChars="0" w:firstLine="0"/>
      </w:pPr>
      <w:r>
        <w:rPr>
          <w:rFonts w:hint="eastAsia"/>
        </w:rPr>
        <w:t>流程的挂起状态：提供流程的挂起，即流程实例处于静止的状态。流程暂时无法继续进行流转操作。</w:t>
      </w:r>
    </w:p>
    <w:p w14:paraId="632C717B" w14:textId="77777777" w:rsidR="00DF0375" w:rsidRPr="00DF0375" w:rsidRDefault="00DF0375" w:rsidP="00E835F9">
      <w:pPr>
        <w:pStyle w:val="aff"/>
        <w:ind w:left="900" w:firstLineChars="0" w:firstLine="0"/>
      </w:pPr>
      <w:r>
        <w:rPr>
          <w:rFonts w:hint="eastAsia"/>
        </w:rPr>
        <w:t>流程完成状态：按照流程设计执行完流程后，该流程实例进入完成状态。此时流程执行完成。</w:t>
      </w:r>
    </w:p>
    <w:p w14:paraId="3B0A7538" w14:textId="77777777" w:rsidR="00DF0375" w:rsidRDefault="00DF0375" w:rsidP="00E835F9">
      <w:pPr>
        <w:pStyle w:val="aff"/>
        <w:ind w:left="900" w:firstLineChars="0" w:firstLine="0"/>
      </w:pPr>
      <w:r>
        <w:rPr>
          <w:rFonts w:hint="eastAsia"/>
        </w:rPr>
        <w:t>流程终止状态：在任务正常完成之前，流程实例的执行已经停止。</w:t>
      </w:r>
    </w:p>
    <w:p w14:paraId="1B3FB0A6" w14:textId="77777777" w:rsidR="00DF0375" w:rsidRDefault="00DF0375" w:rsidP="00E835F9">
      <w:pPr>
        <w:pStyle w:val="aff"/>
        <w:ind w:left="900" w:firstLineChars="0" w:firstLine="0"/>
      </w:pPr>
      <w:r>
        <w:rPr>
          <w:rFonts w:hint="eastAsia"/>
        </w:rPr>
        <w:t>下图为流程实例状态转换示意图：</w:t>
      </w:r>
    </w:p>
    <w:p w14:paraId="756898D5" w14:textId="77777777" w:rsidR="00DF0375" w:rsidRPr="00DF0375" w:rsidRDefault="00DF0375" w:rsidP="00E835F9">
      <w:pPr>
        <w:pStyle w:val="aff"/>
        <w:ind w:left="900" w:firstLineChars="0" w:firstLine="0"/>
      </w:pPr>
      <w:r>
        <w:rPr>
          <w:rFonts w:hint="eastAsia"/>
          <w:noProof/>
        </w:rPr>
        <w:drawing>
          <wp:inline distT="0" distB="0" distL="0" distR="0" wp14:anchorId="3D9C95EC" wp14:editId="3B30605E">
            <wp:extent cx="5257800" cy="3390900"/>
            <wp:effectExtent l="19050" t="0" r="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5259146" cy="3391768"/>
                    </a:xfrm>
                    <a:prstGeom prst="rect">
                      <a:avLst/>
                    </a:prstGeom>
                    <a:noFill/>
                    <a:ln w="9525">
                      <a:noFill/>
                      <a:miter lim="800000"/>
                      <a:headEnd/>
                      <a:tailEnd/>
                    </a:ln>
                  </pic:spPr>
                </pic:pic>
              </a:graphicData>
            </a:graphic>
          </wp:inline>
        </w:drawing>
      </w:r>
    </w:p>
    <w:p w14:paraId="48BC1CFD" w14:textId="77777777" w:rsidR="00C10426" w:rsidRDefault="00C10426" w:rsidP="00FC0A2E">
      <w:pPr>
        <w:pStyle w:val="2"/>
        <w:spacing w:before="156" w:after="156"/>
      </w:pPr>
      <w:bookmarkStart w:id="96" w:name="_Toc355354296"/>
      <w:commentRangeStart w:id="97"/>
      <w:r>
        <w:rPr>
          <w:rFonts w:hint="eastAsia"/>
        </w:rPr>
        <w:lastRenderedPageBreak/>
        <w:t>开发工具</w:t>
      </w:r>
      <w:bookmarkEnd w:id="96"/>
    </w:p>
    <w:p w14:paraId="73B0E841" w14:textId="77777777" w:rsidR="0072461D" w:rsidRDefault="0072461D" w:rsidP="00DD2D28">
      <w:pPr>
        <w:pStyle w:val="3"/>
        <w:numPr>
          <w:ilvl w:val="2"/>
          <w:numId w:val="2"/>
        </w:numPr>
        <w:spacing w:before="156" w:after="156"/>
        <w:ind w:left="0" w:firstLine="0"/>
      </w:pPr>
      <w:bookmarkStart w:id="98" w:name="_Toc355354297"/>
      <w:r>
        <w:rPr>
          <w:rFonts w:hint="eastAsia"/>
        </w:rPr>
        <w:t>开发语言：</w:t>
      </w:r>
      <w:bookmarkEnd w:id="98"/>
    </w:p>
    <w:p w14:paraId="64CAF75A" w14:textId="77777777" w:rsidR="0072461D" w:rsidRDefault="0072461D" w:rsidP="0072461D">
      <w:pPr>
        <w:pStyle w:val="a0"/>
        <w:ind w:firstLine="480"/>
      </w:pPr>
      <w:r>
        <w:rPr>
          <w:rFonts w:hint="eastAsia"/>
        </w:rPr>
        <w:t>本系统选用</w:t>
      </w:r>
      <w:r>
        <w:rPr>
          <w:rFonts w:hint="eastAsia"/>
        </w:rPr>
        <w:t>Java</w:t>
      </w:r>
      <w:r>
        <w:rPr>
          <w:rFonts w:hint="eastAsia"/>
        </w:rPr>
        <w:t>语言。</w:t>
      </w:r>
      <w:r>
        <w:rPr>
          <w:rFonts w:hint="eastAsia"/>
        </w:rPr>
        <w:t>Java</w:t>
      </w:r>
      <w:r>
        <w:rPr>
          <w:rFonts w:hint="eastAsia"/>
        </w:rPr>
        <w:t>具有跨平台、面向对象、高可靠性的特点。同时</w:t>
      </w:r>
      <w:r>
        <w:rPr>
          <w:rFonts w:hint="eastAsia"/>
        </w:rPr>
        <w:t>Java</w:t>
      </w:r>
      <w:r>
        <w:rPr>
          <w:rFonts w:hint="eastAsia"/>
        </w:rPr>
        <w:t>有丰富的基础类库支持，以及大量支持服务器开发的类库。再者，</w:t>
      </w:r>
      <w:r>
        <w:rPr>
          <w:rFonts w:hint="eastAsia"/>
        </w:rPr>
        <w:t>Java</w:t>
      </w:r>
      <w:r>
        <w:rPr>
          <w:rFonts w:hint="eastAsia"/>
        </w:rPr>
        <w:t>语言的流行使得许多工具都基于</w:t>
      </w:r>
      <w:r>
        <w:rPr>
          <w:rFonts w:hint="eastAsia"/>
        </w:rPr>
        <w:t>Java</w:t>
      </w:r>
      <w:r>
        <w:rPr>
          <w:rFonts w:hint="eastAsia"/>
        </w:rPr>
        <w:t>或提供了</w:t>
      </w:r>
      <w:r>
        <w:rPr>
          <w:rFonts w:hint="eastAsia"/>
        </w:rPr>
        <w:t>Java</w:t>
      </w:r>
      <w:r>
        <w:rPr>
          <w:rFonts w:hint="eastAsia"/>
        </w:rPr>
        <w:t>接口，如本系统要使用的</w:t>
      </w:r>
      <w:r>
        <w:rPr>
          <w:rFonts w:hint="eastAsia"/>
        </w:rPr>
        <w:t>Lucene</w:t>
      </w:r>
      <w:r>
        <w:rPr>
          <w:rFonts w:hint="eastAsia"/>
        </w:rPr>
        <w:t>搜索引擎工具包的源码就是使用</w:t>
      </w:r>
      <w:r>
        <w:rPr>
          <w:rFonts w:hint="eastAsia"/>
        </w:rPr>
        <w:t>Java</w:t>
      </w:r>
      <w:r>
        <w:rPr>
          <w:rFonts w:hint="eastAsia"/>
        </w:rPr>
        <w:t>编写的，使用</w:t>
      </w:r>
      <w:r>
        <w:rPr>
          <w:rFonts w:hint="eastAsia"/>
        </w:rPr>
        <w:t>Java</w:t>
      </w:r>
      <w:r>
        <w:rPr>
          <w:rFonts w:hint="eastAsia"/>
        </w:rPr>
        <w:t>语言调用</w:t>
      </w:r>
      <w:r>
        <w:rPr>
          <w:rFonts w:hint="eastAsia"/>
        </w:rPr>
        <w:t>Lucene</w:t>
      </w:r>
      <w:r>
        <w:rPr>
          <w:rFonts w:hint="eastAsia"/>
        </w:rPr>
        <w:t>提供的方法非常方便。这些类库及工具的支持大大简化了开发过程，提高了开发效率。</w:t>
      </w:r>
    </w:p>
    <w:p w14:paraId="59802DB5" w14:textId="77777777" w:rsidR="0072461D" w:rsidRPr="0072461D" w:rsidRDefault="0072461D" w:rsidP="00DD2D28">
      <w:pPr>
        <w:pStyle w:val="3"/>
        <w:numPr>
          <w:ilvl w:val="2"/>
          <w:numId w:val="2"/>
        </w:numPr>
        <w:spacing w:before="156" w:after="156"/>
        <w:ind w:left="0" w:firstLine="0"/>
      </w:pPr>
      <w:bookmarkStart w:id="99" w:name="_Toc355354298"/>
      <w:r>
        <w:rPr>
          <w:rFonts w:hint="eastAsia"/>
        </w:rPr>
        <w:t>开发工具</w:t>
      </w:r>
      <w:bookmarkEnd w:id="99"/>
    </w:p>
    <w:p w14:paraId="256655D1" w14:textId="77777777" w:rsidR="00C10426" w:rsidRPr="00C10426" w:rsidRDefault="00C10426" w:rsidP="00C10426">
      <w:pPr>
        <w:pStyle w:val="a0"/>
        <w:ind w:firstLine="480"/>
      </w:pPr>
      <w:r>
        <w:rPr>
          <w:rFonts w:hint="eastAsia"/>
        </w:rPr>
        <w:t>本系统开发采用</w:t>
      </w:r>
      <w:r>
        <w:rPr>
          <w:rFonts w:hint="eastAsia"/>
        </w:rPr>
        <w:t>Mycelipse for spring 8.6</w:t>
      </w:r>
      <w:r>
        <w:rPr>
          <w:rFonts w:hint="eastAsia"/>
        </w:rPr>
        <w:t>版本</w:t>
      </w:r>
      <w:r w:rsidR="009928FB">
        <w:rPr>
          <w:rFonts w:hint="eastAsia"/>
        </w:rPr>
        <w:t>，该集成了</w:t>
      </w:r>
      <w:r w:rsidR="009928FB">
        <w:rPr>
          <w:rFonts w:hint="eastAsia"/>
        </w:rPr>
        <w:t>spring</w:t>
      </w:r>
      <w:r w:rsidR="009928FB">
        <w:rPr>
          <w:rFonts w:hint="eastAsia"/>
        </w:rPr>
        <w:t>的所有特性</w:t>
      </w:r>
      <w:r>
        <w:rPr>
          <w:rFonts w:hint="eastAsia"/>
        </w:rPr>
        <w:t>，数据库采用</w:t>
      </w:r>
      <w:r>
        <w:rPr>
          <w:rFonts w:hint="eastAsia"/>
        </w:rPr>
        <w:t>mysql5.1.3</w:t>
      </w:r>
      <w:r>
        <w:rPr>
          <w:rFonts w:hint="eastAsia"/>
        </w:rPr>
        <w:t>版本，操作系统是</w:t>
      </w:r>
      <w:r>
        <w:rPr>
          <w:rFonts w:hint="eastAsia"/>
        </w:rPr>
        <w:t>window7</w:t>
      </w:r>
      <w:r>
        <w:rPr>
          <w:rFonts w:hint="eastAsia"/>
        </w:rPr>
        <w:t>，数据库客户端采用</w:t>
      </w:r>
      <w:r w:rsidRPr="00C10426">
        <w:t>SQLyog_Enterprise</w:t>
      </w:r>
      <w:r>
        <w:rPr>
          <w:rFonts w:hint="eastAsia"/>
        </w:rPr>
        <w:t>，项目设计采用</w:t>
      </w:r>
      <w:r w:rsidRPr="00C10426">
        <w:t>Microsoft Visio 2010</w:t>
      </w:r>
      <w:r>
        <w:rPr>
          <w:rFonts w:hint="eastAsia"/>
        </w:rPr>
        <w:t>，数据库设计采用</w:t>
      </w:r>
      <w:r>
        <w:rPr>
          <w:rFonts w:hint="eastAsia"/>
        </w:rPr>
        <w:t>P</w:t>
      </w:r>
      <w:r w:rsidRPr="00C10426">
        <w:t>owerdesigner</w:t>
      </w:r>
      <w:r>
        <w:rPr>
          <w:rFonts w:hint="eastAsia"/>
        </w:rPr>
        <w:t xml:space="preserve"> v15.1</w:t>
      </w:r>
      <w:r>
        <w:rPr>
          <w:rFonts w:hint="eastAsia"/>
        </w:rPr>
        <w:t>版本</w:t>
      </w:r>
      <w:r w:rsidR="00164565">
        <w:rPr>
          <w:rFonts w:hint="eastAsia"/>
        </w:rPr>
        <w:t>，项目原形使用</w:t>
      </w:r>
      <w:r w:rsidR="00164565">
        <w:rPr>
          <w:sz w:val="21"/>
          <w:szCs w:val="21"/>
        </w:rPr>
        <w:t>Axure RPAxure</w:t>
      </w:r>
      <w:r w:rsidR="00164565">
        <w:rPr>
          <w:rFonts w:hint="eastAsia"/>
          <w:sz w:val="21"/>
          <w:szCs w:val="21"/>
        </w:rPr>
        <w:t>5</w:t>
      </w:r>
      <w:r w:rsidR="0072461D">
        <w:rPr>
          <w:rFonts w:hint="eastAsia"/>
        </w:rPr>
        <w:t>。</w:t>
      </w:r>
    </w:p>
    <w:p w14:paraId="61F6FD54" w14:textId="7A545CAF" w:rsidR="00DF0375" w:rsidRDefault="003B4C4C" w:rsidP="00FC0A2E">
      <w:pPr>
        <w:pStyle w:val="2"/>
        <w:spacing w:before="156" w:after="156"/>
      </w:pPr>
      <w:bookmarkStart w:id="100" w:name="_Toc355354299"/>
      <w:commentRangeEnd w:id="97"/>
      <w:r>
        <w:rPr>
          <w:rStyle w:val="aff6"/>
          <w:rFonts w:eastAsia="宋体"/>
        </w:rPr>
        <w:commentReference w:id="97"/>
      </w:r>
      <w:r w:rsidR="00FC0A2E">
        <w:rPr>
          <w:rFonts w:hint="eastAsia"/>
        </w:rPr>
        <w:t>系统架构</w:t>
      </w:r>
      <w:bookmarkEnd w:id="100"/>
    </w:p>
    <w:p w14:paraId="5B616784" w14:textId="77777777" w:rsidR="0053336A" w:rsidRPr="0053336A" w:rsidRDefault="0053336A" w:rsidP="0053336A">
      <w:pPr>
        <w:pStyle w:val="a0"/>
        <w:ind w:firstLine="480"/>
      </w:pPr>
      <w:r>
        <w:rPr>
          <w:rFonts w:hint="eastAsia"/>
        </w:rPr>
        <w:t>本系统采用现在</w:t>
      </w:r>
      <w:r>
        <w:rPr>
          <w:rFonts w:hint="eastAsia"/>
        </w:rPr>
        <w:t>java</w:t>
      </w:r>
      <w:r>
        <w:rPr>
          <w:rFonts w:hint="eastAsia"/>
        </w:rPr>
        <w:t>流行的</w:t>
      </w:r>
      <w:r>
        <w:rPr>
          <w:rFonts w:hint="eastAsia"/>
        </w:rPr>
        <w:t>Struts2</w:t>
      </w:r>
      <w:r>
        <w:rPr>
          <w:rFonts w:hint="eastAsia"/>
        </w:rPr>
        <w:t>、</w:t>
      </w:r>
      <w:r>
        <w:rPr>
          <w:rFonts w:hint="eastAsia"/>
        </w:rPr>
        <w:t>Spring</w:t>
      </w:r>
      <w:r>
        <w:rPr>
          <w:rFonts w:hint="eastAsia"/>
        </w:rPr>
        <w:t>、</w:t>
      </w:r>
      <w:r>
        <w:rPr>
          <w:rFonts w:hint="eastAsia"/>
        </w:rPr>
        <w:t>Hibernate</w:t>
      </w:r>
      <w:r>
        <w:rPr>
          <w:rFonts w:hint="eastAsia"/>
        </w:rPr>
        <w:t>的</w:t>
      </w:r>
      <w:r>
        <w:rPr>
          <w:rFonts w:hint="eastAsia"/>
        </w:rPr>
        <w:t>java EE</w:t>
      </w:r>
      <w:r>
        <w:rPr>
          <w:rFonts w:hint="eastAsia"/>
        </w:rPr>
        <w:t>轻量级企业解决方案的框架进行开发。</w:t>
      </w:r>
    </w:p>
    <w:p w14:paraId="42CD114A" w14:textId="034DB5B7" w:rsidR="00DF0375" w:rsidRDefault="00141BEF" w:rsidP="00DD2D28">
      <w:pPr>
        <w:pStyle w:val="3"/>
        <w:numPr>
          <w:ilvl w:val="2"/>
          <w:numId w:val="2"/>
        </w:numPr>
        <w:spacing w:before="156" w:after="156"/>
        <w:ind w:left="0" w:firstLine="0"/>
      </w:pPr>
      <w:bookmarkStart w:id="101" w:name="_Toc355354300"/>
      <w:r>
        <w:rPr>
          <w:rFonts w:hint="eastAsia"/>
        </w:rPr>
        <w:t>数据库</w:t>
      </w:r>
      <w:r w:rsidR="00FF5ACD">
        <w:rPr>
          <w:rFonts w:hint="eastAsia"/>
        </w:rPr>
        <w:t>层</w:t>
      </w:r>
      <w:r w:rsidR="002314B6">
        <w:rPr>
          <w:rFonts w:hint="eastAsia"/>
        </w:rPr>
        <w:t>配置</w:t>
      </w:r>
      <w:bookmarkEnd w:id="101"/>
    </w:p>
    <w:p w14:paraId="501D11A8" w14:textId="77777777" w:rsidR="00FC0A2E" w:rsidRDefault="00141BEF" w:rsidP="00AE7C21">
      <w:pPr>
        <w:pStyle w:val="a0"/>
        <w:ind w:firstLine="480"/>
      </w:pPr>
      <w:r>
        <w:rPr>
          <w:rFonts w:hint="eastAsia"/>
        </w:rPr>
        <w:t>本系统通过</w:t>
      </w:r>
      <w:r w:rsidR="00FF5ACD">
        <w:rPr>
          <w:rFonts w:hint="eastAsia"/>
        </w:rPr>
        <w:t>H</w:t>
      </w:r>
      <w:r>
        <w:rPr>
          <w:rFonts w:hint="eastAsia"/>
        </w:rPr>
        <w:t>ibernate</w:t>
      </w:r>
      <w:r>
        <w:rPr>
          <w:rFonts w:hint="eastAsia"/>
        </w:rPr>
        <w:t>进行数据库操作</w:t>
      </w:r>
      <w:r w:rsidR="00AE7C21">
        <w:rPr>
          <w:rFonts w:hint="eastAsia"/>
        </w:rPr>
        <w:t>，在与</w:t>
      </w:r>
      <w:r w:rsidR="00AE7C21">
        <w:rPr>
          <w:rFonts w:hint="eastAsia"/>
        </w:rPr>
        <w:t>spring</w:t>
      </w:r>
      <w:r w:rsidR="00AE7C21">
        <w:rPr>
          <w:rFonts w:hint="eastAsia"/>
        </w:rPr>
        <w:t>整合的配置文件中使用</w:t>
      </w:r>
      <w:r w:rsidR="00AE7C21">
        <w:rPr>
          <w:rFonts w:hint="eastAsia"/>
        </w:rPr>
        <w:t>DBCP</w:t>
      </w:r>
      <w:r w:rsidR="00AE7C21">
        <w:rPr>
          <w:rFonts w:hint="eastAsia"/>
        </w:rPr>
        <w:t>进行数据库连接配置，主要配置参数包括数据库连接驱动、数据库链接地址、用户名、密码、连接池初始连接数、连接池最大值、连接超时时间等参数。</w:t>
      </w:r>
      <w:r w:rsidR="00AE7C21">
        <w:rPr>
          <w:rFonts w:hint="eastAsia"/>
        </w:rPr>
        <w:t>Hibernate</w:t>
      </w:r>
      <w:r w:rsidR="00AE7C21">
        <w:rPr>
          <w:rFonts w:hint="eastAsia"/>
        </w:rPr>
        <w:t>的</w:t>
      </w:r>
      <w:r w:rsidR="00AE7C21" w:rsidRPr="00AE7C21">
        <w:t>sessionFactory</w:t>
      </w:r>
      <w:r w:rsidR="00AE7C21">
        <w:rPr>
          <w:rFonts w:hint="eastAsia"/>
        </w:rPr>
        <w:t>配置实体类扫描路径、数据库连接方言、控制台是否显示</w:t>
      </w:r>
      <w:r w:rsidR="00AE7C21">
        <w:rPr>
          <w:rFonts w:hint="eastAsia"/>
        </w:rPr>
        <w:t>sql</w:t>
      </w:r>
      <w:r w:rsidR="00AE7C21">
        <w:rPr>
          <w:rFonts w:hint="eastAsia"/>
        </w:rPr>
        <w:t>等参数</w:t>
      </w:r>
      <w:r w:rsidR="00A462B6">
        <w:rPr>
          <w:rFonts w:hint="eastAsia"/>
        </w:rPr>
        <w:t>，实体类中通过</w:t>
      </w:r>
      <w:r w:rsidR="00A462B6" w:rsidRPr="00A462B6">
        <w:t>@Entity</w:t>
      </w:r>
      <w:r w:rsidR="00A462B6" w:rsidRPr="00A462B6">
        <w:rPr>
          <w:rFonts w:hint="eastAsia"/>
        </w:rPr>
        <w:t>标注进行配置</w:t>
      </w:r>
      <w:r w:rsidR="00AE7C21">
        <w:rPr>
          <w:rFonts w:hint="eastAsia"/>
        </w:rPr>
        <w:t>。声明通过</w:t>
      </w:r>
      <w:r w:rsidR="00AE7C21" w:rsidRPr="00AE7C21">
        <w:t>Transactional</w:t>
      </w:r>
      <w:r w:rsidR="00AE7C21">
        <w:rPr>
          <w:rFonts w:hint="eastAsia"/>
        </w:rPr>
        <w:t>的全标注的方式进行事务管理，在需要使用事务的方法前增加标注</w:t>
      </w:r>
      <w:r w:rsidR="00AE7C21" w:rsidRPr="00AE7C21">
        <w:t>@Transactional</w:t>
      </w:r>
      <w:r w:rsidR="00AE7C21">
        <w:rPr>
          <w:rFonts w:hint="eastAsia"/>
        </w:rPr>
        <w:t>来进行事务控制。</w:t>
      </w:r>
    </w:p>
    <w:p w14:paraId="063B48B4" w14:textId="4999AED8" w:rsidR="00AE7C21" w:rsidRDefault="00AE7C21" w:rsidP="00DD2D28">
      <w:pPr>
        <w:pStyle w:val="3"/>
        <w:numPr>
          <w:ilvl w:val="2"/>
          <w:numId w:val="2"/>
        </w:numPr>
        <w:spacing w:before="156" w:after="156"/>
        <w:ind w:left="0" w:firstLine="0"/>
      </w:pPr>
      <w:bookmarkStart w:id="102" w:name="_Toc355354301"/>
      <w:r>
        <w:rPr>
          <w:rFonts w:hint="eastAsia"/>
        </w:rPr>
        <w:t>依赖注入</w:t>
      </w:r>
      <w:r w:rsidR="00111588">
        <w:rPr>
          <w:rFonts w:hint="eastAsia"/>
        </w:rPr>
        <w:t>配置</w:t>
      </w:r>
      <w:bookmarkEnd w:id="102"/>
    </w:p>
    <w:p w14:paraId="2B60DFBC" w14:textId="77777777" w:rsidR="00AE7C21" w:rsidRDefault="00AE7C21" w:rsidP="00AE7C21">
      <w:pPr>
        <w:pStyle w:val="a0"/>
        <w:ind w:firstLine="480"/>
      </w:pPr>
      <w:r>
        <w:rPr>
          <w:rFonts w:hint="eastAsia"/>
        </w:rPr>
        <w:t>在</w:t>
      </w:r>
      <w:r>
        <w:rPr>
          <w:rFonts w:hint="eastAsia"/>
        </w:rPr>
        <w:t>spring</w:t>
      </w:r>
      <w:r>
        <w:rPr>
          <w:rFonts w:hint="eastAsia"/>
        </w:rPr>
        <w:t>的配置文件中通过</w:t>
      </w:r>
      <w:r w:rsidRPr="00AE7C21">
        <w:t>component-scan</w:t>
      </w:r>
      <w:r w:rsidRPr="00AE7C21">
        <w:rPr>
          <w:rFonts w:hint="eastAsia"/>
        </w:rPr>
        <w:t>标签进行依赖注入扫描路径配置</w:t>
      </w:r>
      <w:r>
        <w:rPr>
          <w:rFonts w:hint="eastAsia"/>
        </w:rPr>
        <w:t>，通过使用通配符的方式制定需要注入的</w:t>
      </w:r>
      <w:r>
        <w:rPr>
          <w:rFonts w:hint="eastAsia"/>
        </w:rPr>
        <w:t>Dao</w:t>
      </w:r>
      <w:r>
        <w:rPr>
          <w:rFonts w:hint="eastAsia"/>
        </w:rPr>
        <w:t>层和</w:t>
      </w:r>
      <w:r>
        <w:rPr>
          <w:rFonts w:hint="eastAsia"/>
        </w:rPr>
        <w:t>Service</w:t>
      </w:r>
      <w:r>
        <w:rPr>
          <w:rFonts w:hint="eastAsia"/>
        </w:rPr>
        <w:t>层类，在需要依赖注入的类前只需</w:t>
      </w:r>
      <w:r>
        <w:rPr>
          <w:rFonts w:hint="eastAsia"/>
        </w:rPr>
        <w:lastRenderedPageBreak/>
        <w:t>要加入</w:t>
      </w:r>
      <w:r w:rsidRPr="00AE7C21">
        <w:t>@Component , @Controller , @Service , @Repository</w:t>
      </w:r>
      <w:r w:rsidRPr="00AE7C21">
        <w:t>等标注</w:t>
      </w:r>
      <w:r>
        <w:rPr>
          <w:rFonts w:hint="eastAsia"/>
        </w:rPr>
        <w:t>即可。</w:t>
      </w:r>
      <w:r w:rsidR="00484F8D">
        <w:rPr>
          <w:rFonts w:hint="eastAsia"/>
        </w:rPr>
        <w:t>在需要使用注入类的地方通过</w:t>
      </w:r>
      <w:r w:rsidR="00484F8D" w:rsidRPr="00484F8D">
        <w:t>@Autowired</w:t>
      </w:r>
      <w:r w:rsidR="00484F8D">
        <w:rPr>
          <w:rFonts w:hint="eastAsia"/>
        </w:rPr>
        <w:t>标注进行注入。</w:t>
      </w:r>
    </w:p>
    <w:p w14:paraId="3E73E792" w14:textId="6F4D69A7" w:rsidR="00111588" w:rsidRDefault="00111588" w:rsidP="00DD2D28">
      <w:pPr>
        <w:pStyle w:val="3"/>
        <w:numPr>
          <w:ilvl w:val="2"/>
          <w:numId w:val="2"/>
        </w:numPr>
        <w:spacing w:before="156" w:after="156"/>
        <w:ind w:left="0" w:firstLine="0"/>
      </w:pPr>
      <w:bookmarkStart w:id="103" w:name="_Toc355354302"/>
      <w:r>
        <w:rPr>
          <w:rFonts w:hint="eastAsia"/>
        </w:rPr>
        <w:t>控制层配置</w:t>
      </w:r>
      <w:bookmarkEnd w:id="103"/>
    </w:p>
    <w:p w14:paraId="7F878F52" w14:textId="77777777" w:rsidR="002153F7" w:rsidRDefault="00111588" w:rsidP="00AE7C21">
      <w:pPr>
        <w:pStyle w:val="a0"/>
        <w:ind w:firstLine="480"/>
      </w:pPr>
      <w:r>
        <w:rPr>
          <w:rFonts w:hint="eastAsia"/>
        </w:rPr>
        <w:t>通过在项目的入口</w:t>
      </w:r>
      <w:r>
        <w:rPr>
          <w:rFonts w:hint="eastAsia"/>
        </w:rPr>
        <w:t>web.xml</w:t>
      </w:r>
      <w:r>
        <w:rPr>
          <w:rFonts w:hint="eastAsia"/>
        </w:rPr>
        <w:t>中配置</w:t>
      </w:r>
      <w:r>
        <w:rPr>
          <w:rFonts w:hint="eastAsia"/>
        </w:rPr>
        <w:t>Struts2</w:t>
      </w:r>
      <w:r>
        <w:rPr>
          <w:rFonts w:hint="eastAsia"/>
        </w:rPr>
        <w:t>的拦截过滤器，拦截所有需要</w:t>
      </w:r>
      <w:r>
        <w:rPr>
          <w:rFonts w:hint="eastAsia"/>
        </w:rPr>
        <w:t>Struts2</w:t>
      </w:r>
      <w:r>
        <w:rPr>
          <w:rFonts w:hint="eastAsia"/>
        </w:rPr>
        <w:t>处理的请求路径。在</w:t>
      </w:r>
      <w:r>
        <w:rPr>
          <w:rFonts w:hint="eastAsia"/>
        </w:rPr>
        <w:t>struts.xml</w:t>
      </w:r>
      <w:r>
        <w:rPr>
          <w:rFonts w:hint="eastAsia"/>
        </w:rPr>
        <w:t>配置文件中配置</w:t>
      </w:r>
      <w:r>
        <w:rPr>
          <w:rFonts w:hint="eastAsia"/>
        </w:rPr>
        <w:t>Struts2</w:t>
      </w:r>
      <w:r>
        <w:rPr>
          <w:rFonts w:hint="eastAsia"/>
        </w:rPr>
        <w:t>自定义访问包，通过通配符方式指定访问路径对应的处理</w:t>
      </w:r>
      <w:r>
        <w:rPr>
          <w:rFonts w:hint="eastAsia"/>
        </w:rPr>
        <w:t>Action</w:t>
      </w:r>
      <w:r>
        <w:rPr>
          <w:rFonts w:hint="eastAsia"/>
        </w:rPr>
        <w:t>，从而将客户端请求提交给服务器后台处理。使用</w:t>
      </w:r>
      <w:r>
        <w:rPr>
          <w:rFonts w:hint="eastAsia"/>
        </w:rPr>
        <w:t>json-plugin</w:t>
      </w:r>
      <w:r>
        <w:rPr>
          <w:rFonts w:hint="eastAsia"/>
        </w:rPr>
        <w:t>插件进行</w:t>
      </w:r>
      <w:r>
        <w:rPr>
          <w:rFonts w:hint="eastAsia"/>
        </w:rPr>
        <w:t>java</w:t>
      </w:r>
      <w:r>
        <w:rPr>
          <w:rFonts w:hint="eastAsia"/>
        </w:rPr>
        <w:t>对象到</w:t>
      </w:r>
      <w:r>
        <w:rPr>
          <w:rFonts w:hint="eastAsia"/>
        </w:rPr>
        <w:t>json</w:t>
      </w:r>
      <w:r>
        <w:rPr>
          <w:rFonts w:hint="eastAsia"/>
        </w:rPr>
        <w:t>对象的自动转换</w:t>
      </w:r>
      <w:r w:rsidR="0046760E">
        <w:rPr>
          <w:rFonts w:hint="eastAsia"/>
        </w:rPr>
        <w:t>，该包继承自</w:t>
      </w:r>
      <w:r w:rsidR="0046760E">
        <w:rPr>
          <w:rFonts w:hint="eastAsia"/>
        </w:rPr>
        <w:t>json-default</w:t>
      </w:r>
      <w:r w:rsidR="0046760E">
        <w:rPr>
          <w:rFonts w:hint="eastAsia"/>
        </w:rPr>
        <w:t>包</w:t>
      </w:r>
      <w:r>
        <w:rPr>
          <w:rFonts w:hint="eastAsia"/>
        </w:rPr>
        <w:t>。</w:t>
      </w:r>
    </w:p>
    <w:p w14:paraId="0E924157" w14:textId="5B56BC51" w:rsidR="00E26DF9" w:rsidRPr="00E26DF9" w:rsidRDefault="00DA798E" w:rsidP="00670F99">
      <w:pPr>
        <w:pStyle w:val="2"/>
        <w:spacing w:before="156" w:after="156"/>
      </w:pPr>
      <w:bookmarkStart w:id="104" w:name="_Toc231459250"/>
      <w:bookmarkStart w:id="105" w:name="_Toc231473512"/>
      <w:bookmarkStart w:id="106" w:name="_Toc262584958"/>
      <w:bookmarkStart w:id="107" w:name="_Toc355354303"/>
      <w:r>
        <w:rPr>
          <w:rFonts w:hint="eastAsia"/>
        </w:rPr>
        <w:t>模块</w:t>
      </w:r>
      <w:r w:rsidRPr="00E51DBD">
        <w:rPr>
          <w:rFonts w:hint="eastAsia"/>
        </w:rPr>
        <w:t>的</w:t>
      </w:r>
      <w:r w:rsidR="003A13BC">
        <w:rPr>
          <w:rFonts w:hint="eastAsia"/>
        </w:rPr>
        <w:t>详细</w:t>
      </w:r>
      <w:r w:rsidRPr="00E51DBD">
        <w:rPr>
          <w:rFonts w:hint="eastAsia"/>
        </w:rPr>
        <w:t>设计</w:t>
      </w:r>
      <w:bookmarkEnd w:id="104"/>
      <w:bookmarkEnd w:id="105"/>
      <w:bookmarkEnd w:id="106"/>
      <w:bookmarkEnd w:id="107"/>
    </w:p>
    <w:p w14:paraId="1BE16686" w14:textId="598D64BA" w:rsidR="00DA798E" w:rsidRDefault="00DA798E" w:rsidP="00DD2D28">
      <w:pPr>
        <w:pStyle w:val="3"/>
        <w:numPr>
          <w:ilvl w:val="2"/>
          <w:numId w:val="2"/>
        </w:numPr>
        <w:spacing w:before="156" w:after="156"/>
        <w:ind w:left="0" w:firstLine="0"/>
      </w:pPr>
      <w:bookmarkStart w:id="108" w:name="_Toc231459251"/>
      <w:bookmarkStart w:id="109" w:name="_Toc231473513"/>
      <w:bookmarkStart w:id="110" w:name="_Toc262584959"/>
      <w:bookmarkStart w:id="111" w:name="_Toc355354304"/>
      <w:r w:rsidRPr="00E51DBD">
        <w:rPr>
          <w:rFonts w:hint="eastAsia"/>
        </w:rPr>
        <w:t>问题分析</w:t>
      </w:r>
      <w:bookmarkEnd w:id="108"/>
      <w:bookmarkEnd w:id="109"/>
      <w:bookmarkEnd w:id="110"/>
      <w:bookmarkEnd w:id="111"/>
    </w:p>
    <w:p w14:paraId="3126D3D5" w14:textId="77777777" w:rsidR="002A01E6" w:rsidRDefault="002A01E6" w:rsidP="002A01E6">
      <w:pPr>
        <w:pStyle w:val="a0"/>
        <w:ind w:firstLine="480"/>
        <w:rPr>
          <w:rFonts w:asciiTheme="minorEastAsia" w:hAnsiTheme="minorEastAsia"/>
        </w:rPr>
      </w:pPr>
      <w:r>
        <w:rPr>
          <w:rFonts w:hint="eastAsia"/>
        </w:rPr>
        <w:t>Activiti</w:t>
      </w:r>
      <w:r>
        <w:rPr>
          <w:rFonts w:hint="eastAsia"/>
        </w:rPr>
        <w:t>是一套基于</w:t>
      </w:r>
      <w:r>
        <w:rPr>
          <w:rFonts w:hint="eastAsia"/>
        </w:rPr>
        <w:t>java</w:t>
      </w:r>
      <w:r>
        <w:rPr>
          <w:rFonts w:hint="eastAsia"/>
        </w:rPr>
        <w:t>的开源工作流项目，通过该工作流引擎我们可以进行流程文件的定义，流程的部署、启动，通过</w:t>
      </w:r>
      <w:r>
        <w:rPr>
          <w:rFonts w:hint="eastAsia"/>
        </w:rPr>
        <w:t>businessKey</w:t>
      </w:r>
      <w:r>
        <w:rPr>
          <w:rFonts w:hint="eastAsia"/>
        </w:rPr>
        <w:t>参数与业务系统进行绑定，实现了流程的正常流转、分支、并行、多实例、子流程等日常流程逻辑，但是该流程引擎无法支持</w:t>
      </w:r>
      <w:r w:rsidRPr="008146B7">
        <w:rPr>
          <w:rFonts w:asciiTheme="minorEastAsia" w:hAnsiTheme="minorEastAsia" w:hint="eastAsia"/>
        </w:rPr>
        <w:t>流程的跳转、会签、转发、动态设置参与者</w:t>
      </w:r>
      <w:r>
        <w:rPr>
          <w:rFonts w:asciiTheme="minorEastAsia" w:hAnsiTheme="minorEastAsia" w:hint="eastAsia"/>
        </w:rPr>
        <w:t>等特殊的业务功能，完成这些功能需要自定义工作流接口通过调用Activiti未开放出来的接口。</w:t>
      </w:r>
    </w:p>
    <w:p w14:paraId="39997237" w14:textId="77777777" w:rsidR="00B737E5" w:rsidRPr="00B737E5" w:rsidRDefault="00B737E5" w:rsidP="00DD2D28">
      <w:pPr>
        <w:pStyle w:val="aff"/>
        <w:numPr>
          <w:ilvl w:val="0"/>
          <w:numId w:val="4"/>
        </w:numPr>
        <w:ind w:firstLineChars="0"/>
      </w:pPr>
      <w:r w:rsidRPr="00B737E5">
        <w:rPr>
          <w:rFonts w:hint="eastAsia"/>
        </w:rPr>
        <w:t>回退：通过</w:t>
      </w:r>
      <w:r w:rsidRPr="00B737E5">
        <w:rPr>
          <w:rFonts w:hint="eastAsia"/>
        </w:rPr>
        <w:t>Activiti</w:t>
      </w:r>
      <w:r w:rsidRPr="00B737E5">
        <w:rPr>
          <w:rFonts w:hint="eastAsia"/>
        </w:rPr>
        <w:t>的</w:t>
      </w:r>
      <w:r w:rsidRPr="00B737E5">
        <w:rPr>
          <w:rFonts w:hint="eastAsia"/>
        </w:rPr>
        <w:t>API</w:t>
      </w:r>
      <w:r w:rsidRPr="00B737E5">
        <w:rPr>
          <w:rFonts w:hint="eastAsia"/>
        </w:rPr>
        <w:t>中提供的动态创建流向的方法，创建上一个流程节点的流向，删除原流向，然后执行流程的提交后恢复原流程的流向即可实现流程的回退功能，需要扩展一个操作历史记录表。</w:t>
      </w:r>
    </w:p>
    <w:p w14:paraId="4EBF67AB" w14:textId="77777777" w:rsidR="00B737E5" w:rsidRPr="00B737E5" w:rsidRDefault="00B737E5" w:rsidP="00DD2D28">
      <w:pPr>
        <w:pStyle w:val="aff"/>
        <w:numPr>
          <w:ilvl w:val="0"/>
          <w:numId w:val="4"/>
        </w:numPr>
        <w:ind w:firstLineChars="0"/>
      </w:pPr>
      <w:r w:rsidRPr="00B737E5">
        <w:rPr>
          <w:rFonts w:hint="eastAsia"/>
        </w:rPr>
        <w:t>会签：通过</w:t>
      </w:r>
      <w:r w:rsidRPr="00B737E5">
        <w:rPr>
          <w:rFonts w:hint="eastAsia"/>
        </w:rPr>
        <w:t>Activiti</w:t>
      </w:r>
      <w:r w:rsidRPr="00B737E5">
        <w:rPr>
          <w:rFonts w:hint="eastAsia"/>
        </w:rPr>
        <w:t>的多实例方案，动态设置多人到流程会签节点上，通过并行或者串行的流程执行方式执行会签操作。支持串行会签和并行会签的处理方式。</w:t>
      </w:r>
    </w:p>
    <w:p w14:paraId="1FF8F419" w14:textId="77777777" w:rsidR="00B737E5" w:rsidRPr="00B737E5" w:rsidRDefault="00B737E5" w:rsidP="00DD2D28">
      <w:pPr>
        <w:pStyle w:val="aff"/>
        <w:numPr>
          <w:ilvl w:val="0"/>
          <w:numId w:val="4"/>
        </w:numPr>
        <w:ind w:firstLineChars="0"/>
      </w:pPr>
      <w:r w:rsidRPr="00B737E5">
        <w:rPr>
          <w:rFonts w:hint="eastAsia"/>
        </w:rPr>
        <w:t>转发：通过</w:t>
      </w:r>
      <w:r w:rsidRPr="00B737E5">
        <w:rPr>
          <w:rFonts w:hint="eastAsia"/>
        </w:rPr>
        <w:t>Activiti</w:t>
      </w:r>
      <w:r w:rsidRPr="00B737E5">
        <w:rPr>
          <w:rFonts w:hint="eastAsia"/>
        </w:rPr>
        <w:t>的</w:t>
      </w:r>
      <w:r w:rsidRPr="00B737E5">
        <w:rPr>
          <w:rFonts w:hint="eastAsia"/>
        </w:rPr>
        <w:t>API</w:t>
      </w:r>
      <w:r w:rsidRPr="00B737E5">
        <w:rPr>
          <w:rFonts w:hint="eastAsia"/>
        </w:rPr>
        <w:t>中提供的设置人员的方法进行任务的转发。</w:t>
      </w:r>
    </w:p>
    <w:p w14:paraId="2CB928EB" w14:textId="77777777" w:rsidR="00B737E5" w:rsidRPr="002A01E6" w:rsidRDefault="00B737E5" w:rsidP="00DD2D28">
      <w:pPr>
        <w:pStyle w:val="aff"/>
        <w:numPr>
          <w:ilvl w:val="0"/>
          <w:numId w:val="4"/>
        </w:numPr>
        <w:ind w:firstLineChars="0"/>
      </w:pPr>
      <w:r w:rsidRPr="00B737E5">
        <w:rPr>
          <w:rFonts w:hint="eastAsia"/>
        </w:rPr>
        <w:t>动态设置参与者：通过</w:t>
      </w:r>
      <w:r w:rsidRPr="00B737E5">
        <w:rPr>
          <w:rFonts w:hint="eastAsia"/>
        </w:rPr>
        <w:t>UEL</w:t>
      </w:r>
      <w:r w:rsidRPr="00B737E5">
        <w:rPr>
          <w:rFonts w:hint="eastAsia"/>
        </w:rPr>
        <w:t>表达式中的方法表达式，通过使用流程变量和动态参数</w:t>
      </w:r>
      <w:r>
        <w:rPr>
          <w:rFonts w:asciiTheme="minorEastAsia" w:hAnsiTheme="minorEastAsia" w:hint="eastAsia"/>
          <w:szCs w:val="21"/>
        </w:rPr>
        <w:t>的方式进行动态的参与者设置。</w:t>
      </w:r>
      <w:r w:rsidRPr="001E33EA">
        <w:rPr>
          <w:rFonts w:hint="eastAsia"/>
        </w:rPr>
        <w:t>流程节点的处理参与者可以指定为特定组织机构、特定部门</w:t>
      </w:r>
      <w:r w:rsidRPr="001E33EA">
        <w:rPr>
          <w:rFonts w:hint="eastAsia"/>
        </w:rPr>
        <w:t>/</w:t>
      </w:r>
      <w:r w:rsidRPr="001E33EA">
        <w:rPr>
          <w:rFonts w:hint="eastAsia"/>
        </w:rPr>
        <w:t>子部门、特定角色、特定用户。</w:t>
      </w:r>
    </w:p>
    <w:p w14:paraId="56637DEF" w14:textId="12744327" w:rsidR="0037066F" w:rsidRDefault="00B737E5" w:rsidP="00DD2D28">
      <w:pPr>
        <w:pStyle w:val="3"/>
        <w:numPr>
          <w:ilvl w:val="2"/>
          <w:numId w:val="2"/>
        </w:numPr>
        <w:spacing w:before="156" w:after="156"/>
        <w:ind w:left="0" w:firstLine="0"/>
      </w:pPr>
      <w:bookmarkStart w:id="112" w:name="_Toc355354305"/>
      <w:r>
        <w:rPr>
          <w:rFonts w:hint="eastAsia"/>
        </w:rPr>
        <w:t>工作流</w:t>
      </w:r>
      <w:r w:rsidR="00D86E8E">
        <w:rPr>
          <w:rFonts w:hint="eastAsia"/>
        </w:rPr>
        <w:t>系统</w:t>
      </w:r>
      <w:r w:rsidR="00FB1F22">
        <w:rPr>
          <w:rFonts w:hint="eastAsia"/>
        </w:rPr>
        <w:t>的设计</w:t>
      </w:r>
      <w:bookmarkEnd w:id="112"/>
    </w:p>
    <w:p w14:paraId="41E32D5D" w14:textId="77777777" w:rsidR="00D86E8E" w:rsidRPr="00D86E8E" w:rsidRDefault="00D86E8E" w:rsidP="00D86E8E">
      <w:pPr>
        <w:pStyle w:val="a0"/>
        <w:ind w:firstLine="480"/>
      </w:pPr>
      <w:r>
        <w:rPr>
          <w:rFonts w:hint="eastAsia"/>
        </w:rPr>
        <w:t>工作流引擎室工作流系统的核心部分，它保证了整个系统的自动运行，各种过程实</w:t>
      </w:r>
      <w:r>
        <w:rPr>
          <w:rFonts w:hint="eastAsia"/>
        </w:rPr>
        <w:lastRenderedPageBreak/>
        <w:t>例的执行也是由它负责，在本系统中将会对</w:t>
      </w:r>
      <w:r>
        <w:rPr>
          <w:rFonts w:hint="eastAsia"/>
        </w:rPr>
        <w:t>Activiti</w:t>
      </w:r>
      <w:r>
        <w:rPr>
          <w:rFonts w:hint="eastAsia"/>
        </w:rPr>
        <w:t>提供的流程运行方式进行部分改造：</w:t>
      </w:r>
    </w:p>
    <w:p w14:paraId="43502612" w14:textId="77777777" w:rsidR="00D86E8E" w:rsidRDefault="00D86E8E" w:rsidP="00DD2D28">
      <w:pPr>
        <w:pStyle w:val="aff"/>
        <w:numPr>
          <w:ilvl w:val="0"/>
          <w:numId w:val="4"/>
        </w:numPr>
        <w:ind w:firstLineChars="0"/>
      </w:pPr>
      <w:r>
        <w:rPr>
          <w:rFonts w:hint="eastAsia"/>
        </w:rPr>
        <w:t>流程文件上传：提供流程文件选择界面，将上传的流程文件保存在系统临时目录下，然后调用</w:t>
      </w:r>
      <w:r>
        <w:rPr>
          <w:rFonts w:hint="eastAsia"/>
        </w:rPr>
        <w:t>Activiti</w:t>
      </w:r>
      <w:r>
        <w:rPr>
          <w:rFonts w:hint="eastAsia"/>
        </w:rPr>
        <w:t>的流程部署方法将流程文件发布到</w:t>
      </w:r>
      <w:r>
        <w:rPr>
          <w:rFonts w:hint="eastAsia"/>
        </w:rPr>
        <w:t>Activiti</w:t>
      </w:r>
      <w:r>
        <w:rPr>
          <w:rFonts w:hint="eastAsia"/>
        </w:rPr>
        <w:t>的系统表中。在已上传的列表中查询已经部署的流程，并提供流程图的查看以及流程文件的查看功能。</w:t>
      </w:r>
    </w:p>
    <w:p w14:paraId="74D15FD8" w14:textId="77777777" w:rsidR="00D86E8E" w:rsidRDefault="00D86E8E" w:rsidP="00DD2D28">
      <w:pPr>
        <w:pStyle w:val="aff"/>
        <w:numPr>
          <w:ilvl w:val="0"/>
          <w:numId w:val="4"/>
        </w:numPr>
        <w:ind w:firstLineChars="0"/>
      </w:pPr>
      <w:r>
        <w:rPr>
          <w:rFonts w:hint="eastAsia"/>
        </w:rPr>
        <w:t>流程与业务绑定：首先提供业务功能的注册功能，将业务实体类名称、对应中文名称、类文件的路径信息进行录入</w:t>
      </w:r>
      <w:r w:rsidR="00BE5247">
        <w:rPr>
          <w:rFonts w:hint="eastAsia"/>
        </w:rPr>
        <w:t>到业务系统表中</w:t>
      </w:r>
      <w:r>
        <w:rPr>
          <w:rFonts w:hint="eastAsia"/>
        </w:rPr>
        <w:t>。录入后的业务功能可以选择已经部署的流程文件并选择绑定的业务实体类属性和值以方便在业务系统录入数据后可以获取到相应绑定的工作流程。</w:t>
      </w:r>
    </w:p>
    <w:p w14:paraId="1F56E379" w14:textId="77777777" w:rsidR="00D86E8E" w:rsidRDefault="00D86E8E" w:rsidP="00DD2D28">
      <w:pPr>
        <w:pStyle w:val="aff"/>
        <w:numPr>
          <w:ilvl w:val="0"/>
          <w:numId w:val="4"/>
        </w:numPr>
        <w:ind w:firstLineChars="0"/>
      </w:pPr>
      <w:r>
        <w:rPr>
          <w:rFonts w:hint="eastAsia"/>
        </w:rPr>
        <w:t>流程启动：在绑定的业务系统请假单界面判断是否有绑定流程，如果有绑定流程则显示流程相关按钮，否则用户看到的只是普通的请假单查看页面。点击流程启动后可以创建流程实例并绑定请假单业务</w:t>
      </w:r>
      <w:r>
        <w:rPr>
          <w:rFonts w:hint="eastAsia"/>
        </w:rPr>
        <w:t>id</w:t>
      </w:r>
      <w:r>
        <w:rPr>
          <w:rFonts w:hint="eastAsia"/>
        </w:rPr>
        <w:t>。</w:t>
      </w:r>
    </w:p>
    <w:p w14:paraId="63615220" w14:textId="77777777" w:rsidR="00D86E8E" w:rsidRDefault="00D86E8E" w:rsidP="00DD2D28">
      <w:pPr>
        <w:pStyle w:val="aff"/>
        <w:numPr>
          <w:ilvl w:val="0"/>
          <w:numId w:val="4"/>
        </w:numPr>
        <w:ind w:firstLineChars="0"/>
      </w:pPr>
      <w:r>
        <w:rPr>
          <w:rFonts w:hint="eastAsia"/>
        </w:rPr>
        <w:t>待办信息查询：根据用户</w:t>
      </w:r>
      <w:r>
        <w:rPr>
          <w:rFonts w:hint="eastAsia"/>
        </w:rPr>
        <w:t>id</w:t>
      </w:r>
      <w:r>
        <w:rPr>
          <w:rFonts w:hint="eastAsia"/>
        </w:rPr>
        <w:t>获取</w:t>
      </w:r>
      <w:r>
        <w:rPr>
          <w:rFonts w:hint="eastAsia"/>
        </w:rPr>
        <w:t>Activiti</w:t>
      </w:r>
      <w:r>
        <w:rPr>
          <w:rFonts w:hint="eastAsia"/>
        </w:rPr>
        <w:t>系统表中的待办信息列表。</w:t>
      </w:r>
    </w:p>
    <w:p w14:paraId="2798862B" w14:textId="77777777" w:rsidR="00D86E8E" w:rsidRDefault="00D86E8E" w:rsidP="00DD2D28">
      <w:pPr>
        <w:pStyle w:val="aff"/>
        <w:numPr>
          <w:ilvl w:val="0"/>
          <w:numId w:val="4"/>
        </w:numPr>
        <w:ind w:firstLineChars="0"/>
      </w:pPr>
      <w:r>
        <w:rPr>
          <w:rFonts w:hint="eastAsia"/>
        </w:rPr>
        <w:t>任务办理：根据绑定的业务</w:t>
      </w:r>
      <w:r>
        <w:rPr>
          <w:rFonts w:hint="eastAsia"/>
        </w:rPr>
        <w:t>id</w:t>
      </w:r>
      <w:r>
        <w:rPr>
          <w:rFonts w:hint="eastAsia"/>
        </w:rPr>
        <w:t>可以查看业务表单信息</w:t>
      </w:r>
      <w:r w:rsidR="004C3547">
        <w:rPr>
          <w:rFonts w:hint="eastAsia"/>
        </w:rPr>
        <w:t>，通过</w:t>
      </w:r>
      <w:r w:rsidR="004C3547">
        <w:rPr>
          <w:rFonts w:hint="eastAsia"/>
        </w:rPr>
        <w:t>Activiti</w:t>
      </w:r>
      <w:r w:rsidR="004C3547">
        <w:rPr>
          <w:rFonts w:hint="eastAsia"/>
        </w:rPr>
        <w:t>提供的流程实例操作相关</w:t>
      </w:r>
      <w:r w:rsidR="004C3547">
        <w:rPr>
          <w:rFonts w:hint="eastAsia"/>
        </w:rPr>
        <w:t>api</w:t>
      </w:r>
      <w:r w:rsidR="004C3547">
        <w:rPr>
          <w:rFonts w:hint="eastAsia"/>
        </w:rPr>
        <w:t>获取下一节点的可办理人员</w:t>
      </w:r>
      <w:r>
        <w:rPr>
          <w:rFonts w:hint="eastAsia"/>
        </w:rPr>
        <w:t>，</w:t>
      </w:r>
      <w:r w:rsidR="004C3547">
        <w:rPr>
          <w:rFonts w:hint="eastAsia"/>
        </w:rPr>
        <w:t>选择相应的办理人员并</w:t>
      </w:r>
      <w:r>
        <w:rPr>
          <w:rFonts w:hint="eastAsia"/>
        </w:rPr>
        <w:t>填写完审批意见和信息后将流程实例</w:t>
      </w:r>
      <w:r>
        <w:rPr>
          <w:rFonts w:hint="eastAsia"/>
        </w:rPr>
        <w:t>id</w:t>
      </w:r>
      <w:r>
        <w:rPr>
          <w:rFonts w:hint="eastAsia"/>
        </w:rPr>
        <w:t>和审批信息保存到自定义审批表</w:t>
      </w:r>
      <w:r w:rsidR="005656E7">
        <w:rPr>
          <w:rFonts w:hint="eastAsia"/>
        </w:rPr>
        <w:t>中即可实现整个请假流程的流转</w:t>
      </w:r>
      <w:r>
        <w:rPr>
          <w:rFonts w:hint="eastAsia"/>
        </w:rPr>
        <w:t>。</w:t>
      </w:r>
    </w:p>
    <w:p w14:paraId="215FF2B8" w14:textId="2F5ECEAE" w:rsidR="00D817D4" w:rsidRDefault="00551B8C" w:rsidP="00DD2D28">
      <w:pPr>
        <w:pStyle w:val="3"/>
        <w:numPr>
          <w:ilvl w:val="2"/>
          <w:numId w:val="2"/>
        </w:numPr>
        <w:spacing w:before="156" w:after="156"/>
        <w:ind w:left="0" w:firstLine="0"/>
      </w:pPr>
      <w:bookmarkStart w:id="113" w:name="_Toc355354306"/>
      <w:r>
        <w:rPr>
          <w:rFonts w:hint="eastAsia"/>
        </w:rPr>
        <w:t>请假业务系统设计</w:t>
      </w:r>
      <w:bookmarkEnd w:id="113"/>
    </w:p>
    <w:p w14:paraId="78EF412D" w14:textId="77777777" w:rsidR="00DA798E" w:rsidRDefault="00551B8C" w:rsidP="00E96767">
      <w:pPr>
        <w:pStyle w:val="a0"/>
        <w:ind w:firstLine="480"/>
      </w:pPr>
      <w:r>
        <w:rPr>
          <w:rFonts w:hint="eastAsia"/>
        </w:rPr>
        <w:t>将设计好的请假业务系统录入到系统</w:t>
      </w:r>
      <w:r w:rsidR="00BE5247">
        <w:rPr>
          <w:rFonts w:hint="eastAsia"/>
        </w:rPr>
        <w:t>业务系统表中，提供请假单相关的请假标题、请假内容和请假日期等表单信息的录入、修改、删除和查看等功能。</w:t>
      </w:r>
    </w:p>
    <w:p w14:paraId="0DA44E5E" w14:textId="50D5FCD2" w:rsidR="00BE5247" w:rsidRDefault="00BE5247" w:rsidP="00DD2D28">
      <w:pPr>
        <w:pStyle w:val="3"/>
        <w:numPr>
          <w:ilvl w:val="2"/>
          <w:numId w:val="2"/>
        </w:numPr>
        <w:spacing w:before="156" w:after="156"/>
        <w:ind w:left="0" w:firstLine="0"/>
      </w:pPr>
      <w:bookmarkStart w:id="114" w:name="_Toc355354307"/>
      <w:r>
        <w:rPr>
          <w:rFonts w:hint="eastAsia"/>
        </w:rPr>
        <w:t>用户管理系统设计</w:t>
      </w:r>
      <w:bookmarkEnd w:id="114"/>
    </w:p>
    <w:p w14:paraId="735F18BA" w14:textId="77777777" w:rsidR="00D030E7" w:rsidRDefault="00D030E7" w:rsidP="00DD2D28">
      <w:pPr>
        <w:pStyle w:val="aff"/>
        <w:numPr>
          <w:ilvl w:val="0"/>
          <w:numId w:val="4"/>
        </w:numPr>
        <w:ind w:firstLineChars="0"/>
      </w:pPr>
      <w:r>
        <w:rPr>
          <w:rFonts w:hint="eastAsia"/>
        </w:rPr>
        <w:t>系统功能管理模块：提供系统功能的添加、修改和删除的功能，从而可以通过权限配置获取用户可以使用的功能。</w:t>
      </w:r>
    </w:p>
    <w:p w14:paraId="22449AB2" w14:textId="77777777" w:rsidR="00D030E7" w:rsidRDefault="00D030E7" w:rsidP="00DD2D28">
      <w:pPr>
        <w:pStyle w:val="aff"/>
        <w:numPr>
          <w:ilvl w:val="0"/>
          <w:numId w:val="4"/>
        </w:numPr>
        <w:ind w:firstLineChars="0"/>
      </w:pPr>
      <w:r>
        <w:rPr>
          <w:rFonts w:hint="eastAsia"/>
        </w:rPr>
        <w:t>用户管理：提供新用户的添加、修改和删除等功能，方便用户信息的录入和修改，为系统登录提供用户名和密码验证服务。</w:t>
      </w:r>
    </w:p>
    <w:p w14:paraId="3CEF73B5" w14:textId="77777777" w:rsidR="00D030E7" w:rsidRDefault="00D030E7" w:rsidP="00DD2D28">
      <w:pPr>
        <w:pStyle w:val="aff"/>
        <w:numPr>
          <w:ilvl w:val="0"/>
          <w:numId w:val="4"/>
        </w:numPr>
        <w:ind w:firstLineChars="0"/>
      </w:pPr>
      <w:r>
        <w:rPr>
          <w:rFonts w:hint="eastAsia"/>
        </w:rPr>
        <w:t>部门管理：提供企业分级部门管理，通过树形方式展示部门组织机构信息，提供部门信息的添加、修改和删除功能。</w:t>
      </w:r>
    </w:p>
    <w:p w14:paraId="4936C6D0" w14:textId="77777777" w:rsidR="00D030E7" w:rsidRDefault="00D030E7" w:rsidP="00DD2D28">
      <w:pPr>
        <w:pStyle w:val="aff"/>
        <w:numPr>
          <w:ilvl w:val="0"/>
          <w:numId w:val="4"/>
        </w:numPr>
        <w:ind w:firstLineChars="0"/>
      </w:pPr>
      <w:r>
        <w:rPr>
          <w:rFonts w:hint="eastAsia"/>
        </w:rPr>
        <w:lastRenderedPageBreak/>
        <w:t>角色管理：提供用户角色的添加、修改、删除和用户信息的关联等功能。</w:t>
      </w:r>
    </w:p>
    <w:p w14:paraId="5575EE28" w14:textId="77777777" w:rsidR="00D030E7" w:rsidRDefault="00D030E7" w:rsidP="00DD2D28">
      <w:pPr>
        <w:pStyle w:val="aff"/>
        <w:numPr>
          <w:ilvl w:val="0"/>
          <w:numId w:val="4"/>
        </w:numPr>
        <w:ind w:firstLineChars="0"/>
      </w:pPr>
      <w:r>
        <w:rPr>
          <w:rFonts w:hint="eastAsia"/>
        </w:rPr>
        <w:t>角色授权管理：为角色制定可使用的功能菜单信息，在用户登录后可以通过用户信息获取用户可以操作的功能菜单信息，从而打开相应权限的界面。</w:t>
      </w:r>
    </w:p>
    <w:p w14:paraId="283E5125" w14:textId="77777777" w:rsidR="00DA798E" w:rsidRPr="002B11BD" w:rsidRDefault="00D030E7" w:rsidP="00DD2D28">
      <w:pPr>
        <w:pStyle w:val="aff"/>
        <w:numPr>
          <w:ilvl w:val="0"/>
          <w:numId w:val="4"/>
        </w:numPr>
        <w:ind w:firstLineChars="0"/>
        <w:sectPr w:rsidR="00DA798E" w:rsidRPr="002B11BD">
          <w:pgSz w:w="11906" w:h="16838" w:code="9"/>
          <w:pgMar w:top="1701" w:right="1134" w:bottom="1418" w:left="1701" w:header="567" w:footer="964" w:gutter="0"/>
          <w:cols w:space="425"/>
          <w:docGrid w:type="lines" w:linePitch="312"/>
        </w:sectPr>
      </w:pPr>
      <w:r>
        <w:rPr>
          <w:rFonts w:hint="eastAsia"/>
        </w:rPr>
        <w:t>系统字典管理：为系统内的性别、学历、类别、证件类型等基本固定内容提供字典支持。该功能包含两个子功能，分别为字典主项管理和字典子项管理，提供了字典大类和细类的管理。</w:t>
      </w:r>
    </w:p>
    <w:p w14:paraId="79BBBF65" w14:textId="77777777" w:rsidR="00DA798E" w:rsidDel="001F6EA9" w:rsidRDefault="001F6EA9" w:rsidP="000A25F2">
      <w:pPr>
        <w:pStyle w:val="1"/>
        <w:spacing w:before="156" w:after="156"/>
        <w:rPr>
          <w:del w:id="115" w:author="liying" w:date="2013-05-01T21:54:00Z"/>
        </w:rPr>
      </w:pPr>
      <w:bookmarkStart w:id="116" w:name="_Toc231459264"/>
      <w:bookmarkStart w:id="117" w:name="_Toc231473526"/>
      <w:bookmarkStart w:id="118" w:name="_Toc262584970"/>
      <w:bookmarkStart w:id="119" w:name="_Toc355354308"/>
      <w:ins w:id="120" w:author="liying" w:date="2013-05-01T21:55:00Z">
        <w:r>
          <w:rPr>
            <w:rFonts w:hint="eastAsia"/>
          </w:rPr>
          <w:lastRenderedPageBreak/>
          <w:t>详细设计</w:t>
        </w:r>
      </w:ins>
      <w:del w:id="121" w:author="liying" w:date="2013-05-01T21:54:00Z">
        <w:r w:rsidR="006D2B20" w:rsidRPr="006D2B20" w:rsidDel="001F6EA9">
          <w:rPr>
            <w:rFonts w:hint="eastAsia"/>
          </w:rPr>
          <w:delText>基于</w:delText>
        </w:r>
        <w:r w:rsidR="006D2B20" w:rsidRPr="006D2B20" w:rsidDel="001F6EA9">
          <w:rPr>
            <w:rFonts w:hint="eastAsia"/>
          </w:rPr>
          <w:delText>Activiti</w:delText>
        </w:r>
        <w:r w:rsidR="006D2B20" w:rsidRPr="006D2B20" w:rsidDel="001F6EA9">
          <w:rPr>
            <w:rFonts w:hint="eastAsia"/>
          </w:rPr>
          <w:delText>的请假流程管理系统</w:delText>
        </w:r>
        <w:r w:rsidR="00DA798E" w:rsidRPr="00E51DBD" w:rsidDel="001F6EA9">
          <w:rPr>
            <w:rFonts w:hint="eastAsia"/>
          </w:rPr>
          <w:delText>的实现</w:delText>
        </w:r>
        <w:bookmarkEnd w:id="116"/>
        <w:bookmarkEnd w:id="117"/>
        <w:bookmarkEnd w:id="118"/>
        <w:bookmarkEnd w:id="119"/>
      </w:del>
    </w:p>
    <w:p w14:paraId="32AA866B" w14:textId="77777777" w:rsidR="00827148" w:rsidRDefault="00827148" w:rsidP="00827148">
      <w:pPr>
        <w:ind w:firstLine="480"/>
      </w:pPr>
      <w:r w:rsidRPr="00E51DBD">
        <w:rPr>
          <w:rFonts w:hint="eastAsia"/>
        </w:rPr>
        <w:t>根据前一章对系统需求的讨论，对系统实现目标的确立以及对系统功能的设计，本章将</w:t>
      </w:r>
      <w:r>
        <w:rPr>
          <w:rFonts w:hint="eastAsia"/>
        </w:rPr>
        <w:t>首先</w:t>
      </w:r>
      <w:r w:rsidRPr="00E51DBD">
        <w:rPr>
          <w:rFonts w:hint="eastAsia"/>
        </w:rPr>
        <w:t>对系统实现中的开发环境和技术基础进行说明和介绍，并重点介绍</w:t>
      </w:r>
      <w:r w:rsidR="00151F84">
        <w:rPr>
          <w:rFonts w:hint="eastAsia"/>
        </w:rPr>
        <w:t>基于</w:t>
      </w:r>
      <w:r w:rsidR="00D72D48" w:rsidRPr="00D72D48">
        <w:rPr>
          <w:rFonts w:hint="eastAsia"/>
        </w:rPr>
        <w:t>基于</w:t>
      </w:r>
      <w:r w:rsidR="00D72D48" w:rsidRPr="00D72D48">
        <w:rPr>
          <w:rFonts w:hint="eastAsia"/>
        </w:rPr>
        <w:t>Activiti</w:t>
      </w:r>
      <w:r w:rsidR="00D72D48" w:rsidRPr="00D72D48">
        <w:rPr>
          <w:rFonts w:hint="eastAsia"/>
        </w:rPr>
        <w:t>的请假流程管理系统</w:t>
      </w:r>
      <w:r w:rsidRPr="00E51DBD">
        <w:rPr>
          <w:rFonts w:hint="eastAsia"/>
        </w:rPr>
        <w:t>主要模块的实现，详细阐述各个核心功能模块的实现细节</w:t>
      </w:r>
      <w:r w:rsidR="00151F84">
        <w:rPr>
          <w:rFonts w:hint="eastAsia"/>
        </w:rPr>
        <w:t>，给出关键流程的实现</w:t>
      </w:r>
      <w:r w:rsidRPr="00E51DBD">
        <w:rPr>
          <w:rFonts w:hint="eastAsia"/>
        </w:rPr>
        <w:t>。</w:t>
      </w:r>
    </w:p>
    <w:p w14:paraId="52F3931B" w14:textId="6D254961" w:rsidR="0084707E" w:rsidRDefault="0084707E" w:rsidP="0084707E">
      <w:pPr>
        <w:pStyle w:val="2"/>
        <w:spacing w:before="156" w:after="156"/>
      </w:pPr>
      <w:bookmarkStart w:id="122" w:name="_Toc355354309"/>
      <w:r>
        <w:rPr>
          <w:rFonts w:hint="eastAsia"/>
        </w:rPr>
        <w:t>系统管理</w:t>
      </w:r>
      <w:bookmarkEnd w:id="122"/>
    </w:p>
    <w:p w14:paraId="655F63A6" w14:textId="77777777" w:rsidR="00617BB2" w:rsidRPr="00617BB2" w:rsidRDefault="00617BB2" w:rsidP="00617BB2">
      <w:pPr>
        <w:pStyle w:val="a0"/>
        <w:ind w:firstLine="480"/>
      </w:pPr>
      <w:commentRangeStart w:id="123"/>
      <w:r>
        <w:rPr>
          <w:rFonts w:hint="eastAsia"/>
        </w:rPr>
        <w:t>系统管理的逻辑模型：</w:t>
      </w:r>
      <w:commentRangeEnd w:id="123"/>
      <w:r w:rsidR="002C74C6">
        <w:rPr>
          <w:rStyle w:val="aff6"/>
        </w:rPr>
        <w:commentReference w:id="123"/>
      </w:r>
    </w:p>
    <w:p w14:paraId="177EC647" w14:textId="77777777" w:rsidR="0084707E" w:rsidRPr="00827148" w:rsidRDefault="0084707E" w:rsidP="00827148">
      <w:pPr>
        <w:ind w:firstLine="480"/>
      </w:pPr>
      <w:r w:rsidRPr="0084707E">
        <w:rPr>
          <w:rFonts w:hint="eastAsia"/>
          <w:noProof/>
        </w:rPr>
        <w:drawing>
          <wp:inline distT="0" distB="0" distL="0" distR="0" wp14:anchorId="49EDC3A0" wp14:editId="4176A3EC">
            <wp:extent cx="4416472" cy="3479755"/>
            <wp:effectExtent l="19050" t="0" r="3128"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4416949" cy="3480131"/>
                    </a:xfrm>
                    <a:prstGeom prst="rect">
                      <a:avLst/>
                    </a:prstGeom>
                    <a:noFill/>
                    <a:ln w="9525">
                      <a:noFill/>
                      <a:miter lim="800000"/>
                      <a:headEnd/>
                      <a:tailEnd/>
                    </a:ln>
                  </pic:spPr>
                </pic:pic>
              </a:graphicData>
            </a:graphic>
          </wp:inline>
        </w:drawing>
      </w:r>
    </w:p>
    <w:p w14:paraId="758945A4" w14:textId="53388DE9" w:rsidR="00BD78AB" w:rsidRDefault="0071168F" w:rsidP="00670F99">
      <w:pPr>
        <w:pStyle w:val="2"/>
        <w:spacing w:before="156" w:after="156"/>
      </w:pPr>
      <w:bookmarkStart w:id="124" w:name="_Toc355354310"/>
      <w:r>
        <w:rPr>
          <w:rFonts w:hint="eastAsia"/>
        </w:rPr>
        <w:t>业务功能</w:t>
      </w:r>
      <w:r w:rsidR="00106C14">
        <w:rPr>
          <w:rFonts w:hint="eastAsia"/>
        </w:rPr>
        <w:t>数据库设计</w:t>
      </w:r>
      <w:bookmarkEnd w:id="124"/>
    </w:p>
    <w:p w14:paraId="2E419918" w14:textId="77777777" w:rsidR="00BA52D2" w:rsidRPr="00BA52D2" w:rsidRDefault="00BA52D2" w:rsidP="00BA52D2">
      <w:pPr>
        <w:pStyle w:val="a0"/>
        <w:ind w:firstLine="480"/>
      </w:pPr>
      <w:commentRangeStart w:id="125"/>
      <w:r>
        <w:rPr>
          <w:rFonts w:hint="eastAsia"/>
        </w:rPr>
        <w:t>提供主要业务逻辑功能的数据库设计</w:t>
      </w:r>
      <w:r w:rsidR="008D1BFB">
        <w:rPr>
          <w:rFonts w:hint="eastAsia"/>
        </w:rPr>
        <w:t>，涉及到的表包括请假信息相关表和流程与业务整合关联相关表</w:t>
      </w:r>
      <w:r>
        <w:rPr>
          <w:rFonts w:hint="eastAsia"/>
        </w:rPr>
        <w:t>：</w:t>
      </w:r>
      <w:commentRangeEnd w:id="125"/>
      <w:r w:rsidR="008665FF">
        <w:rPr>
          <w:rStyle w:val="aff6"/>
        </w:rPr>
        <w:commentReference w:id="125"/>
      </w:r>
    </w:p>
    <w:p w14:paraId="259AF294" w14:textId="77777777" w:rsidR="00101751" w:rsidRPr="00511C2D" w:rsidRDefault="00101751" w:rsidP="00511C2D">
      <w:pPr>
        <w:pStyle w:val="a0"/>
        <w:ind w:firstLine="480"/>
      </w:pPr>
      <w:commentRangeStart w:id="126"/>
      <w:r w:rsidRPr="00511C2D">
        <w:rPr>
          <w:rFonts w:hint="eastAsia"/>
        </w:rPr>
        <w:t>病假表</w:t>
      </w:r>
      <w:r w:rsidRPr="00511C2D">
        <w:rPr>
          <w:rFonts w:hint="eastAsia"/>
        </w:rPr>
        <w:t>(sick)</w:t>
      </w:r>
    </w:p>
    <w:tbl>
      <w:tblPr>
        <w:tblStyle w:val="affb"/>
        <w:tblW w:w="0" w:type="auto"/>
        <w:tblLook w:val="04A0" w:firstRow="1" w:lastRow="0" w:firstColumn="1" w:lastColumn="0" w:noHBand="0" w:noVBand="1"/>
      </w:tblPr>
      <w:tblGrid>
        <w:gridCol w:w="2829"/>
        <w:gridCol w:w="2821"/>
        <w:gridCol w:w="2797"/>
      </w:tblGrid>
      <w:tr w:rsidR="00101751" w:rsidRPr="008F2705" w14:paraId="15647421" w14:textId="77777777" w:rsidTr="00406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4458EED5" w14:textId="77777777" w:rsidR="00101751" w:rsidRPr="00511C2D" w:rsidRDefault="00101751" w:rsidP="00406415">
            <w:pPr>
              <w:pStyle w:val="a0"/>
              <w:ind w:firstLine="482"/>
            </w:pPr>
            <w:r w:rsidRPr="00511C2D">
              <w:rPr>
                <w:rFonts w:hint="eastAsia"/>
              </w:rPr>
              <w:t>名称</w:t>
            </w:r>
          </w:p>
        </w:tc>
        <w:tc>
          <w:tcPr>
            <w:tcW w:w="2821" w:type="dxa"/>
          </w:tcPr>
          <w:p w14:paraId="22CF3DC5" w14:textId="77777777" w:rsidR="00101751" w:rsidRPr="00511C2D" w:rsidRDefault="00101751" w:rsidP="00406415">
            <w:pPr>
              <w:pStyle w:val="a0"/>
              <w:ind w:firstLine="482"/>
              <w:cnfStyle w:val="100000000000" w:firstRow="1" w:lastRow="0" w:firstColumn="0" w:lastColumn="0" w:oddVBand="0" w:evenVBand="0" w:oddHBand="0" w:evenHBand="0" w:firstRowFirstColumn="0" w:firstRowLastColumn="0" w:lastRowFirstColumn="0" w:lastRowLastColumn="0"/>
            </w:pPr>
            <w:r w:rsidRPr="00511C2D">
              <w:rPr>
                <w:rFonts w:hint="eastAsia"/>
              </w:rPr>
              <w:t>类型</w:t>
            </w:r>
          </w:p>
        </w:tc>
        <w:tc>
          <w:tcPr>
            <w:tcW w:w="2797" w:type="dxa"/>
          </w:tcPr>
          <w:p w14:paraId="0381609F" w14:textId="77777777" w:rsidR="00101751" w:rsidRPr="00511C2D" w:rsidRDefault="00101751" w:rsidP="00406415">
            <w:pPr>
              <w:pStyle w:val="a0"/>
              <w:ind w:firstLine="482"/>
              <w:cnfStyle w:val="100000000000" w:firstRow="1" w:lastRow="0" w:firstColumn="0" w:lastColumn="0" w:oddVBand="0" w:evenVBand="0" w:oddHBand="0" w:evenHBand="0" w:firstRowFirstColumn="0" w:firstRowLastColumn="0" w:lastRowFirstColumn="0" w:lastRowLastColumn="0"/>
            </w:pPr>
            <w:r w:rsidRPr="00511C2D">
              <w:rPr>
                <w:rFonts w:hint="eastAsia"/>
              </w:rPr>
              <w:t>描述</w:t>
            </w:r>
          </w:p>
        </w:tc>
      </w:tr>
      <w:tr w:rsidR="00101751" w:rsidRPr="008F2705" w14:paraId="2F06D5F8" w14:textId="77777777" w:rsidTr="00406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49C7CA96" w14:textId="77777777" w:rsidR="00101751" w:rsidRPr="00511C2D" w:rsidRDefault="00101751" w:rsidP="00406415">
            <w:pPr>
              <w:pStyle w:val="a0"/>
              <w:ind w:firstLine="482"/>
            </w:pPr>
            <w:r w:rsidRPr="00511C2D">
              <w:t>I</w:t>
            </w:r>
            <w:r w:rsidRPr="00511C2D">
              <w:rPr>
                <w:rFonts w:hint="eastAsia"/>
              </w:rPr>
              <w:t>d</w:t>
            </w:r>
          </w:p>
        </w:tc>
        <w:tc>
          <w:tcPr>
            <w:tcW w:w="2821" w:type="dxa"/>
          </w:tcPr>
          <w:p w14:paraId="10B3C9F7" w14:textId="77777777" w:rsidR="00101751" w:rsidRPr="00511C2D" w:rsidRDefault="00101751" w:rsidP="00B350BB">
            <w:pPr>
              <w:pStyle w:val="a0"/>
              <w:ind w:firstLine="480"/>
              <w:cnfStyle w:val="000000100000" w:firstRow="0" w:lastRow="0" w:firstColumn="0" w:lastColumn="0" w:oddVBand="0" w:evenVBand="0" w:oddHBand="1" w:evenHBand="0" w:firstRowFirstColumn="0" w:firstRowLastColumn="0" w:lastRowFirstColumn="0" w:lastRowLastColumn="0"/>
            </w:pPr>
            <w:r w:rsidRPr="00511C2D">
              <w:t>V</w:t>
            </w:r>
            <w:r w:rsidRPr="00511C2D">
              <w:rPr>
                <w:rFonts w:hint="eastAsia"/>
              </w:rPr>
              <w:t>archar2(32)</w:t>
            </w:r>
          </w:p>
        </w:tc>
        <w:tc>
          <w:tcPr>
            <w:tcW w:w="2797" w:type="dxa"/>
          </w:tcPr>
          <w:p w14:paraId="5C57CAAA" w14:textId="77777777" w:rsidR="00101751" w:rsidRPr="00511C2D" w:rsidRDefault="00101751" w:rsidP="00B350BB">
            <w:pPr>
              <w:pStyle w:val="a0"/>
              <w:ind w:firstLine="480"/>
              <w:cnfStyle w:val="000000100000" w:firstRow="0" w:lastRow="0" w:firstColumn="0" w:lastColumn="0" w:oddVBand="0" w:evenVBand="0" w:oddHBand="1" w:evenHBand="0" w:firstRowFirstColumn="0" w:firstRowLastColumn="0" w:lastRowFirstColumn="0" w:lastRowLastColumn="0"/>
            </w:pPr>
            <w:r w:rsidRPr="00511C2D">
              <w:rPr>
                <w:rFonts w:hint="eastAsia"/>
              </w:rPr>
              <w:t>主键</w:t>
            </w:r>
            <w:r w:rsidRPr="00511C2D">
              <w:rPr>
                <w:rFonts w:hint="eastAsia"/>
              </w:rPr>
              <w:t>id</w:t>
            </w:r>
          </w:p>
        </w:tc>
      </w:tr>
      <w:tr w:rsidR="00101751" w:rsidRPr="008F2705" w14:paraId="3EEA8F04" w14:textId="77777777" w:rsidTr="00406415">
        <w:tc>
          <w:tcPr>
            <w:cnfStyle w:val="001000000000" w:firstRow="0" w:lastRow="0" w:firstColumn="1" w:lastColumn="0" w:oddVBand="0" w:evenVBand="0" w:oddHBand="0" w:evenHBand="0" w:firstRowFirstColumn="0" w:firstRowLastColumn="0" w:lastRowFirstColumn="0" w:lastRowLastColumn="0"/>
            <w:tcW w:w="2829" w:type="dxa"/>
          </w:tcPr>
          <w:p w14:paraId="344B4863" w14:textId="77777777" w:rsidR="00101751" w:rsidRPr="00511C2D" w:rsidRDefault="00101751" w:rsidP="00406415">
            <w:pPr>
              <w:pStyle w:val="a0"/>
              <w:ind w:firstLine="482"/>
            </w:pPr>
            <w:r w:rsidRPr="00511C2D">
              <w:rPr>
                <w:rFonts w:hint="eastAsia"/>
              </w:rPr>
              <w:t>sickTitle</w:t>
            </w:r>
          </w:p>
        </w:tc>
        <w:tc>
          <w:tcPr>
            <w:tcW w:w="2821" w:type="dxa"/>
          </w:tcPr>
          <w:p w14:paraId="4724C7C5" w14:textId="77777777" w:rsidR="00101751" w:rsidRPr="00511C2D" w:rsidRDefault="00101751" w:rsidP="00B350BB">
            <w:pPr>
              <w:pStyle w:val="a0"/>
              <w:ind w:firstLine="480"/>
              <w:cnfStyle w:val="000000000000" w:firstRow="0" w:lastRow="0" w:firstColumn="0" w:lastColumn="0" w:oddVBand="0" w:evenVBand="0" w:oddHBand="0" w:evenHBand="0" w:firstRowFirstColumn="0" w:firstRowLastColumn="0" w:lastRowFirstColumn="0" w:lastRowLastColumn="0"/>
            </w:pPr>
            <w:r w:rsidRPr="00511C2D">
              <w:t>V</w:t>
            </w:r>
            <w:r w:rsidRPr="00511C2D">
              <w:rPr>
                <w:rFonts w:hint="eastAsia"/>
              </w:rPr>
              <w:t>archar2(50)</w:t>
            </w:r>
          </w:p>
        </w:tc>
        <w:tc>
          <w:tcPr>
            <w:tcW w:w="2797" w:type="dxa"/>
          </w:tcPr>
          <w:p w14:paraId="6910A72E" w14:textId="77777777" w:rsidR="00101751" w:rsidRPr="00511C2D" w:rsidRDefault="00101751" w:rsidP="00511C2D">
            <w:pPr>
              <w:pStyle w:val="a0"/>
              <w:ind w:firstLine="480"/>
              <w:cnfStyle w:val="000000000000" w:firstRow="0" w:lastRow="0" w:firstColumn="0" w:lastColumn="0" w:oddVBand="0" w:evenVBand="0" w:oddHBand="0" w:evenHBand="0" w:firstRowFirstColumn="0" w:firstRowLastColumn="0" w:lastRowFirstColumn="0" w:lastRowLastColumn="0"/>
            </w:pPr>
            <w:r w:rsidRPr="00511C2D">
              <w:rPr>
                <w:rFonts w:hint="eastAsia"/>
              </w:rPr>
              <w:t>病假标题</w:t>
            </w:r>
          </w:p>
        </w:tc>
      </w:tr>
      <w:tr w:rsidR="00101751" w:rsidRPr="008F2705" w14:paraId="7070DA4E" w14:textId="77777777" w:rsidTr="00406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477D573B" w14:textId="77777777" w:rsidR="00101751" w:rsidRPr="00511C2D" w:rsidRDefault="00101751" w:rsidP="00406415">
            <w:pPr>
              <w:pStyle w:val="a0"/>
              <w:ind w:firstLine="482"/>
            </w:pPr>
            <w:r w:rsidRPr="00511C2D">
              <w:rPr>
                <w:rFonts w:hint="eastAsia"/>
              </w:rPr>
              <w:t>sickContent</w:t>
            </w:r>
          </w:p>
        </w:tc>
        <w:tc>
          <w:tcPr>
            <w:tcW w:w="2821" w:type="dxa"/>
          </w:tcPr>
          <w:p w14:paraId="2E8856EA"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t>V</w:t>
            </w:r>
            <w:r w:rsidRPr="00511C2D">
              <w:rPr>
                <w:rFonts w:hint="eastAsia"/>
              </w:rPr>
              <w:t>archar2(200)</w:t>
            </w:r>
          </w:p>
        </w:tc>
        <w:tc>
          <w:tcPr>
            <w:tcW w:w="2797" w:type="dxa"/>
          </w:tcPr>
          <w:p w14:paraId="3F7B18BD"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rPr>
                <w:rFonts w:hint="eastAsia"/>
              </w:rPr>
              <w:t>病假内容</w:t>
            </w:r>
          </w:p>
        </w:tc>
      </w:tr>
      <w:tr w:rsidR="00101751" w:rsidRPr="008F2705" w14:paraId="7F88C4CB" w14:textId="77777777" w:rsidTr="00406415">
        <w:tc>
          <w:tcPr>
            <w:cnfStyle w:val="001000000000" w:firstRow="0" w:lastRow="0" w:firstColumn="1" w:lastColumn="0" w:oddVBand="0" w:evenVBand="0" w:oddHBand="0" w:evenHBand="0" w:firstRowFirstColumn="0" w:firstRowLastColumn="0" w:lastRowFirstColumn="0" w:lastRowLastColumn="0"/>
            <w:tcW w:w="2829" w:type="dxa"/>
          </w:tcPr>
          <w:p w14:paraId="3473E5C3" w14:textId="77777777" w:rsidR="00101751" w:rsidRPr="00511C2D" w:rsidRDefault="00101751" w:rsidP="00406415">
            <w:pPr>
              <w:pStyle w:val="a0"/>
              <w:ind w:firstLine="482"/>
            </w:pPr>
            <w:r w:rsidRPr="00511C2D">
              <w:rPr>
                <w:rFonts w:hint="eastAsia"/>
              </w:rPr>
              <w:t>fromDate</w:t>
            </w:r>
          </w:p>
        </w:tc>
        <w:tc>
          <w:tcPr>
            <w:tcW w:w="2821" w:type="dxa"/>
          </w:tcPr>
          <w:p w14:paraId="5D423464" w14:textId="77777777" w:rsidR="00101751" w:rsidRPr="00511C2D" w:rsidRDefault="00101751" w:rsidP="00511C2D">
            <w:pPr>
              <w:pStyle w:val="a0"/>
              <w:ind w:firstLine="480"/>
              <w:cnfStyle w:val="000000000000" w:firstRow="0" w:lastRow="0" w:firstColumn="0" w:lastColumn="0" w:oddVBand="0" w:evenVBand="0" w:oddHBand="0" w:evenHBand="0" w:firstRowFirstColumn="0" w:firstRowLastColumn="0" w:lastRowFirstColumn="0" w:lastRowLastColumn="0"/>
            </w:pPr>
            <w:r w:rsidRPr="00511C2D">
              <w:t>D</w:t>
            </w:r>
            <w:r w:rsidRPr="00511C2D">
              <w:rPr>
                <w:rFonts w:hint="eastAsia"/>
              </w:rPr>
              <w:t>ate</w:t>
            </w:r>
          </w:p>
        </w:tc>
        <w:tc>
          <w:tcPr>
            <w:tcW w:w="2797" w:type="dxa"/>
          </w:tcPr>
          <w:p w14:paraId="4FE0D644" w14:textId="77777777" w:rsidR="00101751" w:rsidRPr="00511C2D" w:rsidRDefault="00101751" w:rsidP="00511C2D">
            <w:pPr>
              <w:pStyle w:val="a0"/>
              <w:ind w:firstLine="480"/>
              <w:cnfStyle w:val="000000000000" w:firstRow="0" w:lastRow="0" w:firstColumn="0" w:lastColumn="0" w:oddVBand="0" w:evenVBand="0" w:oddHBand="0" w:evenHBand="0" w:firstRowFirstColumn="0" w:firstRowLastColumn="0" w:lastRowFirstColumn="0" w:lastRowLastColumn="0"/>
            </w:pPr>
            <w:r w:rsidRPr="00511C2D">
              <w:rPr>
                <w:rFonts w:hint="eastAsia"/>
              </w:rPr>
              <w:t>请假开始时间</w:t>
            </w:r>
          </w:p>
        </w:tc>
      </w:tr>
      <w:tr w:rsidR="00101751" w:rsidRPr="008F2705" w14:paraId="5B25E4BA" w14:textId="77777777" w:rsidTr="00406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3CF294A2" w14:textId="77777777" w:rsidR="00101751" w:rsidRPr="00511C2D" w:rsidRDefault="00101751" w:rsidP="00406415">
            <w:pPr>
              <w:pStyle w:val="a0"/>
              <w:ind w:firstLine="482"/>
            </w:pPr>
            <w:r w:rsidRPr="00511C2D">
              <w:rPr>
                <w:rFonts w:hint="eastAsia"/>
              </w:rPr>
              <w:lastRenderedPageBreak/>
              <w:t>endDate</w:t>
            </w:r>
          </w:p>
        </w:tc>
        <w:tc>
          <w:tcPr>
            <w:tcW w:w="2821" w:type="dxa"/>
          </w:tcPr>
          <w:p w14:paraId="413CF27A"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t>D</w:t>
            </w:r>
            <w:r w:rsidRPr="00511C2D">
              <w:rPr>
                <w:rFonts w:hint="eastAsia"/>
              </w:rPr>
              <w:t>ate</w:t>
            </w:r>
          </w:p>
        </w:tc>
        <w:tc>
          <w:tcPr>
            <w:tcW w:w="2797" w:type="dxa"/>
          </w:tcPr>
          <w:p w14:paraId="5A2F142D"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rPr>
                <w:rFonts w:hint="eastAsia"/>
              </w:rPr>
              <w:t>请假结束时间</w:t>
            </w:r>
          </w:p>
        </w:tc>
      </w:tr>
      <w:tr w:rsidR="00101751" w:rsidRPr="008F2705" w14:paraId="577449F3" w14:textId="77777777" w:rsidTr="00406415">
        <w:tc>
          <w:tcPr>
            <w:cnfStyle w:val="001000000000" w:firstRow="0" w:lastRow="0" w:firstColumn="1" w:lastColumn="0" w:oddVBand="0" w:evenVBand="0" w:oddHBand="0" w:evenHBand="0" w:firstRowFirstColumn="0" w:firstRowLastColumn="0" w:lastRowFirstColumn="0" w:lastRowLastColumn="0"/>
            <w:tcW w:w="2829" w:type="dxa"/>
          </w:tcPr>
          <w:p w14:paraId="57C4A05D" w14:textId="77777777" w:rsidR="00101751" w:rsidRPr="00511C2D" w:rsidRDefault="00101751" w:rsidP="00406415">
            <w:pPr>
              <w:pStyle w:val="a0"/>
              <w:ind w:firstLine="482"/>
            </w:pPr>
            <w:r w:rsidRPr="00511C2D">
              <w:rPr>
                <w:rFonts w:hint="eastAsia"/>
              </w:rPr>
              <w:t>sickTime</w:t>
            </w:r>
          </w:p>
        </w:tc>
        <w:tc>
          <w:tcPr>
            <w:tcW w:w="2821" w:type="dxa"/>
          </w:tcPr>
          <w:p w14:paraId="2D490619" w14:textId="77777777" w:rsidR="00101751" w:rsidRPr="00511C2D" w:rsidRDefault="00101751" w:rsidP="00511C2D">
            <w:pPr>
              <w:pStyle w:val="a0"/>
              <w:ind w:firstLine="480"/>
              <w:cnfStyle w:val="000000000000" w:firstRow="0" w:lastRow="0" w:firstColumn="0" w:lastColumn="0" w:oddVBand="0" w:evenVBand="0" w:oddHBand="0" w:evenHBand="0" w:firstRowFirstColumn="0" w:firstRowLastColumn="0" w:lastRowFirstColumn="0" w:lastRowLastColumn="0"/>
            </w:pPr>
            <w:r w:rsidRPr="00511C2D">
              <w:t>N</w:t>
            </w:r>
            <w:r w:rsidRPr="00511C2D">
              <w:rPr>
                <w:rFonts w:hint="eastAsia"/>
              </w:rPr>
              <w:t>umber</w:t>
            </w:r>
          </w:p>
        </w:tc>
        <w:tc>
          <w:tcPr>
            <w:tcW w:w="2797" w:type="dxa"/>
          </w:tcPr>
          <w:p w14:paraId="657BBFA7" w14:textId="77777777" w:rsidR="00101751" w:rsidRPr="00511C2D" w:rsidRDefault="00101751" w:rsidP="00511C2D">
            <w:pPr>
              <w:pStyle w:val="a0"/>
              <w:ind w:firstLine="480"/>
              <w:cnfStyle w:val="000000000000" w:firstRow="0" w:lastRow="0" w:firstColumn="0" w:lastColumn="0" w:oddVBand="0" w:evenVBand="0" w:oddHBand="0" w:evenHBand="0" w:firstRowFirstColumn="0" w:firstRowLastColumn="0" w:lastRowFirstColumn="0" w:lastRowLastColumn="0"/>
            </w:pPr>
            <w:r w:rsidRPr="00511C2D">
              <w:rPr>
                <w:rFonts w:hint="eastAsia"/>
              </w:rPr>
              <w:t>请假时长</w:t>
            </w:r>
          </w:p>
        </w:tc>
      </w:tr>
      <w:tr w:rsidR="00101751" w:rsidRPr="008F2705" w14:paraId="68B11390" w14:textId="77777777" w:rsidTr="00406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2345D8C7" w14:textId="77777777" w:rsidR="00101751" w:rsidRPr="00511C2D" w:rsidRDefault="00101751" w:rsidP="00406415">
            <w:pPr>
              <w:pStyle w:val="a0"/>
              <w:ind w:firstLine="482"/>
            </w:pPr>
            <w:r w:rsidRPr="00511C2D">
              <w:rPr>
                <w:rFonts w:hint="eastAsia"/>
              </w:rPr>
              <w:t>createDate</w:t>
            </w:r>
          </w:p>
        </w:tc>
        <w:tc>
          <w:tcPr>
            <w:tcW w:w="2821" w:type="dxa"/>
          </w:tcPr>
          <w:p w14:paraId="499A1A8A"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t>D</w:t>
            </w:r>
            <w:r w:rsidRPr="00511C2D">
              <w:rPr>
                <w:rFonts w:hint="eastAsia"/>
              </w:rPr>
              <w:t>ate</w:t>
            </w:r>
          </w:p>
        </w:tc>
        <w:tc>
          <w:tcPr>
            <w:tcW w:w="2797" w:type="dxa"/>
          </w:tcPr>
          <w:p w14:paraId="37F90E94"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rPr>
                <w:rFonts w:hint="eastAsia"/>
              </w:rPr>
              <w:t>请假日期</w:t>
            </w:r>
          </w:p>
        </w:tc>
      </w:tr>
      <w:tr w:rsidR="00101751" w:rsidRPr="008F2705" w14:paraId="6C88FBAA" w14:textId="77777777" w:rsidTr="00406415">
        <w:tc>
          <w:tcPr>
            <w:cnfStyle w:val="001000000000" w:firstRow="0" w:lastRow="0" w:firstColumn="1" w:lastColumn="0" w:oddVBand="0" w:evenVBand="0" w:oddHBand="0" w:evenHBand="0" w:firstRowFirstColumn="0" w:firstRowLastColumn="0" w:lastRowFirstColumn="0" w:lastRowLastColumn="0"/>
            <w:tcW w:w="2829" w:type="dxa"/>
          </w:tcPr>
          <w:p w14:paraId="6C48664F" w14:textId="77777777" w:rsidR="00101751" w:rsidRPr="00511C2D" w:rsidRDefault="00101751" w:rsidP="00406415">
            <w:pPr>
              <w:pStyle w:val="a0"/>
              <w:ind w:firstLine="482"/>
            </w:pPr>
            <w:bookmarkStart w:id="127" w:name="OLE_LINK5"/>
            <w:bookmarkStart w:id="128" w:name="OLE_LINK6"/>
            <w:r w:rsidRPr="00511C2D">
              <w:t>processInstanceId</w:t>
            </w:r>
            <w:bookmarkEnd w:id="127"/>
            <w:bookmarkEnd w:id="128"/>
          </w:p>
        </w:tc>
        <w:tc>
          <w:tcPr>
            <w:tcW w:w="2821" w:type="dxa"/>
          </w:tcPr>
          <w:p w14:paraId="3089CD3A" w14:textId="77777777" w:rsidR="00101751" w:rsidRPr="00511C2D" w:rsidRDefault="00101751" w:rsidP="00511C2D">
            <w:pPr>
              <w:pStyle w:val="a0"/>
              <w:ind w:firstLine="480"/>
              <w:cnfStyle w:val="000000000000" w:firstRow="0" w:lastRow="0" w:firstColumn="0" w:lastColumn="0" w:oddVBand="0" w:evenVBand="0" w:oddHBand="0" w:evenHBand="0" w:firstRowFirstColumn="0" w:firstRowLastColumn="0" w:lastRowFirstColumn="0" w:lastRowLastColumn="0"/>
            </w:pPr>
            <w:r w:rsidRPr="00511C2D">
              <w:t>V</w:t>
            </w:r>
            <w:r w:rsidRPr="00511C2D">
              <w:rPr>
                <w:rFonts w:hint="eastAsia"/>
              </w:rPr>
              <w:t>archar(32)</w:t>
            </w:r>
          </w:p>
        </w:tc>
        <w:tc>
          <w:tcPr>
            <w:tcW w:w="2797" w:type="dxa"/>
          </w:tcPr>
          <w:p w14:paraId="3192EC88" w14:textId="77777777" w:rsidR="00101751" w:rsidRPr="00511C2D" w:rsidRDefault="00101751" w:rsidP="00511C2D">
            <w:pPr>
              <w:pStyle w:val="a0"/>
              <w:ind w:firstLine="480"/>
              <w:cnfStyle w:val="000000000000" w:firstRow="0" w:lastRow="0" w:firstColumn="0" w:lastColumn="0" w:oddVBand="0" w:evenVBand="0" w:oddHBand="0" w:evenHBand="0" w:firstRowFirstColumn="0" w:firstRowLastColumn="0" w:lastRowFirstColumn="0" w:lastRowLastColumn="0"/>
            </w:pPr>
            <w:r w:rsidRPr="00511C2D">
              <w:rPr>
                <w:rFonts w:hint="eastAsia"/>
              </w:rPr>
              <w:t>流程实例</w:t>
            </w:r>
            <w:r w:rsidRPr="00511C2D">
              <w:rPr>
                <w:rFonts w:hint="eastAsia"/>
              </w:rPr>
              <w:t>id</w:t>
            </w:r>
          </w:p>
        </w:tc>
      </w:tr>
    </w:tbl>
    <w:p w14:paraId="5E2B95ED" w14:textId="77777777" w:rsidR="00101751" w:rsidRDefault="00101751" w:rsidP="00511C2D">
      <w:pPr>
        <w:pStyle w:val="a0"/>
        <w:ind w:firstLine="480"/>
      </w:pPr>
      <w:r w:rsidRPr="00511C2D">
        <w:rPr>
          <w:rFonts w:hint="eastAsia"/>
        </w:rPr>
        <w:t>审批表</w:t>
      </w:r>
      <w:r w:rsidRPr="00511C2D">
        <w:rPr>
          <w:rFonts w:hint="eastAsia"/>
        </w:rPr>
        <w:t>(sickApp)</w:t>
      </w:r>
    </w:p>
    <w:p w14:paraId="492397F6" w14:textId="77777777" w:rsidR="00406415" w:rsidRPr="00511C2D" w:rsidRDefault="00406415" w:rsidP="00511C2D">
      <w:pPr>
        <w:pStyle w:val="a0"/>
        <w:ind w:firstLine="480"/>
      </w:pPr>
    </w:p>
    <w:tbl>
      <w:tblPr>
        <w:tblStyle w:val="affb"/>
        <w:tblW w:w="0" w:type="auto"/>
        <w:tblLook w:val="04A0" w:firstRow="1" w:lastRow="0" w:firstColumn="1" w:lastColumn="0" w:noHBand="0" w:noVBand="1"/>
      </w:tblPr>
      <w:tblGrid>
        <w:gridCol w:w="2593"/>
        <w:gridCol w:w="2627"/>
        <w:gridCol w:w="2462"/>
      </w:tblGrid>
      <w:tr w:rsidR="00101751" w14:paraId="1A3D5DC1" w14:textId="77777777" w:rsidTr="00406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7589A3A9" w14:textId="77777777" w:rsidR="00101751" w:rsidRPr="00511C2D" w:rsidRDefault="00101751" w:rsidP="00406415">
            <w:pPr>
              <w:pStyle w:val="a0"/>
              <w:ind w:firstLine="482"/>
            </w:pPr>
            <w:r w:rsidRPr="00511C2D">
              <w:rPr>
                <w:rFonts w:hint="eastAsia"/>
              </w:rPr>
              <w:t>名称</w:t>
            </w:r>
          </w:p>
        </w:tc>
        <w:tc>
          <w:tcPr>
            <w:tcW w:w="2627" w:type="dxa"/>
          </w:tcPr>
          <w:p w14:paraId="3C588ECB" w14:textId="77777777" w:rsidR="00101751" w:rsidRPr="00511C2D" w:rsidRDefault="00101751" w:rsidP="00406415">
            <w:pPr>
              <w:pStyle w:val="a0"/>
              <w:ind w:firstLine="482"/>
              <w:cnfStyle w:val="100000000000" w:firstRow="1" w:lastRow="0" w:firstColumn="0" w:lastColumn="0" w:oddVBand="0" w:evenVBand="0" w:oddHBand="0" w:evenHBand="0" w:firstRowFirstColumn="0" w:firstRowLastColumn="0" w:lastRowFirstColumn="0" w:lastRowLastColumn="0"/>
            </w:pPr>
            <w:r w:rsidRPr="00511C2D">
              <w:rPr>
                <w:rFonts w:hint="eastAsia"/>
              </w:rPr>
              <w:t>类型</w:t>
            </w:r>
          </w:p>
        </w:tc>
        <w:tc>
          <w:tcPr>
            <w:tcW w:w="2462" w:type="dxa"/>
          </w:tcPr>
          <w:p w14:paraId="2C6ADA17" w14:textId="77777777" w:rsidR="00101751" w:rsidRPr="00511C2D" w:rsidRDefault="00101751" w:rsidP="00406415">
            <w:pPr>
              <w:pStyle w:val="a0"/>
              <w:ind w:firstLine="482"/>
              <w:cnfStyle w:val="100000000000" w:firstRow="1" w:lastRow="0" w:firstColumn="0" w:lastColumn="0" w:oddVBand="0" w:evenVBand="0" w:oddHBand="0" w:evenHBand="0" w:firstRowFirstColumn="0" w:firstRowLastColumn="0" w:lastRowFirstColumn="0" w:lastRowLastColumn="0"/>
            </w:pPr>
            <w:r w:rsidRPr="00511C2D">
              <w:rPr>
                <w:rFonts w:hint="eastAsia"/>
              </w:rPr>
              <w:t>描述</w:t>
            </w:r>
          </w:p>
        </w:tc>
      </w:tr>
      <w:tr w:rsidR="00101751" w14:paraId="23822CD2" w14:textId="77777777" w:rsidTr="00406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3F426DD6" w14:textId="77777777" w:rsidR="00101751" w:rsidRPr="00511C2D" w:rsidRDefault="00101751" w:rsidP="00406415">
            <w:pPr>
              <w:pStyle w:val="a0"/>
              <w:ind w:firstLine="482"/>
            </w:pPr>
            <w:r w:rsidRPr="00511C2D">
              <w:t>I</w:t>
            </w:r>
            <w:r w:rsidRPr="00511C2D">
              <w:rPr>
                <w:rFonts w:hint="eastAsia"/>
              </w:rPr>
              <w:t>d</w:t>
            </w:r>
          </w:p>
        </w:tc>
        <w:tc>
          <w:tcPr>
            <w:tcW w:w="2627" w:type="dxa"/>
          </w:tcPr>
          <w:p w14:paraId="727C7179"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t>V</w:t>
            </w:r>
            <w:r w:rsidRPr="00511C2D">
              <w:rPr>
                <w:rFonts w:hint="eastAsia"/>
              </w:rPr>
              <w:t>archar2(32)</w:t>
            </w:r>
          </w:p>
        </w:tc>
        <w:tc>
          <w:tcPr>
            <w:tcW w:w="2462" w:type="dxa"/>
          </w:tcPr>
          <w:p w14:paraId="2B1A1AC8"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rPr>
                <w:rFonts w:hint="eastAsia"/>
              </w:rPr>
              <w:t>主键</w:t>
            </w:r>
            <w:r w:rsidRPr="00511C2D">
              <w:rPr>
                <w:rFonts w:hint="eastAsia"/>
              </w:rPr>
              <w:t>id</w:t>
            </w:r>
          </w:p>
        </w:tc>
      </w:tr>
      <w:tr w:rsidR="00101751" w14:paraId="10137AC8" w14:textId="77777777" w:rsidTr="00406415">
        <w:tc>
          <w:tcPr>
            <w:cnfStyle w:val="001000000000" w:firstRow="0" w:lastRow="0" w:firstColumn="1" w:lastColumn="0" w:oddVBand="0" w:evenVBand="0" w:oddHBand="0" w:evenHBand="0" w:firstRowFirstColumn="0" w:firstRowLastColumn="0" w:lastRowFirstColumn="0" w:lastRowLastColumn="0"/>
            <w:tcW w:w="2593" w:type="dxa"/>
          </w:tcPr>
          <w:p w14:paraId="53FE36AD" w14:textId="77777777" w:rsidR="00101751" w:rsidRPr="00511C2D" w:rsidRDefault="00101751" w:rsidP="00406415">
            <w:pPr>
              <w:pStyle w:val="a0"/>
              <w:ind w:firstLine="482"/>
            </w:pPr>
            <w:r w:rsidRPr="00511C2D">
              <w:rPr>
                <w:rFonts w:hint="eastAsia"/>
              </w:rPr>
              <w:t>userId</w:t>
            </w:r>
          </w:p>
        </w:tc>
        <w:tc>
          <w:tcPr>
            <w:tcW w:w="2627" w:type="dxa"/>
          </w:tcPr>
          <w:p w14:paraId="5A846223" w14:textId="77777777" w:rsidR="00101751" w:rsidRPr="00511C2D" w:rsidRDefault="00101751" w:rsidP="00511C2D">
            <w:pPr>
              <w:pStyle w:val="a0"/>
              <w:ind w:firstLine="480"/>
              <w:cnfStyle w:val="000000000000" w:firstRow="0" w:lastRow="0" w:firstColumn="0" w:lastColumn="0" w:oddVBand="0" w:evenVBand="0" w:oddHBand="0" w:evenHBand="0" w:firstRowFirstColumn="0" w:firstRowLastColumn="0" w:lastRowFirstColumn="0" w:lastRowLastColumn="0"/>
            </w:pPr>
            <w:r w:rsidRPr="00511C2D">
              <w:t>V</w:t>
            </w:r>
            <w:r w:rsidRPr="00511C2D">
              <w:rPr>
                <w:rFonts w:hint="eastAsia"/>
              </w:rPr>
              <w:t>archar2(32)</w:t>
            </w:r>
          </w:p>
        </w:tc>
        <w:tc>
          <w:tcPr>
            <w:tcW w:w="2462" w:type="dxa"/>
          </w:tcPr>
          <w:p w14:paraId="23B5CA02" w14:textId="77777777" w:rsidR="00101751" w:rsidRPr="00511C2D" w:rsidRDefault="00101751" w:rsidP="00511C2D">
            <w:pPr>
              <w:pStyle w:val="a0"/>
              <w:ind w:firstLine="480"/>
              <w:cnfStyle w:val="000000000000" w:firstRow="0" w:lastRow="0" w:firstColumn="0" w:lastColumn="0" w:oddVBand="0" w:evenVBand="0" w:oddHBand="0" w:evenHBand="0" w:firstRowFirstColumn="0" w:firstRowLastColumn="0" w:lastRowFirstColumn="0" w:lastRowLastColumn="0"/>
            </w:pPr>
            <w:r w:rsidRPr="00511C2D">
              <w:rPr>
                <w:rFonts w:hint="eastAsia"/>
              </w:rPr>
              <w:t>用户</w:t>
            </w:r>
            <w:r w:rsidRPr="00511C2D">
              <w:rPr>
                <w:rFonts w:hint="eastAsia"/>
              </w:rPr>
              <w:t>id</w:t>
            </w:r>
          </w:p>
        </w:tc>
      </w:tr>
      <w:tr w:rsidR="00101751" w14:paraId="4B3E582E" w14:textId="77777777" w:rsidTr="00406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565A0C24" w14:textId="77777777" w:rsidR="00101751" w:rsidRPr="00511C2D" w:rsidRDefault="00101751" w:rsidP="00406415">
            <w:pPr>
              <w:pStyle w:val="a0"/>
              <w:ind w:firstLine="482"/>
            </w:pPr>
            <w:r w:rsidRPr="00511C2D">
              <w:t>I</w:t>
            </w:r>
            <w:r w:rsidRPr="00511C2D">
              <w:rPr>
                <w:rFonts w:hint="eastAsia"/>
              </w:rPr>
              <w:t>spass</w:t>
            </w:r>
          </w:p>
        </w:tc>
        <w:tc>
          <w:tcPr>
            <w:tcW w:w="2627" w:type="dxa"/>
          </w:tcPr>
          <w:p w14:paraId="5790B7D7"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t>C</w:t>
            </w:r>
            <w:r w:rsidRPr="00511C2D">
              <w:rPr>
                <w:rFonts w:hint="eastAsia"/>
              </w:rPr>
              <w:t>har(1)</w:t>
            </w:r>
          </w:p>
        </w:tc>
        <w:tc>
          <w:tcPr>
            <w:tcW w:w="2462" w:type="dxa"/>
          </w:tcPr>
          <w:p w14:paraId="65E9891F"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rPr>
                <w:rFonts w:hint="eastAsia"/>
              </w:rPr>
              <w:t>是否通过</w:t>
            </w:r>
          </w:p>
        </w:tc>
      </w:tr>
      <w:tr w:rsidR="00101751" w14:paraId="0C31D4D2" w14:textId="77777777" w:rsidTr="00406415">
        <w:tc>
          <w:tcPr>
            <w:cnfStyle w:val="001000000000" w:firstRow="0" w:lastRow="0" w:firstColumn="1" w:lastColumn="0" w:oddVBand="0" w:evenVBand="0" w:oddHBand="0" w:evenHBand="0" w:firstRowFirstColumn="0" w:firstRowLastColumn="0" w:lastRowFirstColumn="0" w:lastRowLastColumn="0"/>
            <w:tcW w:w="2593" w:type="dxa"/>
          </w:tcPr>
          <w:p w14:paraId="31C9C876" w14:textId="77777777" w:rsidR="00101751" w:rsidRPr="00511C2D" w:rsidRDefault="00101751" w:rsidP="00406415">
            <w:pPr>
              <w:pStyle w:val="a0"/>
              <w:ind w:firstLine="482"/>
            </w:pPr>
            <w:r w:rsidRPr="00511C2D">
              <w:t>R</w:t>
            </w:r>
            <w:r w:rsidRPr="00511C2D">
              <w:rPr>
                <w:rFonts w:hint="eastAsia"/>
              </w:rPr>
              <w:t>esult</w:t>
            </w:r>
          </w:p>
        </w:tc>
        <w:tc>
          <w:tcPr>
            <w:tcW w:w="2627" w:type="dxa"/>
          </w:tcPr>
          <w:p w14:paraId="251C11FD" w14:textId="77777777" w:rsidR="00101751" w:rsidRPr="00511C2D" w:rsidRDefault="00101751" w:rsidP="00511C2D">
            <w:pPr>
              <w:pStyle w:val="a0"/>
              <w:ind w:firstLine="480"/>
              <w:cnfStyle w:val="000000000000" w:firstRow="0" w:lastRow="0" w:firstColumn="0" w:lastColumn="0" w:oddVBand="0" w:evenVBand="0" w:oddHBand="0" w:evenHBand="0" w:firstRowFirstColumn="0" w:firstRowLastColumn="0" w:lastRowFirstColumn="0" w:lastRowLastColumn="0"/>
            </w:pPr>
            <w:r w:rsidRPr="00511C2D">
              <w:t>V</w:t>
            </w:r>
            <w:r w:rsidRPr="00511C2D">
              <w:rPr>
                <w:rFonts w:hint="eastAsia"/>
              </w:rPr>
              <w:t>archar2(50)</w:t>
            </w:r>
          </w:p>
        </w:tc>
        <w:tc>
          <w:tcPr>
            <w:tcW w:w="2462" w:type="dxa"/>
          </w:tcPr>
          <w:p w14:paraId="40EAD673" w14:textId="77777777" w:rsidR="00101751" w:rsidRPr="00511C2D" w:rsidRDefault="00101751" w:rsidP="00511C2D">
            <w:pPr>
              <w:pStyle w:val="a0"/>
              <w:ind w:firstLine="480"/>
              <w:cnfStyle w:val="000000000000" w:firstRow="0" w:lastRow="0" w:firstColumn="0" w:lastColumn="0" w:oddVBand="0" w:evenVBand="0" w:oddHBand="0" w:evenHBand="0" w:firstRowFirstColumn="0" w:firstRowLastColumn="0" w:lastRowFirstColumn="0" w:lastRowLastColumn="0"/>
            </w:pPr>
            <w:r w:rsidRPr="00511C2D">
              <w:rPr>
                <w:rFonts w:hint="eastAsia"/>
              </w:rPr>
              <w:t>审批意见</w:t>
            </w:r>
          </w:p>
        </w:tc>
      </w:tr>
      <w:tr w:rsidR="00101751" w14:paraId="1DF6FA78" w14:textId="77777777" w:rsidTr="00406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6EBE2400" w14:textId="77777777" w:rsidR="00101751" w:rsidRPr="00511C2D" w:rsidRDefault="00101751" w:rsidP="00406415">
            <w:pPr>
              <w:pStyle w:val="a0"/>
              <w:ind w:firstLine="482"/>
            </w:pPr>
            <w:r w:rsidRPr="00511C2D">
              <w:t>C</w:t>
            </w:r>
            <w:r w:rsidRPr="00511C2D">
              <w:rPr>
                <w:rFonts w:hint="eastAsia"/>
              </w:rPr>
              <w:t>reateDate</w:t>
            </w:r>
          </w:p>
        </w:tc>
        <w:tc>
          <w:tcPr>
            <w:tcW w:w="2627" w:type="dxa"/>
          </w:tcPr>
          <w:p w14:paraId="0F77F82F"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t>D</w:t>
            </w:r>
            <w:r w:rsidRPr="00511C2D">
              <w:rPr>
                <w:rFonts w:hint="eastAsia"/>
              </w:rPr>
              <w:t>ate</w:t>
            </w:r>
          </w:p>
        </w:tc>
        <w:tc>
          <w:tcPr>
            <w:tcW w:w="2462" w:type="dxa"/>
          </w:tcPr>
          <w:p w14:paraId="0878D102" w14:textId="77777777" w:rsidR="00101751" w:rsidRPr="00511C2D" w:rsidRDefault="00101751" w:rsidP="00511C2D">
            <w:pPr>
              <w:pStyle w:val="a0"/>
              <w:ind w:firstLine="480"/>
              <w:cnfStyle w:val="000000100000" w:firstRow="0" w:lastRow="0" w:firstColumn="0" w:lastColumn="0" w:oddVBand="0" w:evenVBand="0" w:oddHBand="1" w:evenHBand="0" w:firstRowFirstColumn="0" w:firstRowLastColumn="0" w:lastRowFirstColumn="0" w:lastRowLastColumn="0"/>
            </w:pPr>
            <w:r w:rsidRPr="00511C2D">
              <w:rPr>
                <w:rFonts w:hint="eastAsia"/>
              </w:rPr>
              <w:t>审批时间</w:t>
            </w:r>
          </w:p>
        </w:tc>
      </w:tr>
    </w:tbl>
    <w:p w14:paraId="26F37EAC" w14:textId="77777777" w:rsidR="00406415" w:rsidRDefault="00406415" w:rsidP="00406415">
      <w:pPr>
        <w:pStyle w:val="a0"/>
        <w:ind w:firstLine="480"/>
      </w:pPr>
      <w:r>
        <w:rPr>
          <w:rFonts w:hint="eastAsia"/>
        </w:rPr>
        <w:t>业务表</w:t>
      </w:r>
      <w:r>
        <w:rPr>
          <w:rFonts w:hint="eastAsia"/>
        </w:rPr>
        <w:t>(busTable)</w:t>
      </w:r>
    </w:p>
    <w:tbl>
      <w:tblPr>
        <w:tblStyle w:val="affb"/>
        <w:tblW w:w="0" w:type="auto"/>
        <w:tblLook w:val="04A0" w:firstRow="1" w:lastRow="0" w:firstColumn="1" w:lastColumn="0" w:noHBand="0" w:noVBand="1"/>
      </w:tblPr>
      <w:tblGrid>
        <w:gridCol w:w="2593"/>
        <w:gridCol w:w="2627"/>
        <w:gridCol w:w="2462"/>
      </w:tblGrid>
      <w:tr w:rsidR="00406415" w14:paraId="6D340095" w14:textId="77777777" w:rsidTr="0017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664F6559" w14:textId="77777777" w:rsidR="00406415" w:rsidRPr="00511C2D" w:rsidRDefault="00406415" w:rsidP="00174726">
            <w:pPr>
              <w:pStyle w:val="a0"/>
              <w:ind w:firstLine="482"/>
            </w:pPr>
            <w:r w:rsidRPr="00511C2D">
              <w:rPr>
                <w:rFonts w:hint="eastAsia"/>
              </w:rPr>
              <w:t>名称</w:t>
            </w:r>
          </w:p>
        </w:tc>
        <w:tc>
          <w:tcPr>
            <w:tcW w:w="2627" w:type="dxa"/>
          </w:tcPr>
          <w:p w14:paraId="0EEFF182" w14:textId="77777777" w:rsidR="00406415" w:rsidRPr="00511C2D" w:rsidRDefault="00406415" w:rsidP="00174726">
            <w:pPr>
              <w:pStyle w:val="a0"/>
              <w:ind w:firstLine="482"/>
              <w:cnfStyle w:val="100000000000" w:firstRow="1" w:lastRow="0" w:firstColumn="0" w:lastColumn="0" w:oddVBand="0" w:evenVBand="0" w:oddHBand="0" w:evenHBand="0" w:firstRowFirstColumn="0" w:firstRowLastColumn="0" w:lastRowFirstColumn="0" w:lastRowLastColumn="0"/>
            </w:pPr>
            <w:r w:rsidRPr="00511C2D">
              <w:rPr>
                <w:rFonts w:hint="eastAsia"/>
              </w:rPr>
              <w:t>类型</w:t>
            </w:r>
          </w:p>
        </w:tc>
        <w:tc>
          <w:tcPr>
            <w:tcW w:w="2462" w:type="dxa"/>
          </w:tcPr>
          <w:p w14:paraId="2610CA77" w14:textId="77777777" w:rsidR="00406415" w:rsidRPr="00511C2D" w:rsidRDefault="00406415" w:rsidP="00174726">
            <w:pPr>
              <w:pStyle w:val="a0"/>
              <w:ind w:firstLine="482"/>
              <w:cnfStyle w:val="100000000000" w:firstRow="1" w:lastRow="0" w:firstColumn="0" w:lastColumn="0" w:oddVBand="0" w:evenVBand="0" w:oddHBand="0" w:evenHBand="0" w:firstRowFirstColumn="0" w:firstRowLastColumn="0" w:lastRowFirstColumn="0" w:lastRowLastColumn="0"/>
            </w:pPr>
            <w:r w:rsidRPr="00511C2D">
              <w:rPr>
                <w:rFonts w:hint="eastAsia"/>
              </w:rPr>
              <w:t>描述</w:t>
            </w:r>
          </w:p>
        </w:tc>
      </w:tr>
      <w:tr w:rsidR="00406415" w14:paraId="404B1ADE" w14:textId="77777777" w:rsidTr="0017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7F074DA9" w14:textId="77777777" w:rsidR="00406415" w:rsidRPr="00511C2D" w:rsidRDefault="00406415" w:rsidP="00174726">
            <w:pPr>
              <w:pStyle w:val="a0"/>
              <w:ind w:firstLine="482"/>
            </w:pPr>
            <w:r w:rsidRPr="00511C2D">
              <w:t>I</w:t>
            </w:r>
            <w:r w:rsidRPr="00511C2D">
              <w:rPr>
                <w:rFonts w:hint="eastAsia"/>
              </w:rPr>
              <w:t>d</w:t>
            </w:r>
          </w:p>
        </w:tc>
        <w:tc>
          <w:tcPr>
            <w:tcW w:w="2627" w:type="dxa"/>
          </w:tcPr>
          <w:p w14:paraId="563B3E36" w14:textId="77777777" w:rsidR="00406415" w:rsidRPr="00511C2D" w:rsidRDefault="00406415" w:rsidP="00406415">
            <w:pPr>
              <w:pStyle w:val="a0"/>
              <w:ind w:firstLine="480"/>
              <w:cnfStyle w:val="000000100000" w:firstRow="0" w:lastRow="0" w:firstColumn="0" w:lastColumn="0" w:oddVBand="0" w:evenVBand="0" w:oddHBand="1" w:evenHBand="0" w:firstRowFirstColumn="0" w:firstRowLastColumn="0" w:lastRowFirstColumn="0" w:lastRowLastColumn="0"/>
            </w:pPr>
            <w:r w:rsidRPr="00511C2D">
              <w:t>V</w:t>
            </w:r>
            <w:r w:rsidRPr="00511C2D">
              <w:rPr>
                <w:rFonts w:hint="eastAsia"/>
              </w:rPr>
              <w:t>archar2(32)</w:t>
            </w:r>
          </w:p>
        </w:tc>
        <w:tc>
          <w:tcPr>
            <w:tcW w:w="2462" w:type="dxa"/>
          </w:tcPr>
          <w:p w14:paraId="39CE7429" w14:textId="77777777" w:rsidR="00406415" w:rsidRPr="00511C2D" w:rsidRDefault="00406415" w:rsidP="00406415">
            <w:pPr>
              <w:pStyle w:val="a0"/>
              <w:ind w:firstLine="480"/>
              <w:cnfStyle w:val="000000100000" w:firstRow="0" w:lastRow="0" w:firstColumn="0" w:lastColumn="0" w:oddVBand="0" w:evenVBand="0" w:oddHBand="1" w:evenHBand="0" w:firstRowFirstColumn="0" w:firstRowLastColumn="0" w:lastRowFirstColumn="0" w:lastRowLastColumn="0"/>
            </w:pPr>
            <w:r w:rsidRPr="00511C2D">
              <w:rPr>
                <w:rFonts w:hint="eastAsia"/>
              </w:rPr>
              <w:t>主键</w:t>
            </w:r>
            <w:r w:rsidRPr="00511C2D">
              <w:rPr>
                <w:rFonts w:hint="eastAsia"/>
              </w:rPr>
              <w:t>id</w:t>
            </w:r>
          </w:p>
        </w:tc>
      </w:tr>
      <w:tr w:rsidR="00406415" w14:paraId="762CF86F" w14:textId="77777777" w:rsidTr="00174726">
        <w:tc>
          <w:tcPr>
            <w:cnfStyle w:val="001000000000" w:firstRow="0" w:lastRow="0" w:firstColumn="1" w:lastColumn="0" w:oddVBand="0" w:evenVBand="0" w:oddHBand="0" w:evenHBand="0" w:firstRowFirstColumn="0" w:firstRowLastColumn="0" w:lastRowFirstColumn="0" w:lastRowLastColumn="0"/>
            <w:tcW w:w="2593" w:type="dxa"/>
          </w:tcPr>
          <w:p w14:paraId="1C52858D" w14:textId="77777777" w:rsidR="00406415" w:rsidRPr="00511C2D" w:rsidRDefault="00406415" w:rsidP="00174726">
            <w:pPr>
              <w:pStyle w:val="a0"/>
              <w:ind w:firstLine="482"/>
            </w:pPr>
            <w:r>
              <w:t>className</w:t>
            </w:r>
          </w:p>
        </w:tc>
        <w:tc>
          <w:tcPr>
            <w:tcW w:w="2627" w:type="dxa"/>
          </w:tcPr>
          <w:p w14:paraId="24DA2FF7" w14:textId="77777777" w:rsidR="00406415" w:rsidRPr="00511C2D" w:rsidRDefault="00406415" w:rsidP="00406415">
            <w:pPr>
              <w:pStyle w:val="a0"/>
              <w:ind w:firstLine="480"/>
              <w:cnfStyle w:val="000000000000" w:firstRow="0" w:lastRow="0" w:firstColumn="0" w:lastColumn="0" w:oddVBand="0" w:evenVBand="0" w:oddHBand="0" w:evenHBand="0" w:firstRowFirstColumn="0" w:firstRowLastColumn="0" w:lastRowFirstColumn="0" w:lastRowLastColumn="0"/>
            </w:pPr>
            <w:r w:rsidRPr="00511C2D">
              <w:t>V</w:t>
            </w:r>
            <w:r w:rsidRPr="00511C2D">
              <w:rPr>
                <w:rFonts w:hint="eastAsia"/>
              </w:rPr>
              <w:t>archar2(32)</w:t>
            </w:r>
          </w:p>
        </w:tc>
        <w:tc>
          <w:tcPr>
            <w:tcW w:w="2462" w:type="dxa"/>
          </w:tcPr>
          <w:p w14:paraId="616EE3FB" w14:textId="77777777" w:rsidR="00406415" w:rsidRPr="00511C2D" w:rsidRDefault="00406415" w:rsidP="00406415">
            <w:pPr>
              <w:pStyle w:val="a0"/>
              <w:ind w:firstLine="480"/>
              <w:cnfStyle w:val="000000000000" w:firstRow="0" w:lastRow="0" w:firstColumn="0" w:lastColumn="0" w:oddVBand="0" w:evenVBand="0" w:oddHBand="0" w:evenHBand="0" w:firstRowFirstColumn="0" w:firstRowLastColumn="0" w:lastRowFirstColumn="0" w:lastRowLastColumn="0"/>
            </w:pPr>
            <w:r>
              <w:rPr>
                <w:rFonts w:hint="eastAsia"/>
              </w:rPr>
              <w:t>实体类英文名</w:t>
            </w:r>
          </w:p>
        </w:tc>
      </w:tr>
      <w:tr w:rsidR="00406415" w14:paraId="0A2265C8" w14:textId="77777777" w:rsidTr="0017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3643BBE0" w14:textId="77777777" w:rsidR="00406415" w:rsidRPr="00511C2D" w:rsidRDefault="00406415" w:rsidP="00174726">
            <w:pPr>
              <w:pStyle w:val="a0"/>
              <w:ind w:firstLine="482"/>
            </w:pPr>
            <w:r>
              <w:t>N</w:t>
            </w:r>
            <w:r>
              <w:rPr>
                <w:rFonts w:hint="eastAsia"/>
              </w:rPr>
              <w:t>ame</w:t>
            </w:r>
          </w:p>
        </w:tc>
        <w:tc>
          <w:tcPr>
            <w:tcW w:w="2627" w:type="dxa"/>
          </w:tcPr>
          <w:p w14:paraId="5F8B5C76" w14:textId="77777777" w:rsidR="00406415" w:rsidRPr="00511C2D" w:rsidRDefault="00406415" w:rsidP="00406415">
            <w:pPr>
              <w:pStyle w:val="a0"/>
              <w:ind w:firstLine="480"/>
              <w:cnfStyle w:val="000000100000" w:firstRow="0" w:lastRow="0" w:firstColumn="0" w:lastColumn="0" w:oddVBand="0" w:evenVBand="0" w:oddHBand="1" w:evenHBand="0" w:firstRowFirstColumn="0" w:firstRowLastColumn="0" w:lastRowFirstColumn="0" w:lastRowLastColumn="0"/>
            </w:pPr>
            <w:r>
              <w:t>Varchar2(32)</w:t>
            </w:r>
          </w:p>
        </w:tc>
        <w:tc>
          <w:tcPr>
            <w:tcW w:w="2462" w:type="dxa"/>
          </w:tcPr>
          <w:p w14:paraId="0066FDC7" w14:textId="77777777" w:rsidR="00406415" w:rsidRPr="00511C2D" w:rsidRDefault="00406415" w:rsidP="00406415">
            <w:pPr>
              <w:pStyle w:val="a0"/>
              <w:ind w:firstLine="480"/>
              <w:cnfStyle w:val="000000100000" w:firstRow="0" w:lastRow="0" w:firstColumn="0" w:lastColumn="0" w:oddVBand="0" w:evenVBand="0" w:oddHBand="1" w:evenHBand="0" w:firstRowFirstColumn="0" w:firstRowLastColumn="0" w:lastRowFirstColumn="0" w:lastRowLastColumn="0"/>
            </w:pPr>
            <w:r>
              <w:rPr>
                <w:rFonts w:hint="eastAsia"/>
              </w:rPr>
              <w:t>实体类中文名</w:t>
            </w:r>
          </w:p>
        </w:tc>
      </w:tr>
      <w:tr w:rsidR="00406415" w14:paraId="7FC29611" w14:textId="77777777" w:rsidTr="00174726">
        <w:tc>
          <w:tcPr>
            <w:cnfStyle w:val="001000000000" w:firstRow="0" w:lastRow="0" w:firstColumn="1" w:lastColumn="0" w:oddVBand="0" w:evenVBand="0" w:oddHBand="0" w:evenHBand="0" w:firstRowFirstColumn="0" w:firstRowLastColumn="0" w:lastRowFirstColumn="0" w:lastRowLastColumn="0"/>
            <w:tcW w:w="2593" w:type="dxa"/>
          </w:tcPr>
          <w:p w14:paraId="64A75CC2" w14:textId="77777777" w:rsidR="00406415" w:rsidRPr="00511C2D" w:rsidRDefault="00406415" w:rsidP="00174726">
            <w:pPr>
              <w:pStyle w:val="a0"/>
              <w:ind w:firstLine="482"/>
            </w:pPr>
            <w:r>
              <w:t>classPath</w:t>
            </w:r>
          </w:p>
        </w:tc>
        <w:tc>
          <w:tcPr>
            <w:tcW w:w="2627" w:type="dxa"/>
          </w:tcPr>
          <w:p w14:paraId="039E620D" w14:textId="77777777" w:rsidR="00406415" w:rsidRPr="00511C2D" w:rsidRDefault="00406415" w:rsidP="00406415">
            <w:pPr>
              <w:pStyle w:val="a0"/>
              <w:ind w:firstLine="480"/>
              <w:cnfStyle w:val="000000000000" w:firstRow="0" w:lastRow="0" w:firstColumn="0" w:lastColumn="0" w:oddVBand="0" w:evenVBand="0" w:oddHBand="0" w:evenHBand="0" w:firstRowFirstColumn="0" w:firstRowLastColumn="0" w:lastRowFirstColumn="0" w:lastRowLastColumn="0"/>
            </w:pPr>
            <w:r w:rsidRPr="00511C2D">
              <w:t>V</w:t>
            </w:r>
            <w:r w:rsidRPr="00511C2D">
              <w:rPr>
                <w:rFonts w:hint="eastAsia"/>
              </w:rPr>
              <w:t>archar2(32)</w:t>
            </w:r>
          </w:p>
        </w:tc>
        <w:tc>
          <w:tcPr>
            <w:tcW w:w="2462" w:type="dxa"/>
          </w:tcPr>
          <w:p w14:paraId="6E244045" w14:textId="77777777" w:rsidR="00406415" w:rsidRPr="00511C2D" w:rsidRDefault="00406415" w:rsidP="00406415">
            <w:pPr>
              <w:pStyle w:val="a0"/>
              <w:ind w:firstLine="480"/>
              <w:cnfStyle w:val="000000000000" w:firstRow="0" w:lastRow="0" w:firstColumn="0" w:lastColumn="0" w:oddVBand="0" w:evenVBand="0" w:oddHBand="0" w:evenHBand="0" w:firstRowFirstColumn="0" w:firstRowLastColumn="0" w:lastRowFirstColumn="0" w:lastRowLastColumn="0"/>
            </w:pPr>
            <w:r>
              <w:rPr>
                <w:rFonts w:hint="eastAsia"/>
              </w:rPr>
              <w:t>实体类包名</w:t>
            </w:r>
          </w:p>
        </w:tc>
      </w:tr>
      <w:tr w:rsidR="00406415" w14:paraId="43B3D538" w14:textId="77777777" w:rsidTr="0017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670405E1" w14:textId="77777777" w:rsidR="00406415" w:rsidRPr="00511C2D" w:rsidRDefault="00406415" w:rsidP="00174726">
            <w:pPr>
              <w:pStyle w:val="a0"/>
              <w:ind w:firstLine="482"/>
            </w:pPr>
            <w:r w:rsidRPr="00511C2D">
              <w:t>C</w:t>
            </w:r>
            <w:r w:rsidRPr="00511C2D">
              <w:rPr>
                <w:rFonts w:hint="eastAsia"/>
              </w:rPr>
              <w:t>reateDate</w:t>
            </w:r>
          </w:p>
        </w:tc>
        <w:tc>
          <w:tcPr>
            <w:tcW w:w="2627" w:type="dxa"/>
          </w:tcPr>
          <w:p w14:paraId="206284BF" w14:textId="77777777" w:rsidR="00406415" w:rsidRPr="00511C2D" w:rsidRDefault="00406415" w:rsidP="00406415">
            <w:pPr>
              <w:pStyle w:val="a0"/>
              <w:ind w:firstLine="480"/>
              <w:cnfStyle w:val="000000100000" w:firstRow="0" w:lastRow="0" w:firstColumn="0" w:lastColumn="0" w:oddVBand="0" w:evenVBand="0" w:oddHBand="1" w:evenHBand="0" w:firstRowFirstColumn="0" w:firstRowLastColumn="0" w:lastRowFirstColumn="0" w:lastRowLastColumn="0"/>
            </w:pPr>
            <w:r w:rsidRPr="00511C2D">
              <w:t>D</w:t>
            </w:r>
            <w:r w:rsidRPr="00511C2D">
              <w:rPr>
                <w:rFonts w:hint="eastAsia"/>
              </w:rPr>
              <w:t>ate</w:t>
            </w:r>
          </w:p>
        </w:tc>
        <w:tc>
          <w:tcPr>
            <w:tcW w:w="2462" w:type="dxa"/>
          </w:tcPr>
          <w:p w14:paraId="7E8B5E76" w14:textId="77777777" w:rsidR="00406415" w:rsidRPr="00511C2D" w:rsidRDefault="00406415" w:rsidP="00406415">
            <w:pPr>
              <w:pStyle w:val="a0"/>
              <w:ind w:firstLine="480"/>
              <w:cnfStyle w:val="000000100000" w:firstRow="0" w:lastRow="0" w:firstColumn="0" w:lastColumn="0" w:oddVBand="0" w:evenVBand="0" w:oddHBand="1" w:evenHBand="0" w:firstRowFirstColumn="0" w:firstRowLastColumn="0" w:lastRowFirstColumn="0" w:lastRowLastColumn="0"/>
            </w:pPr>
            <w:r>
              <w:rPr>
                <w:rFonts w:hint="eastAsia"/>
              </w:rPr>
              <w:t>创建</w:t>
            </w:r>
            <w:r w:rsidRPr="00511C2D">
              <w:rPr>
                <w:rFonts w:hint="eastAsia"/>
              </w:rPr>
              <w:t>时间</w:t>
            </w:r>
          </w:p>
        </w:tc>
      </w:tr>
    </w:tbl>
    <w:p w14:paraId="6507A506" w14:textId="77777777" w:rsidR="00406415" w:rsidRDefault="00406415" w:rsidP="00406415">
      <w:pPr>
        <w:pStyle w:val="a0"/>
        <w:ind w:firstLine="480"/>
      </w:pPr>
      <w:r>
        <w:rPr>
          <w:rFonts w:hint="eastAsia"/>
        </w:rPr>
        <w:t>业务流程绑定表</w:t>
      </w:r>
    </w:p>
    <w:tbl>
      <w:tblPr>
        <w:tblStyle w:val="affb"/>
        <w:tblW w:w="0" w:type="auto"/>
        <w:tblLook w:val="04A0" w:firstRow="1" w:lastRow="0" w:firstColumn="1" w:lastColumn="0" w:noHBand="0" w:noVBand="1"/>
      </w:tblPr>
      <w:tblGrid>
        <w:gridCol w:w="2593"/>
        <w:gridCol w:w="2627"/>
        <w:gridCol w:w="2462"/>
      </w:tblGrid>
      <w:tr w:rsidR="00406415" w14:paraId="16FDABB9" w14:textId="77777777" w:rsidTr="0017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7152D5A8" w14:textId="77777777" w:rsidR="00406415" w:rsidRPr="00511C2D" w:rsidRDefault="00406415" w:rsidP="00406415">
            <w:pPr>
              <w:pStyle w:val="a0"/>
              <w:ind w:firstLine="482"/>
            </w:pPr>
            <w:r w:rsidRPr="00511C2D">
              <w:rPr>
                <w:rFonts w:hint="eastAsia"/>
              </w:rPr>
              <w:t>名称</w:t>
            </w:r>
          </w:p>
        </w:tc>
        <w:tc>
          <w:tcPr>
            <w:tcW w:w="2627" w:type="dxa"/>
          </w:tcPr>
          <w:p w14:paraId="11DB7F40" w14:textId="77777777" w:rsidR="00406415" w:rsidRPr="00511C2D" w:rsidRDefault="00406415" w:rsidP="00174726">
            <w:pPr>
              <w:pStyle w:val="a0"/>
              <w:ind w:firstLine="482"/>
              <w:cnfStyle w:val="100000000000" w:firstRow="1" w:lastRow="0" w:firstColumn="0" w:lastColumn="0" w:oddVBand="0" w:evenVBand="0" w:oddHBand="0" w:evenHBand="0" w:firstRowFirstColumn="0" w:firstRowLastColumn="0" w:lastRowFirstColumn="0" w:lastRowLastColumn="0"/>
            </w:pPr>
            <w:r w:rsidRPr="00511C2D">
              <w:rPr>
                <w:rFonts w:hint="eastAsia"/>
              </w:rPr>
              <w:t>类型</w:t>
            </w:r>
          </w:p>
        </w:tc>
        <w:tc>
          <w:tcPr>
            <w:tcW w:w="2462" w:type="dxa"/>
          </w:tcPr>
          <w:p w14:paraId="2CAD7F69" w14:textId="77777777" w:rsidR="00406415" w:rsidRPr="00511C2D" w:rsidRDefault="00406415" w:rsidP="00174726">
            <w:pPr>
              <w:pStyle w:val="a0"/>
              <w:ind w:firstLine="482"/>
              <w:cnfStyle w:val="100000000000" w:firstRow="1" w:lastRow="0" w:firstColumn="0" w:lastColumn="0" w:oddVBand="0" w:evenVBand="0" w:oddHBand="0" w:evenHBand="0" w:firstRowFirstColumn="0" w:firstRowLastColumn="0" w:lastRowFirstColumn="0" w:lastRowLastColumn="0"/>
            </w:pPr>
            <w:r w:rsidRPr="00511C2D">
              <w:rPr>
                <w:rFonts w:hint="eastAsia"/>
              </w:rPr>
              <w:t>描述</w:t>
            </w:r>
          </w:p>
        </w:tc>
      </w:tr>
      <w:tr w:rsidR="00406415" w14:paraId="2330D01F" w14:textId="77777777" w:rsidTr="0017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1CB1A41D" w14:textId="77777777" w:rsidR="00406415" w:rsidRPr="00511C2D" w:rsidRDefault="00406415" w:rsidP="00174726">
            <w:pPr>
              <w:pStyle w:val="a0"/>
              <w:ind w:firstLine="482"/>
            </w:pPr>
            <w:r w:rsidRPr="00511C2D">
              <w:t>I</w:t>
            </w:r>
            <w:r w:rsidRPr="00511C2D">
              <w:rPr>
                <w:rFonts w:hint="eastAsia"/>
              </w:rPr>
              <w:t>d</w:t>
            </w:r>
          </w:p>
        </w:tc>
        <w:tc>
          <w:tcPr>
            <w:tcW w:w="2627" w:type="dxa"/>
          </w:tcPr>
          <w:p w14:paraId="65F1A015" w14:textId="77777777" w:rsidR="00406415" w:rsidRPr="00511C2D" w:rsidRDefault="00406415" w:rsidP="00174726">
            <w:pPr>
              <w:pStyle w:val="a0"/>
              <w:ind w:firstLine="480"/>
              <w:cnfStyle w:val="000000100000" w:firstRow="0" w:lastRow="0" w:firstColumn="0" w:lastColumn="0" w:oddVBand="0" w:evenVBand="0" w:oddHBand="1" w:evenHBand="0" w:firstRowFirstColumn="0" w:firstRowLastColumn="0" w:lastRowFirstColumn="0" w:lastRowLastColumn="0"/>
            </w:pPr>
            <w:r w:rsidRPr="00511C2D">
              <w:t>V</w:t>
            </w:r>
            <w:r w:rsidRPr="00511C2D">
              <w:rPr>
                <w:rFonts w:hint="eastAsia"/>
              </w:rPr>
              <w:t>archar2(32)</w:t>
            </w:r>
          </w:p>
        </w:tc>
        <w:tc>
          <w:tcPr>
            <w:tcW w:w="2462" w:type="dxa"/>
          </w:tcPr>
          <w:p w14:paraId="019744A3" w14:textId="77777777" w:rsidR="00406415" w:rsidRPr="00511C2D" w:rsidRDefault="00406415" w:rsidP="00174726">
            <w:pPr>
              <w:pStyle w:val="a0"/>
              <w:ind w:firstLine="480"/>
              <w:cnfStyle w:val="000000100000" w:firstRow="0" w:lastRow="0" w:firstColumn="0" w:lastColumn="0" w:oddVBand="0" w:evenVBand="0" w:oddHBand="1" w:evenHBand="0" w:firstRowFirstColumn="0" w:firstRowLastColumn="0" w:lastRowFirstColumn="0" w:lastRowLastColumn="0"/>
            </w:pPr>
            <w:r w:rsidRPr="00511C2D">
              <w:rPr>
                <w:rFonts w:hint="eastAsia"/>
              </w:rPr>
              <w:t>主键</w:t>
            </w:r>
            <w:r w:rsidRPr="00511C2D">
              <w:rPr>
                <w:rFonts w:hint="eastAsia"/>
              </w:rPr>
              <w:t>id</w:t>
            </w:r>
          </w:p>
        </w:tc>
      </w:tr>
      <w:tr w:rsidR="00406415" w14:paraId="124A56F3" w14:textId="77777777" w:rsidTr="00174726">
        <w:tc>
          <w:tcPr>
            <w:cnfStyle w:val="001000000000" w:firstRow="0" w:lastRow="0" w:firstColumn="1" w:lastColumn="0" w:oddVBand="0" w:evenVBand="0" w:oddHBand="0" w:evenHBand="0" w:firstRowFirstColumn="0" w:firstRowLastColumn="0" w:lastRowFirstColumn="0" w:lastRowLastColumn="0"/>
            <w:tcW w:w="2593" w:type="dxa"/>
          </w:tcPr>
          <w:p w14:paraId="22AD03DD" w14:textId="77777777" w:rsidR="00406415" w:rsidRPr="00511C2D" w:rsidRDefault="00406415" w:rsidP="00174726">
            <w:pPr>
              <w:pStyle w:val="a0"/>
              <w:ind w:firstLine="482"/>
            </w:pPr>
            <w:r>
              <w:t>K</w:t>
            </w:r>
            <w:r>
              <w:rPr>
                <w:rFonts w:hint="eastAsia"/>
              </w:rPr>
              <w:t>ey</w:t>
            </w:r>
          </w:p>
        </w:tc>
        <w:tc>
          <w:tcPr>
            <w:tcW w:w="2627" w:type="dxa"/>
          </w:tcPr>
          <w:p w14:paraId="627A0904" w14:textId="77777777" w:rsidR="00406415" w:rsidRPr="00511C2D" w:rsidRDefault="00406415" w:rsidP="00174726">
            <w:pPr>
              <w:pStyle w:val="a0"/>
              <w:ind w:firstLine="480"/>
              <w:cnfStyle w:val="000000000000" w:firstRow="0" w:lastRow="0" w:firstColumn="0" w:lastColumn="0" w:oddVBand="0" w:evenVBand="0" w:oddHBand="0" w:evenHBand="0" w:firstRowFirstColumn="0" w:firstRowLastColumn="0" w:lastRowFirstColumn="0" w:lastRowLastColumn="0"/>
            </w:pPr>
            <w:r w:rsidRPr="00511C2D">
              <w:t>V</w:t>
            </w:r>
            <w:r w:rsidRPr="00511C2D">
              <w:rPr>
                <w:rFonts w:hint="eastAsia"/>
              </w:rPr>
              <w:t>archar2(32)</w:t>
            </w:r>
          </w:p>
        </w:tc>
        <w:tc>
          <w:tcPr>
            <w:tcW w:w="2462" w:type="dxa"/>
          </w:tcPr>
          <w:p w14:paraId="7EB8CAD5" w14:textId="77777777" w:rsidR="00406415" w:rsidRPr="00511C2D" w:rsidRDefault="00406415" w:rsidP="00174726">
            <w:pPr>
              <w:pStyle w:val="a0"/>
              <w:ind w:firstLine="480"/>
              <w:cnfStyle w:val="000000000000" w:firstRow="0" w:lastRow="0" w:firstColumn="0" w:lastColumn="0" w:oddVBand="0" w:evenVBand="0" w:oddHBand="0" w:evenHBand="0" w:firstRowFirstColumn="0" w:firstRowLastColumn="0" w:lastRowFirstColumn="0" w:lastRowLastColumn="0"/>
            </w:pPr>
            <w:r>
              <w:rPr>
                <w:rFonts w:hint="eastAsia"/>
              </w:rPr>
              <w:t>流程定义</w:t>
            </w:r>
            <w:r>
              <w:rPr>
                <w:rFonts w:hint="eastAsia"/>
              </w:rPr>
              <w:t>key</w:t>
            </w:r>
          </w:p>
        </w:tc>
      </w:tr>
      <w:tr w:rsidR="00406415" w14:paraId="25DDC178" w14:textId="77777777" w:rsidTr="0017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48F66EA3" w14:textId="77777777" w:rsidR="00406415" w:rsidRPr="00511C2D" w:rsidRDefault="00406415" w:rsidP="00174726">
            <w:pPr>
              <w:pStyle w:val="a0"/>
              <w:ind w:firstLine="482"/>
            </w:pPr>
            <w:r>
              <w:rPr>
                <w:rFonts w:hint="eastAsia"/>
              </w:rPr>
              <w:t>busId</w:t>
            </w:r>
          </w:p>
        </w:tc>
        <w:tc>
          <w:tcPr>
            <w:tcW w:w="2627" w:type="dxa"/>
          </w:tcPr>
          <w:p w14:paraId="30FF2C32" w14:textId="77777777" w:rsidR="00406415" w:rsidRPr="00511C2D" w:rsidRDefault="00406415" w:rsidP="00174726">
            <w:pPr>
              <w:pStyle w:val="a0"/>
              <w:ind w:firstLine="480"/>
              <w:cnfStyle w:val="000000100000" w:firstRow="0" w:lastRow="0" w:firstColumn="0" w:lastColumn="0" w:oddVBand="0" w:evenVBand="0" w:oddHBand="1" w:evenHBand="0" w:firstRowFirstColumn="0" w:firstRowLastColumn="0" w:lastRowFirstColumn="0" w:lastRowLastColumn="0"/>
            </w:pPr>
            <w:r>
              <w:t>Varchar2(32)</w:t>
            </w:r>
          </w:p>
        </w:tc>
        <w:tc>
          <w:tcPr>
            <w:tcW w:w="2462" w:type="dxa"/>
          </w:tcPr>
          <w:p w14:paraId="484F50DB" w14:textId="77777777" w:rsidR="00406415" w:rsidRPr="00511C2D" w:rsidRDefault="00406415" w:rsidP="00174726">
            <w:pPr>
              <w:pStyle w:val="a0"/>
              <w:ind w:firstLine="480"/>
              <w:cnfStyle w:val="000000100000" w:firstRow="0" w:lastRow="0" w:firstColumn="0" w:lastColumn="0" w:oddVBand="0" w:evenVBand="0" w:oddHBand="1" w:evenHBand="0" w:firstRowFirstColumn="0" w:firstRowLastColumn="0" w:lastRowFirstColumn="0" w:lastRowLastColumn="0"/>
            </w:pPr>
            <w:r>
              <w:rPr>
                <w:rFonts w:hint="eastAsia"/>
              </w:rPr>
              <w:t>业务表主键</w:t>
            </w:r>
            <w:r>
              <w:rPr>
                <w:rFonts w:hint="eastAsia"/>
              </w:rPr>
              <w:t>id</w:t>
            </w:r>
          </w:p>
        </w:tc>
      </w:tr>
      <w:tr w:rsidR="00406415" w14:paraId="09647BF0" w14:textId="77777777" w:rsidTr="00174726">
        <w:tc>
          <w:tcPr>
            <w:cnfStyle w:val="001000000000" w:firstRow="0" w:lastRow="0" w:firstColumn="1" w:lastColumn="0" w:oddVBand="0" w:evenVBand="0" w:oddHBand="0" w:evenHBand="0" w:firstRowFirstColumn="0" w:firstRowLastColumn="0" w:lastRowFirstColumn="0" w:lastRowLastColumn="0"/>
            <w:tcW w:w="2593" w:type="dxa"/>
          </w:tcPr>
          <w:p w14:paraId="4753DF40" w14:textId="77777777" w:rsidR="00406415" w:rsidRPr="00511C2D" w:rsidRDefault="00406415" w:rsidP="00174726">
            <w:pPr>
              <w:pStyle w:val="a0"/>
              <w:ind w:firstLine="482"/>
            </w:pPr>
            <w:r>
              <w:rPr>
                <w:rFonts w:hint="eastAsia"/>
              </w:rPr>
              <w:t>busPro</w:t>
            </w:r>
          </w:p>
        </w:tc>
        <w:tc>
          <w:tcPr>
            <w:tcW w:w="2627" w:type="dxa"/>
          </w:tcPr>
          <w:p w14:paraId="77A87F1A" w14:textId="77777777" w:rsidR="00406415" w:rsidRPr="00511C2D" w:rsidRDefault="00406415" w:rsidP="00406415">
            <w:pPr>
              <w:pStyle w:val="a0"/>
              <w:ind w:firstLine="480"/>
              <w:cnfStyle w:val="000000000000" w:firstRow="0" w:lastRow="0" w:firstColumn="0" w:lastColumn="0" w:oddVBand="0" w:evenVBand="0" w:oddHBand="0" w:evenHBand="0" w:firstRowFirstColumn="0" w:firstRowLastColumn="0" w:lastRowFirstColumn="0" w:lastRowLastColumn="0"/>
            </w:pPr>
            <w:r w:rsidRPr="00511C2D">
              <w:t>V</w:t>
            </w:r>
            <w:r w:rsidRPr="00511C2D">
              <w:rPr>
                <w:rFonts w:hint="eastAsia"/>
              </w:rPr>
              <w:t>archar2(32)</w:t>
            </w:r>
          </w:p>
        </w:tc>
        <w:tc>
          <w:tcPr>
            <w:tcW w:w="2462" w:type="dxa"/>
          </w:tcPr>
          <w:p w14:paraId="1620F505" w14:textId="77777777" w:rsidR="00406415" w:rsidRPr="00511C2D" w:rsidRDefault="00406415" w:rsidP="00406415">
            <w:pPr>
              <w:pStyle w:val="a0"/>
              <w:ind w:firstLine="480"/>
              <w:cnfStyle w:val="000000000000" w:firstRow="0" w:lastRow="0" w:firstColumn="0" w:lastColumn="0" w:oddVBand="0" w:evenVBand="0" w:oddHBand="0" w:evenHBand="0" w:firstRowFirstColumn="0" w:firstRowLastColumn="0" w:lastRowFirstColumn="0" w:lastRowLastColumn="0"/>
            </w:pPr>
            <w:r>
              <w:rPr>
                <w:rFonts w:hint="eastAsia"/>
              </w:rPr>
              <w:t>绑定的属性名称</w:t>
            </w:r>
          </w:p>
        </w:tc>
      </w:tr>
      <w:tr w:rsidR="00406415" w14:paraId="111A1C71" w14:textId="77777777" w:rsidTr="0017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14:paraId="6EF365B9" w14:textId="77777777" w:rsidR="00406415" w:rsidRDefault="00406415" w:rsidP="00174726">
            <w:pPr>
              <w:pStyle w:val="a0"/>
              <w:ind w:firstLine="482"/>
            </w:pPr>
            <w:r>
              <w:rPr>
                <w:rFonts w:hint="eastAsia"/>
              </w:rPr>
              <w:t>busValue</w:t>
            </w:r>
          </w:p>
        </w:tc>
        <w:tc>
          <w:tcPr>
            <w:tcW w:w="2627" w:type="dxa"/>
          </w:tcPr>
          <w:p w14:paraId="0A926B9D" w14:textId="77777777" w:rsidR="00406415" w:rsidRPr="00511C2D" w:rsidRDefault="00406415" w:rsidP="00406415">
            <w:pPr>
              <w:pStyle w:val="a0"/>
              <w:ind w:firstLine="480"/>
              <w:cnfStyle w:val="000000100000" w:firstRow="0" w:lastRow="0" w:firstColumn="0" w:lastColumn="0" w:oddVBand="0" w:evenVBand="0" w:oddHBand="1" w:evenHBand="0" w:firstRowFirstColumn="0" w:firstRowLastColumn="0" w:lastRowFirstColumn="0" w:lastRowLastColumn="0"/>
            </w:pPr>
            <w:r>
              <w:t>V</w:t>
            </w:r>
            <w:r>
              <w:rPr>
                <w:rFonts w:hint="eastAsia"/>
              </w:rPr>
              <w:t>archar2(32)</w:t>
            </w:r>
          </w:p>
        </w:tc>
        <w:tc>
          <w:tcPr>
            <w:tcW w:w="2462" w:type="dxa"/>
          </w:tcPr>
          <w:p w14:paraId="2E370DD3" w14:textId="77777777" w:rsidR="00406415" w:rsidRDefault="00406415" w:rsidP="00406415">
            <w:pPr>
              <w:pStyle w:val="a0"/>
              <w:ind w:firstLine="480"/>
              <w:cnfStyle w:val="000000100000" w:firstRow="0" w:lastRow="0" w:firstColumn="0" w:lastColumn="0" w:oddVBand="0" w:evenVBand="0" w:oddHBand="1" w:evenHBand="0" w:firstRowFirstColumn="0" w:firstRowLastColumn="0" w:lastRowFirstColumn="0" w:lastRowLastColumn="0"/>
            </w:pPr>
            <w:r>
              <w:rPr>
                <w:rFonts w:hint="eastAsia"/>
              </w:rPr>
              <w:t>绑定的属性值</w:t>
            </w:r>
          </w:p>
        </w:tc>
      </w:tr>
      <w:tr w:rsidR="00406415" w14:paraId="18D401F4" w14:textId="77777777" w:rsidTr="00174726">
        <w:tc>
          <w:tcPr>
            <w:cnfStyle w:val="001000000000" w:firstRow="0" w:lastRow="0" w:firstColumn="1" w:lastColumn="0" w:oddVBand="0" w:evenVBand="0" w:oddHBand="0" w:evenHBand="0" w:firstRowFirstColumn="0" w:firstRowLastColumn="0" w:lastRowFirstColumn="0" w:lastRowLastColumn="0"/>
            <w:tcW w:w="2593" w:type="dxa"/>
          </w:tcPr>
          <w:p w14:paraId="31C1C4C9" w14:textId="77777777" w:rsidR="00406415" w:rsidRPr="00511C2D" w:rsidRDefault="00406415" w:rsidP="00174726">
            <w:pPr>
              <w:pStyle w:val="a0"/>
              <w:ind w:firstLine="482"/>
            </w:pPr>
            <w:r w:rsidRPr="00511C2D">
              <w:t>C</w:t>
            </w:r>
            <w:r w:rsidRPr="00511C2D">
              <w:rPr>
                <w:rFonts w:hint="eastAsia"/>
              </w:rPr>
              <w:t>reateDate</w:t>
            </w:r>
          </w:p>
        </w:tc>
        <w:tc>
          <w:tcPr>
            <w:tcW w:w="2627" w:type="dxa"/>
          </w:tcPr>
          <w:p w14:paraId="71A73386" w14:textId="77777777" w:rsidR="00406415" w:rsidRPr="00511C2D" w:rsidRDefault="00406415" w:rsidP="00174726">
            <w:pPr>
              <w:pStyle w:val="a0"/>
              <w:ind w:firstLine="480"/>
              <w:cnfStyle w:val="000000000000" w:firstRow="0" w:lastRow="0" w:firstColumn="0" w:lastColumn="0" w:oddVBand="0" w:evenVBand="0" w:oddHBand="0" w:evenHBand="0" w:firstRowFirstColumn="0" w:firstRowLastColumn="0" w:lastRowFirstColumn="0" w:lastRowLastColumn="0"/>
            </w:pPr>
            <w:r w:rsidRPr="00511C2D">
              <w:t>D</w:t>
            </w:r>
            <w:r w:rsidRPr="00511C2D">
              <w:rPr>
                <w:rFonts w:hint="eastAsia"/>
              </w:rPr>
              <w:t>ate</w:t>
            </w:r>
          </w:p>
        </w:tc>
        <w:tc>
          <w:tcPr>
            <w:tcW w:w="2462" w:type="dxa"/>
          </w:tcPr>
          <w:p w14:paraId="36709A16" w14:textId="77777777" w:rsidR="00406415" w:rsidRPr="00511C2D" w:rsidRDefault="00406415" w:rsidP="00406415">
            <w:pPr>
              <w:pStyle w:val="a0"/>
              <w:ind w:firstLine="480"/>
              <w:cnfStyle w:val="000000000000" w:firstRow="0" w:lastRow="0" w:firstColumn="0" w:lastColumn="0" w:oddVBand="0" w:evenVBand="0" w:oddHBand="0" w:evenHBand="0" w:firstRowFirstColumn="0" w:firstRowLastColumn="0" w:lastRowFirstColumn="0" w:lastRowLastColumn="0"/>
            </w:pPr>
            <w:r>
              <w:rPr>
                <w:rFonts w:hint="eastAsia"/>
              </w:rPr>
              <w:t>创建</w:t>
            </w:r>
            <w:r w:rsidRPr="00511C2D">
              <w:rPr>
                <w:rFonts w:hint="eastAsia"/>
              </w:rPr>
              <w:t>时间</w:t>
            </w:r>
          </w:p>
        </w:tc>
      </w:tr>
    </w:tbl>
    <w:p w14:paraId="185BBDD1" w14:textId="77777777" w:rsidR="00406415" w:rsidRDefault="00406415" w:rsidP="00406415">
      <w:pPr>
        <w:pStyle w:val="a0"/>
        <w:ind w:firstLine="480"/>
      </w:pPr>
    </w:p>
    <w:p w14:paraId="128DBC0B" w14:textId="77777777" w:rsidR="00AB5CE5" w:rsidRDefault="001F47B7" w:rsidP="003067DB">
      <w:pPr>
        <w:pStyle w:val="2"/>
        <w:spacing w:before="156" w:after="156"/>
      </w:pPr>
      <w:bookmarkStart w:id="129" w:name="_Toc355354311"/>
      <w:commentRangeEnd w:id="126"/>
      <w:r>
        <w:rPr>
          <w:rStyle w:val="aff6"/>
          <w:rFonts w:eastAsia="宋体"/>
        </w:rPr>
        <w:lastRenderedPageBreak/>
        <w:commentReference w:id="126"/>
      </w:r>
      <w:commentRangeStart w:id="130"/>
      <w:r w:rsidR="003067DB">
        <w:rPr>
          <w:rFonts w:hint="eastAsia"/>
        </w:rPr>
        <w:t>流程设计</w:t>
      </w:r>
      <w:bookmarkEnd w:id="129"/>
    </w:p>
    <w:p w14:paraId="62739F8D" w14:textId="77777777" w:rsidR="003067DB" w:rsidRPr="003067DB" w:rsidRDefault="003067DB" w:rsidP="003067DB">
      <w:pPr>
        <w:pStyle w:val="a0"/>
        <w:ind w:firstLine="480"/>
      </w:pPr>
      <w:r>
        <w:rPr>
          <w:rFonts w:hint="eastAsia"/>
        </w:rPr>
        <w:t>使用</w:t>
      </w:r>
      <w:r>
        <w:rPr>
          <w:rFonts w:hint="eastAsia"/>
        </w:rPr>
        <w:t>eclipse</w:t>
      </w:r>
      <w:r>
        <w:rPr>
          <w:rFonts w:hint="eastAsia"/>
        </w:rPr>
        <w:t>的</w:t>
      </w:r>
      <w:r>
        <w:rPr>
          <w:rFonts w:hint="eastAsia"/>
        </w:rPr>
        <w:t>Activiti</w:t>
      </w:r>
      <w:r>
        <w:rPr>
          <w:rFonts w:hint="eastAsia"/>
        </w:rPr>
        <w:t>插件进行基于</w:t>
      </w:r>
      <w:r>
        <w:rPr>
          <w:rFonts w:hint="eastAsia"/>
        </w:rPr>
        <w:t>BPMN2.0</w:t>
      </w:r>
      <w:r>
        <w:rPr>
          <w:rFonts w:hint="eastAsia"/>
        </w:rPr>
        <w:t>的流程图设计</w:t>
      </w:r>
      <w:r w:rsidR="001067E5">
        <w:rPr>
          <w:rFonts w:hint="eastAsia"/>
        </w:rPr>
        <w:t>：</w:t>
      </w:r>
    </w:p>
    <w:p w14:paraId="08BCCED9" w14:textId="77777777" w:rsidR="003067DB" w:rsidRDefault="003067DB" w:rsidP="003067DB">
      <w:pPr>
        <w:pStyle w:val="a0"/>
        <w:ind w:firstLine="480"/>
      </w:pPr>
      <w:r w:rsidRPr="003067DB">
        <w:rPr>
          <w:noProof/>
        </w:rPr>
        <w:drawing>
          <wp:inline distT="0" distB="0" distL="0" distR="0" wp14:anchorId="7F7B638E" wp14:editId="3BA74216">
            <wp:extent cx="5019675" cy="1548415"/>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029933" cy="1551579"/>
                    </a:xfrm>
                    <a:prstGeom prst="rect">
                      <a:avLst/>
                    </a:prstGeom>
                    <a:noFill/>
                    <a:ln w="9525">
                      <a:noFill/>
                      <a:miter lim="800000"/>
                      <a:headEnd/>
                      <a:tailEnd/>
                    </a:ln>
                  </pic:spPr>
                </pic:pic>
              </a:graphicData>
            </a:graphic>
          </wp:inline>
        </w:drawing>
      </w:r>
    </w:p>
    <w:p w14:paraId="4E582084" w14:textId="558C61F4" w:rsidR="00302B35" w:rsidRDefault="001F47B7" w:rsidP="00763856">
      <w:pPr>
        <w:pStyle w:val="2"/>
        <w:spacing w:before="156" w:after="156"/>
      </w:pPr>
      <w:bookmarkStart w:id="131" w:name="_Toc355354312"/>
      <w:commentRangeEnd w:id="130"/>
      <w:r>
        <w:rPr>
          <w:rStyle w:val="aff6"/>
          <w:rFonts w:eastAsia="宋体"/>
        </w:rPr>
        <w:commentReference w:id="130"/>
      </w:r>
      <w:ins w:id="132" w:author="liying" w:date="2013-05-01T21:57:00Z">
        <w:r w:rsidR="00AC4E42">
          <w:rPr>
            <w:rFonts w:hint="eastAsia"/>
          </w:rPr>
          <w:t>具体</w:t>
        </w:r>
      </w:ins>
      <w:del w:id="133" w:author="liying" w:date="2013-05-01T21:57:00Z">
        <w:r w:rsidR="00763856" w:rsidDel="00AC4E42">
          <w:rPr>
            <w:rFonts w:hint="eastAsia"/>
          </w:rPr>
          <w:delText>代码</w:delText>
        </w:r>
      </w:del>
      <w:r w:rsidR="00763856">
        <w:rPr>
          <w:rFonts w:hint="eastAsia"/>
        </w:rPr>
        <w:t>实现</w:t>
      </w:r>
      <w:bookmarkEnd w:id="131"/>
    </w:p>
    <w:p w14:paraId="25E43EF2" w14:textId="40445BB5" w:rsidR="00302B35" w:rsidRDefault="003C17EE" w:rsidP="00DD2D28">
      <w:pPr>
        <w:pStyle w:val="3"/>
        <w:numPr>
          <w:ilvl w:val="2"/>
          <w:numId w:val="2"/>
        </w:numPr>
        <w:spacing w:before="156" w:after="156"/>
        <w:ind w:left="0" w:firstLine="0"/>
      </w:pPr>
      <w:bookmarkStart w:id="134" w:name="_Toc355354313"/>
      <w:r>
        <w:rPr>
          <w:rFonts w:hint="eastAsia"/>
        </w:rPr>
        <w:t>流程文件上传模块</w:t>
      </w:r>
      <w:bookmarkEnd w:id="134"/>
    </w:p>
    <w:p w14:paraId="404F9F55" w14:textId="77777777" w:rsidR="00415292" w:rsidRPr="00415292" w:rsidRDefault="003926D5" w:rsidP="00F62FB8">
      <w:pPr>
        <w:pStyle w:val="a0"/>
        <w:ind w:firstLine="480"/>
      </w:pPr>
      <w:r>
        <w:rPr>
          <w:rFonts w:hint="eastAsia"/>
        </w:rPr>
        <w:t>使用</w:t>
      </w:r>
      <w:r>
        <w:t xml:space="preserve">jquery </w:t>
      </w:r>
      <w:r w:rsidR="002003BB" w:rsidRPr="002003BB">
        <w:t>GooUploader</w:t>
      </w:r>
      <w:r w:rsidR="00445BD3">
        <w:rPr>
          <w:rFonts w:hint="eastAsia"/>
        </w:rPr>
        <w:t>组件</w:t>
      </w:r>
      <w:r>
        <w:rPr>
          <w:rFonts w:hint="eastAsia"/>
        </w:rPr>
        <w:t>进行多文件异步上传，</w:t>
      </w:r>
      <w:r w:rsidR="00F15977">
        <w:rPr>
          <w:rFonts w:hint="eastAsia"/>
        </w:rPr>
        <w:t>该上传组件式基于</w:t>
      </w:r>
      <w:r w:rsidR="00F15977">
        <w:rPr>
          <w:rFonts w:hint="eastAsia"/>
        </w:rPr>
        <w:t>swf</w:t>
      </w:r>
      <w:r w:rsidR="00F15977">
        <w:rPr>
          <w:rFonts w:hint="eastAsia"/>
        </w:rPr>
        <w:t>插件来实现的文件上传，后台需要通过</w:t>
      </w:r>
      <w:r w:rsidR="00F15977">
        <w:rPr>
          <w:rFonts w:hint="eastAsia"/>
        </w:rPr>
        <w:t>File</w:t>
      </w:r>
      <w:r w:rsidR="00F15977">
        <w:rPr>
          <w:rFonts w:hint="eastAsia"/>
        </w:rPr>
        <w:t>对象进行接收并保存到工程的</w:t>
      </w:r>
      <w:r w:rsidR="00F15977">
        <w:rPr>
          <w:rFonts w:hint="eastAsia"/>
        </w:rPr>
        <w:t>deployments</w:t>
      </w:r>
      <w:r w:rsidR="00F15977">
        <w:rPr>
          <w:rFonts w:hint="eastAsia"/>
        </w:rPr>
        <w:t>目录下</w:t>
      </w:r>
      <w:r w:rsidR="00F62FB8">
        <w:rPr>
          <w:rFonts w:hint="eastAsia"/>
        </w:rPr>
        <w:t>。</w:t>
      </w:r>
      <w:r w:rsidR="00F62FB8">
        <w:rPr>
          <w:rFonts w:hint="eastAsia"/>
        </w:rPr>
        <w:t>Activiti</w:t>
      </w:r>
      <w:r w:rsidR="00F62FB8">
        <w:rPr>
          <w:rFonts w:hint="eastAsia"/>
        </w:rPr>
        <w:t>支持三种类型流程文件的部署，包括</w:t>
      </w:r>
      <w:r w:rsidR="00F62FB8">
        <w:rPr>
          <w:rFonts w:hint="eastAsia"/>
        </w:rPr>
        <w:t>xml</w:t>
      </w:r>
      <w:r w:rsidR="00F62FB8">
        <w:rPr>
          <w:rFonts w:hint="eastAsia"/>
        </w:rPr>
        <w:t>、</w:t>
      </w:r>
      <w:r w:rsidR="00F62FB8">
        <w:rPr>
          <w:rFonts w:hint="eastAsia"/>
        </w:rPr>
        <w:t>zip</w:t>
      </w:r>
      <w:r w:rsidR="00F62FB8">
        <w:rPr>
          <w:rFonts w:hint="eastAsia"/>
        </w:rPr>
        <w:t>、</w:t>
      </w:r>
      <w:r w:rsidR="00F62FB8">
        <w:rPr>
          <w:rFonts w:hint="eastAsia"/>
        </w:rPr>
        <w:t>bar</w:t>
      </w:r>
      <w:r w:rsidR="00F62FB8">
        <w:rPr>
          <w:rFonts w:hint="eastAsia"/>
        </w:rPr>
        <w:t>格式的文件。通过判断文件的扩展名进行判断调用</w:t>
      </w:r>
      <w:r w:rsidR="00F62FB8">
        <w:rPr>
          <w:rFonts w:hint="eastAsia"/>
        </w:rPr>
        <w:t>Activiti</w:t>
      </w:r>
      <w:r w:rsidR="00F62FB8">
        <w:rPr>
          <w:rFonts w:hint="eastAsia"/>
        </w:rPr>
        <w:t>的哪个</w:t>
      </w:r>
      <w:r w:rsidR="00F62FB8">
        <w:rPr>
          <w:rFonts w:hint="eastAsia"/>
        </w:rPr>
        <w:t>api</w:t>
      </w:r>
      <w:r w:rsidR="00F62FB8">
        <w:rPr>
          <w:rFonts w:hint="eastAsia"/>
        </w:rPr>
        <w:t>方法进行流程部署</w:t>
      </w:r>
    </w:p>
    <w:tbl>
      <w:tblPr>
        <w:tblStyle w:val="af1"/>
        <w:tblW w:w="8789" w:type="dxa"/>
        <w:tblInd w:w="250" w:type="dxa"/>
        <w:tblLook w:val="04A0" w:firstRow="1" w:lastRow="0" w:firstColumn="1" w:lastColumn="0" w:noHBand="0" w:noVBand="1"/>
      </w:tblPr>
      <w:tblGrid>
        <w:gridCol w:w="8789"/>
      </w:tblGrid>
      <w:tr w:rsidR="004C35CD" w:rsidRPr="00324EB8" w14:paraId="3553B88D" w14:textId="77777777" w:rsidTr="00491656">
        <w:tc>
          <w:tcPr>
            <w:tcW w:w="8789" w:type="dxa"/>
            <w:shd w:val="clear" w:color="auto" w:fill="E5DFEC" w:themeFill="accent4" w:themeFillTint="33"/>
          </w:tcPr>
          <w:p w14:paraId="49A05C6A" w14:textId="77777777" w:rsidR="00F62FB8" w:rsidRPr="00F62FB8" w:rsidRDefault="00F62FB8" w:rsidP="00803C9E">
            <w:pPr>
              <w:autoSpaceDE w:val="0"/>
              <w:autoSpaceDN w:val="0"/>
              <w:adjustRightInd w:val="0"/>
              <w:spacing w:line="240" w:lineRule="auto"/>
              <w:ind w:firstLineChars="0" w:firstLine="0"/>
              <w:jc w:val="left"/>
              <w:rPr>
                <w:rFonts w:ascii="Times New Roman" w:eastAsia="宋体" w:hAnsi="Times New Roman" w:cs="Times New Roman"/>
              </w:rPr>
            </w:pPr>
            <w:commentRangeStart w:id="135"/>
            <w:r w:rsidRPr="00F62FB8">
              <w:rPr>
                <w:rFonts w:ascii="Times New Roman" w:eastAsia="宋体" w:hAnsi="Times New Roman" w:cs="Times New Roman"/>
              </w:rPr>
              <w:t>//</w:t>
            </w:r>
            <w:r w:rsidRPr="00F62FB8">
              <w:rPr>
                <w:rFonts w:ascii="Times New Roman" w:eastAsia="宋体" w:hAnsi="Times New Roman" w:cs="Times New Roman"/>
              </w:rPr>
              <w:t>截取文件的扩展名进行判断</w:t>
            </w:r>
          </w:p>
          <w:p w14:paraId="280634DD" w14:textId="77777777" w:rsidR="00F62FB8" w:rsidRPr="00F62FB8" w:rsidRDefault="00F62FB8" w:rsidP="00803C9E">
            <w:pPr>
              <w:autoSpaceDE w:val="0"/>
              <w:autoSpaceDN w:val="0"/>
              <w:adjustRightInd w:val="0"/>
              <w:spacing w:line="240" w:lineRule="auto"/>
              <w:ind w:firstLineChars="0" w:firstLine="0"/>
              <w:jc w:val="left"/>
              <w:rPr>
                <w:rFonts w:ascii="Times New Roman" w:eastAsia="宋体" w:hAnsi="Times New Roman" w:cs="Times New Roman"/>
              </w:rPr>
            </w:pPr>
            <w:r w:rsidRPr="00F62FB8">
              <w:rPr>
                <w:rFonts w:ascii="Times New Roman" w:eastAsia="宋体" w:hAnsi="Times New Roman" w:cs="Times New Roman"/>
              </w:rPr>
              <w:t xml:space="preserve">String ext=bpmnPath.substring(bpmnPath.lastIndexOf(".")).toLowerCase(); </w:t>
            </w:r>
          </w:p>
          <w:p w14:paraId="1126BA69" w14:textId="77777777" w:rsidR="00F62FB8" w:rsidRDefault="00F62FB8" w:rsidP="00F62FB8">
            <w:pPr>
              <w:autoSpaceDE w:val="0"/>
              <w:autoSpaceDN w:val="0"/>
              <w:adjustRightInd w:val="0"/>
              <w:spacing w:line="240" w:lineRule="auto"/>
              <w:ind w:firstLineChars="0" w:firstLine="0"/>
              <w:jc w:val="left"/>
              <w:rPr>
                <w:rFonts w:ascii="Times New Roman" w:eastAsia="宋体" w:hAnsi="Times New Roman" w:cs="Times New Roman"/>
              </w:rPr>
            </w:pPr>
            <w:r w:rsidRPr="00F62FB8">
              <w:rPr>
                <w:rFonts w:ascii="Times New Roman" w:eastAsia="宋体" w:hAnsi="Times New Roman" w:cs="Times New Roman"/>
              </w:rPr>
              <w:t>if(".xml".equals(ext)){</w:t>
            </w:r>
          </w:p>
          <w:p w14:paraId="15CA037F" w14:textId="77777777" w:rsidR="00430500" w:rsidRPr="00F62FB8" w:rsidRDefault="00430500" w:rsidP="00F62FB8">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部署</w:t>
            </w:r>
            <w:r>
              <w:rPr>
                <w:rFonts w:ascii="Times New Roman" w:eastAsia="宋体" w:hAnsi="Times New Roman" w:cs="Times New Roman" w:hint="eastAsia"/>
              </w:rPr>
              <w:t>xml</w:t>
            </w:r>
            <w:r>
              <w:rPr>
                <w:rFonts w:ascii="Times New Roman" w:eastAsia="宋体" w:hAnsi="Times New Roman" w:cs="Times New Roman" w:hint="eastAsia"/>
              </w:rPr>
              <w:t>格式的流程文件</w:t>
            </w:r>
          </w:p>
          <w:p w14:paraId="01F4DF34" w14:textId="77777777" w:rsidR="00803C9E" w:rsidRDefault="00803C9E" w:rsidP="00803C9E">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rPr>
              <w:tab/>
            </w:r>
            <w:r w:rsidR="00F62FB8" w:rsidRPr="00F62FB8">
              <w:rPr>
                <w:rFonts w:ascii="Times New Roman" w:eastAsia="宋体" w:hAnsi="Times New Roman" w:cs="Times New Roman"/>
              </w:rPr>
              <w:t>return</w:t>
            </w:r>
            <w:r>
              <w:rPr>
                <w:rFonts w:ascii="Times New Roman" w:eastAsia="宋体" w:hAnsi="Times New Roman" w:cs="Times New Roman" w:hint="eastAsia"/>
              </w:rPr>
              <w:t xml:space="preserve"> </w:t>
            </w:r>
            <w:r w:rsidRPr="00803C9E">
              <w:rPr>
                <w:rFonts w:ascii="Times New Roman" w:eastAsia="宋体" w:hAnsi="Times New Roman" w:cs="Times New Roman"/>
              </w:rPr>
              <w:t>repositoryService.createDeployment().addClasspathResource(bpmnPath).</w:t>
            </w:r>
          </w:p>
          <w:p w14:paraId="2A238CFB" w14:textId="77777777" w:rsidR="00F62FB8" w:rsidRPr="00F62FB8" w:rsidRDefault="00803C9E" w:rsidP="00803C9E">
            <w:pPr>
              <w:autoSpaceDE w:val="0"/>
              <w:autoSpaceDN w:val="0"/>
              <w:adjustRightInd w:val="0"/>
              <w:spacing w:line="240" w:lineRule="auto"/>
              <w:ind w:firstLine="480"/>
              <w:jc w:val="left"/>
              <w:rPr>
                <w:rFonts w:ascii="Times New Roman" w:eastAsia="宋体" w:hAnsi="Times New Roman" w:cs="Times New Roman"/>
              </w:rPr>
            </w:pPr>
            <w:r w:rsidRPr="00803C9E">
              <w:rPr>
                <w:rFonts w:ascii="Times New Roman" w:eastAsia="宋体" w:hAnsi="Times New Roman" w:cs="Times New Roman"/>
              </w:rPr>
              <w:t>deploy();</w:t>
            </w:r>
          </w:p>
          <w:p w14:paraId="30E450C7" w14:textId="77777777" w:rsidR="00F62FB8" w:rsidRDefault="00F62FB8" w:rsidP="00F62FB8">
            <w:pPr>
              <w:autoSpaceDE w:val="0"/>
              <w:autoSpaceDN w:val="0"/>
              <w:adjustRightInd w:val="0"/>
              <w:spacing w:line="240" w:lineRule="auto"/>
              <w:ind w:firstLineChars="0" w:firstLine="0"/>
              <w:jc w:val="left"/>
              <w:rPr>
                <w:rFonts w:ascii="Times New Roman" w:eastAsia="宋体" w:hAnsi="Times New Roman" w:cs="Times New Roman"/>
              </w:rPr>
            </w:pPr>
            <w:r w:rsidRPr="00F62FB8">
              <w:rPr>
                <w:rFonts w:ascii="Times New Roman" w:eastAsia="宋体" w:hAnsi="Times New Roman" w:cs="Times New Roman"/>
              </w:rPr>
              <w:t>}else if(".zip".equals(ext)){</w:t>
            </w:r>
          </w:p>
          <w:p w14:paraId="41FBB9BC" w14:textId="77777777" w:rsidR="00430500" w:rsidRPr="00F62FB8" w:rsidRDefault="00430500" w:rsidP="00F62FB8">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部署</w:t>
            </w:r>
            <w:r>
              <w:rPr>
                <w:rFonts w:ascii="Times New Roman" w:eastAsia="宋体" w:hAnsi="Times New Roman" w:cs="Times New Roman" w:hint="eastAsia"/>
              </w:rPr>
              <w:t>zip</w:t>
            </w:r>
            <w:r>
              <w:rPr>
                <w:rFonts w:ascii="Times New Roman" w:eastAsia="宋体" w:hAnsi="Times New Roman" w:cs="Times New Roman" w:hint="eastAsia"/>
              </w:rPr>
              <w:t>保存的流程文件和流程图片</w:t>
            </w:r>
          </w:p>
          <w:p w14:paraId="71113A29" w14:textId="77777777" w:rsidR="00803C9E" w:rsidRPr="00803C9E" w:rsidRDefault="00F62FB8" w:rsidP="00803C9E">
            <w:pPr>
              <w:autoSpaceDE w:val="0"/>
              <w:autoSpaceDN w:val="0"/>
              <w:adjustRightInd w:val="0"/>
              <w:spacing w:line="240" w:lineRule="auto"/>
              <w:ind w:firstLineChars="0" w:firstLine="0"/>
              <w:jc w:val="left"/>
              <w:rPr>
                <w:rFonts w:ascii="Times New Roman" w:eastAsia="宋体" w:hAnsi="Times New Roman" w:cs="Times New Roman"/>
              </w:rPr>
            </w:pPr>
            <w:r w:rsidRPr="00F62FB8">
              <w:rPr>
                <w:rFonts w:ascii="Times New Roman" w:eastAsia="宋体" w:hAnsi="Times New Roman" w:cs="Times New Roman"/>
              </w:rPr>
              <w:tab/>
            </w:r>
            <w:r w:rsidR="00803C9E" w:rsidRPr="00803C9E">
              <w:rPr>
                <w:rFonts w:ascii="Times New Roman" w:eastAsia="宋体" w:hAnsi="Times New Roman" w:cs="Times New Roman"/>
              </w:rPr>
              <w:t>ResourceLoader resourceLoader = new DefaultResourceLoader();</w:t>
            </w:r>
          </w:p>
          <w:p w14:paraId="3CF12112" w14:textId="77777777" w:rsidR="00803C9E" w:rsidRPr="00803C9E" w:rsidRDefault="00803C9E" w:rsidP="00803C9E">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rPr>
              <w:tab/>
            </w:r>
            <w:r w:rsidRPr="00803C9E">
              <w:rPr>
                <w:rFonts w:ascii="Times New Roman" w:eastAsia="宋体" w:hAnsi="Times New Roman" w:cs="Times New Roman"/>
              </w:rPr>
              <w:t>Resource resource = resourceLoader.getResource(zipPath);</w:t>
            </w:r>
          </w:p>
          <w:p w14:paraId="098E71DB" w14:textId="77777777" w:rsidR="00803C9E" w:rsidRPr="00803C9E" w:rsidRDefault="00803C9E" w:rsidP="00803C9E">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rPr>
              <w:tab/>
            </w:r>
            <w:r w:rsidRPr="00803C9E">
              <w:rPr>
                <w:rFonts w:ascii="Times New Roman" w:eastAsia="宋体" w:hAnsi="Times New Roman" w:cs="Times New Roman"/>
              </w:rPr>
              <w:t>InputStream inputStream = resource.getInputStream();</w:t>
            </w:r>
          </w:p>
          <w:p w14:paraId="38B28885" w14:textId="77777777" w:rsidR="00803C9E" w:rsidRPr="00803C9E" w:rsidRDefault="00803C9E" w:rsidP="00803C9E">
            <w:pPr>
              <w:autoSpaceDE w:val="0"/>
              <w:autoSpaceDN w:val="0"/>
              <w:adjustRightInd w:val="0"/>
              <w:spacing w:line="240" w:lineRule="auto"/>
              <w:ind w:firstLineChars="150" w:firstLine="360"/>
              <w:jc w:val="left"/>
              <w:rPr>
                <w:rFonts w:ascii="Times New Roman" w:eastAsia="宋体" w:hAnsi="Times New Roman" w:cs="Times New Roman"/>
              </w:rPr>
            </w:pPr>
            <w:r w:rsidRPr="00803C9E">
              <w:rPr>
                <w:rFonts w:ascii="Times New Roman" w:eastAsia="宋体" w:hAnsi="Times New Roman" w:cs="Times New Roman"/>
              </w:rPr>
              <w:t>if (inputStream == null) {</w:t>
            </w:r>
          </w:p>
          <w:p w14:paraId="342C255E" w14:textId="77777777" w:rsidR="00803C9E" w:rsidRPr="00803C9E" w:rsidRDefault="00803C9E" w:rsidP="00803C9E">
            <w:pPr>
              <w:autoSpaceDE w:val="0"/>
              <w:autoSpaceDN w:val="0"/>
              <w:adjustRightInd w:val="0"/>
              <w:spacing w:line="240" w:lineRule="auto"/>
              <w:ind w:firstLineChars="0" w:firstLine="0"/>
              <w:jc w:val="left"/>
              <w:rPr>
                <w:rFonts w:ascii="Times New Roman" w:eastAsia="宋体" w:hAnsi="Times New Roman" w:cs="Times New Roman"/>
              </w:rPr>
            </w:pPr>
            <w:r w:rsidRPr="00803C9E">
              <w:rPr>
                <w:rFonts w:ascii="Times New Roman" w:eastAsia="宋体" w:hAnsi="Times New Roman" w:cs="Times New Roman"/>
              </w:rPr>
              <w:tab/>
            </w:r>
            <w:r w:rsidRPr="00803C9E">
              <w:rPr>
                <w:rFonts w:ascii="Times New Roman" w:eastAsia="宋体" w:hAnsi="Times New Roman" w:cs="Times New Roman"/>
              </w:rPr>
              <w:tab/>
              <w:t>throw new BusinessAppRunTimeException("</w:t>
            </w:r>
            <w:r w:rsidRPr="00803C9E">
              <w:rPr>
                <w:rFonts w:ascii="Times New Roman" w:eastAsia="宋体" w:hAnsi="Times New Roman" w:cs="Times New Roman"/>
              </w:rPr>
              <w:t>流程部署文件不存在</w:t>
            </w:r>
            <w:r w:rsidRPr="00803C9E">
              <w:rPr>
                <w:rFonts w:ascii="Times New Roman" w:eastAsia="宋体" w:hAnsi="Times New Roman" w:cs="Times New Roman"/>
              </w:rPr>
              <w:t>");</w:t>
            </w:r>
          </w:p>
          <w:p w14:paraId="1CA252D4" w14:textId="77777777" w:rsidR="00803C9E" w:rsidRPr="00803C9E" w:rsidRDefault="00803C9E" w:rsidP="00803C9E">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rPr>
              <w:tab/>
            </w:r>
            <w:r w:rsidRPr="00803C9E">
              <w:rPr>
                <w:rFonts w:ascii="Times New Roman" w:eastAsia="宋体" w:hAnsi="Times New Roman" w:cs="Times New Roman"/>
              </w:rPr>
              <w:t>}else {</w:t>
            </w:r>
          </w:p>
          <w:p w14:paraId="1A505407" w14:textId="77777777" w:rsidR="00803C9E" w:rsidRPr="00803C9E" w:rsidRDefault="00803C9E" w:rsidP="00803C9E">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sidRPr="00803C9E">
              <w:rPr>
                <w:rFonts w:ascii="Times New Roman" w:eastAsia="宋体" w:hAnsi="Times New Roman" w:cs="Times New Roman"/>
              </w:rPr>
              <w:t>ZipInputStream zis = new ZipInputStream(inputStream);</w:t>
            </w:r>
          </w:p>
          <w:p w14:paraId="16B44F30" w14:textId="77777777" w:rsidR="00F62FB8" w:rsidRDefault="00803C9E" w:rsidP="00803C9E">
            <w:pPr>
              <w:autoSpaceDE w:val="0"/>
              <w:autoSpaceDN w:val="0"/>
              <w:adjustRightInd w:val="0"/>
              <w:spacing w:line="240" w:lineRule="auto"/>
              <w:ind w:firstLineChars="0" w:firstLine="0"/>
              <w:jc w:val="left"/>
              <w:rPr>
                <w:rFonts w:ascii="Times New Roman" w:eastAsia="宋体" w:hAnsi="Times New Roman" w:cs="Times New Roman"/>
              </w:rPr>
            </w:pPr>
            <w:r w:rsidRPr="00803C9E">
              <w:rPr>
                <w:rFonts w:ascii="Times New Roman" w:eastAsia="宋体" w:hAnsi="Times New Roman" w:cs="Times New Roman"/>
              </w:rPr>
              <w:tab/>
            </w:r>
            <w:r w:rsidRPr="00803C9E">
              <w:rPr>
                <w:rFonts w:ascii="Times New Roman" w:eastAsia="宋体" w:hAnsi="Times New Roman" w:cs="Times New Roman"/>
              </w:rPr>
              <w:tab/>
              <w:t>R</w:t>
            </w:r>
            <w:r w:rsidRPr="00803C9E">
              <w:rPr>
                <w:rFonts w:ascii="Times New Roman" w:eastAsia="宋体" w:hAnsi="Times New Roman" w:cs="Times New Roman" w:hint="eastAsia"/>
              </w:rPr>
              <w:t xml:space="preserve">eturn </w:t>
            </w:r>
            <w:r w:rsidRPr="00803C9E">
              <w:rPr>
                <w:rFonts w:ascii="Times New Roman" w:eastAsia="宋体" w:hAnsi="Times New Roman" w:cs="Times New Roman"/>
              </w:rPr>
              <w:t>repositoryService.createDeployment().addZipInputStream(zis).deploy();</w:t>
            </w:r>
          </w:p>
          <w:p w14:paraId="1E4E9239" w14:textId="77777777" w:rsidR="00430500" w:rsidRPr="00F62FB8" w:rsidRDefault="00430500" w:rsidP="00803C9E">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 xml:space="preserve">    }</w:t>
            </w:r>
          </w:p>
          <w:p w14:paraId="474C4782" w14:textId="77777777" w:rsidR="00F62FB8" w:rsidRDefault="00F62FB8" w:rsidP="00F62FB8">
            <w:pPr>
              <w:autoSpaceDE w:val="0"/>
              <w:autoSpaceDN w:val="0"/>
              <w:adjustRightInd w:val="0"/>
              <w:spacing w:line="240" w:lineRule="auto"/>
              <w:ind w:firstLineChars="0" w:firstLine="0"/>
              <w:jc w:val="left"/>
              <w:rPr>
                <w:rFonts w:ascii="Times New Roman" w:eastAsia="宋体" w:hAnsi="Times New Roman" w:cs="Times New Roman"/>
              </w:rPr>
            </w:pPr>
            <w:r w:rsidRPr="00F62FB8">
              <w:rPr>
                <w:rFonts w:ascii="Times New Roman" w:eastAsia="宋体" w:hAnsi="Times New Roman" w:cs="Times New Roman"/>
              </w:rPr>
              <w:t>}else if(".bar".equals(ext)){</w:t>
            </w:r>
          </w:p>
          <w:p w14:paraId="546025E9" w14:textId="77777777" w:rsidR="005800C8" w:rsidRPr="00F62FB8" w:rsidRDefault="005800C8" w:rsidP="00F62FB8">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部署</w:t>
            </w:r>
            <w:r>
              <w:rPr>
                <w:rFonts w:ascii="Times New Roman" w:eastAsia="宋体" w:hAnsi="Times New Roman" w:cs="Times New Roman" w:hint="eastAsia"/>
              </w:rPr>
              <w:t>bar</w:t>
            </w:r>
            <w:r>
              <w:rPr>
                <w:rFonts w:ascii="Times New Roman" w:eastAsia="宋体" w:hAnsi="Times New Roman" w:cs="Times New Roman" w:hint="eastAsia"/>
              </w:rPr>
              <w:t>格式压缩包的流程文件</w:t>
            </w:r>
          </w:p>
          <w:p w14:paraId="079B33C4" w14:textId="77777777" w:rsidR="00430500" w:rsidRPr="00430500" w:rsidRDefault="00F62FB8" w:rsidP="00430500">
            <w:pPr>
              <w:autoSpaceDE w:val="0"/>
              <w:autoSpaceDN w:val="0"/>
              <w:adjustRightInd w:val="0"/>
              <w:spacing w:line="240" w:lineRule="auto"/>
              <w:ind w:firstLineChars="0" w:firstLine="0"/>
              <w:jc w:val="left"/>
              <w:rPr>
                <w:rFonts w:ascii="Times New Roman" w:eastAsia="宋体" w:hAnsi="Times New Roman" w:cs="Times New Roman"/>
              </w:rPr>
            </w:pPr>
            <w:r w:rsidRPr="00F62FB8">
              <w:rPr>
                <w:rFonts w:ascii="Times New Roman" w:eastAsia="宋体" w:hAnsi="Times New Roman" w:cs="Times New Roman"/>
              </w:rPr>
              <w:tab/>
            </w:r>
            <w:r w:rsidRPr="00F62FB8">
              <w:rPr>
                <w:rFonts w:ascii="Times New Roman" w:eastAsia="宋体" w:hAnsi="Times New Roman" w:cs="Times New Roman"/>
              </w:rPr>
              <w:tab/>
            </w:r>
            <w:r w:rsidR="00430500" w:rsidRPr="00430500">
              <w:rPr>
                <w:rFonts w:ascii="Times New Roman" w:eastAsia="宋体" w:hAnsi="Times New Roman" w:cs="Times New Roman"/>
              </w:rPr>
              <w:t>ResourceLoader resourceLoader = new DefaultResourceLoader();</w:t>
            </w:r>
          </w:p>
          <w:p w14:paraId="681D8AB1" w14:textId="77777777" w:rsidR="00430500" w:rsidRPr="00430500" w:rsidRDefault="00430500" w:rsidP="00430500">
            <w:pPr>
              <w:autoSpaceDE w:val="0"/>
              <w:autoSpaceDN w:val="0"/>
              <w:adjustRightInd w:val="0"/>
              <w:spacing w:line="240" w:lineRule="auto"/>
              <w:ind w:firstLineChars="0" w:firstLine="0"/>
              <w:jc w:val="left"/>
              <w:rPr>
                <w:rFonts w:ascii="Times New Roman" w:eastAsia="宋体" w:hAnsi="Times New Roman" w:cs="Times New Roman"/>
              </w:rPr>
            </w:pPr>
            <w:r w:rsidRPr="00430500">
              <w:rPr>
                <w:rFonts w:ascii="Times New Roman" w:eastAsia="宋体" w:hAnsi="Times New Roman" w:cs="Times New Roman"/>
              </w:rPr>
              <w:tab/>
            </w:r>
            <w:r w:rsidRPr="00430500">
              <w:rPr>
                <w:rFonts w:ascii="Times New Roman" w:eastAsia="宋体" w:hAnsi="Times New Roman" w:cs="Times New Roman"/>
              </w:rPr>
              <w:tab/>
              <w:t>Resource resource = resourceLoader.getResource(barPath);</w:t>
            </w:r>
          </w:p>
          <w:p w14:paraId="505E93BF" w14:textId="77777777" w:rsidR="00430500" w:rsidRPr="00430500" w:rsidRDefault="00430500" w:rsidP="00430500">
            <w:pPr>
              <w:autoSpaceDE w:val="0"/>
              <w:autoSpaceDN w:val="0"/>
              <w:adjustRightInd w:val="0"/>
              <w:spacing w:line="240" w:lineRule="auto"/>
              <w:ind w:firstLineChars="0" w:firstLine="0"/>
              <w:jc w:val="left"/>
              <w:rPr>
                <w:rFonts w:ascii="Times New Roman" w:eastAsia="宋体" w:hAnsi="Times New Roman" w:cs="Times New Roman"/>
              </w:rPr>
            </w:pPr>
            <w:r w:rsidRPr="00430500">
              <w:rPr>
                <w:rFonts w:ascii="Times New Roman" w:eastAsia="宋体" w:hAnsi="Times New Roman" w:cs="Times New Roman"/>
              </w:rPr>
              <w:lastRenderedPageBreak/>
              <w:tab/>
            </w:r>
            <w:r w:rsidRPr="00430500">
              <w:rPr>
                <w:rFonts w:ascii="Times New Roman" w:eastAsia="宋体" w:hAnsi="Times New Roman" w:cs="Times New Roman"/>
              </w:rPr>
              <w:tab/>
              <w:t>InputStream inputStream = null;</w:t>
            </w:r>
          </w:p>
          <w:p w14:paraId="5756F25B" w14:textId="77777777" w:rsidR="00430500" w:rsidRPr="00430500" w:rsidRDefault="00430500" w:rsidP="00430500">
            <w:pPr>
              <w:autoSpaceDE w:val="0"/>
              <w:autoSpaceDN w:val="0"/>
              <w:adjustRightInd w:val="0"/>
              <w:spacing w:line="240" w:lineRule="auto"/>
              <w:ind w:firstLineChars="0" w:firstLine="0"/>
              <w:jc w:val="left"/>
              <w:rPr>
                <w:rFonts w:ascii="Times New Roman" w:eastAsia="宋体" w:hAnsi="Times New Roman" w:cs="Times New Roman"/>
              </w:rPr>
            </w:pPr>
            <w:r w:rsidRPr="00430500">
              <w:rPr>
                <w:rFonts w:ascii="Times New Roman" w:eastAsia="宋体" w:hAnsi="Times New Roman" w:cs="Times New Roman"/>
              </w:rPr>
              <w:tab/>
            </w:r>
            <w:r w:rsidRPr="00430500">
              <w:rPr>
                <w:rFonts w:ascii="Times New Roman" w:eastAsia="宋体" w:hAnsi="Times New Roman" w:cs="Times New Roman"/>
              </w:rPr>
              <w:tab/>
              <w:t>try {</w:t>
            </w:r>
          </w:p>
          <w:p w14:paraId="3D9C8372" w14:textId="77777777" w:rsidR="00430500" w:rsidRPr="00430500" w:rsidRDefault="00430500" w:rsidP="00430500">
            <w:pPr>
              <w:autoSpaceDE w:val="0"/>
              <w:autoSpaceDN w:val="0"/>
              <w:adjustRightInd w:val="0"/>
              <w:spacing w:line="240" w:lineRule="auto"/>
              <w:ind w:firstLineChars="0" w:firstLine="0"/>
              <w:jc w:val="left"/>
              <w:rPr>
                <w:rFonts w:ascii="Times New Roman" w:eastAsia="宋体" w:hAnsi="Times New Roman" w:cs="Times New Roman"/>
              </w:rPr>
            </w:pPr>
            <w:r w:rsidRPr="00430500">
              <w:rPr>
                <w:rFonts w:ascii="Times New Roman" w:eastAsia="宋体" w:hAnsi="Times New Roman" w:cs="Times New Roman"/>
              </w:rPr>
              <w:tab/>
            </w:r>
            <w:r w:rsidRPr="00430500">
              <w:rPr>
                <w:rFonts w:ascii="Times New Roman" w:eastAsia="宋体" w:hAnsi="Times New Roman" w:cs="Times New Roman"/>
              </w:rPr>
              <w:tab/>
              <w:t xml:space="preserve">  inputStream = resource.getInputStream();</w:t>
            </w:r>
          </w:p>
          <w:p w14:paraId="386B85F4" w14:textId="77777777" w:rsidR="00430500" w:rsidRPr="00430500" w:rsidRDefault="00430500" w:rsidP="00430500">
            <w:pPr>
              <w:autoSpaceDE w:val="0"/>
              <w:autoSpaceDN w:val="0"/>
              <w:adjustRightInd w:val="0"/>
              <w:spacing w:line="240" w:lineRule="auto"/>
              <w:ind w:firstLineChars="0" w:firstLine="0"/>
              <w:jc w:val="left"/>
              <w:rPr>
                <w:rFonts w:ascii="Times New Roman" w:eastAsia="宋体" w:hAnsi="Times New Roman" w:cs="Times New Roman"/>
              </w:rPr>
            </w:pPr>
            <w:r w:rsidRPr="00430500">
              <w:rPr>
                <w:rFonts w:ascii="Times New Roman" w:eastAsia="宋体" w:hAnsi="Times New Roman" w:cs="Times New Roman"/>
              </w:rPr>
              <w:tab/>
            </w:r>
            <w:r w:rsidRPr="00430500">
              <w:rPr>
                <w:rFonts w:ascii="Times New Roman" w:eastAsia="宋体" w:hAnsi="Times New Roman" w:cs="Times New Roman"/>
              </w:rPr>
              <w:tab/>
              <w:t xml:space="preserve">  if (null == inputStream) {</w:t>
            </w:r>
          </w:p>
          <w:p w14:paraId="0FFEBDCE" w14:textId="77777777" w:rsidR="00430500" w:rsidRPr="00430500" w:rsidRDefault="00430500" w:rsidP="00430500">
            <w:pPr>
              <w:autoSpaceDE w:val="0"/>
              <w:autoSpaceDN w:val="0"/>
              <w:adjustRightInd w:val="0"/>
              <w:spacing w:line="240" w:lineRule="auto"/>
              <w:ind w:firstLineChars="0" w:firstLine="0"/>
              <w:jc w:val="left"/>
              <w:rPr>
                <w:rFonts w:ascii="Times New Roman" w:eastAsia="宋体" w:hAnsi="Times New Roman" w:cs="Times New Roman"/>
              </w:rPr>
            </w:pPr>
            <w:r w:rsidRPr="00430500">
              <w:rPr>
                <w:rFonts w:ascii="Times New Roman" w:eastAsia="宋体" w:hAnsi="Times New Roman" w:cs="Times New Roman"/>
              </w:rPr>
              <w:tab/>
            </w:r>
            <w:r w:rsidRPr="00430500">
              <w:rPr>
                <w:rFonts w:ascii="Times New Roman" w:eastAsia="宋体" w:hAnsi="Times New Roman" w:cs="Times New Roman"/>
              </w:rPr>
              <w:tab/>
              <w:t xml:space="preserve">    logger.info("</w:t>
            </w:r>
            <w:r w:rsidRPr="00430500">
              <w:rPr>
                <w:rFonts w:ascii="Times New Roman" w:eastAsia="宋体" w:hAnsi="Times New Roman" w:cs="Times New Roman"/>
              </w:rPr>
              <w:t>发布的文件为空</w:t>
            </w:r>
            <w:r w:rsidRPr="00430500">
              <w:rPr>
                <w:rFonts w:ascii="Times New Roman" w:eastAsia="宋体" w:hAnsi="Times New Roman" w:cs="Times New Roman"/>
              </w:rPr>
              <w:t xml:space="preserve"> "+barPath);</w:t>
            </w:r>
          </w:p>
          <w:p w14:paraId="3AC44B59" w14:textId="77777777" w:rsidR="00430500" w:rsidRPr="00430500" w:rsidRDefault="00430500" w:rsidP="00430500">
            <w:pPr>
              <w:autoSpaceDE w:val="0"/>
              <w:autoSpaceDN w:val="0"/>
              <w:adjustRightInd w:val="0"/>
              <w:spacing w:line="240" w:lineRule="auto"/>
              <w:ind w:firstLineChars="0" w:firstLine="0"/>
              <w:jc w:val="left"/>
              <w:rPr>
                <w:rFonts w:ascii="Times New Roman" w:eastAsia="宋体" w:hAnsi="Times New Roman" w:cs="Times New Roman"/>
              </w:rPr>
            </w:pPr>
            <w:r w:rsidRPr="00430500">
              <w:rPr>
                <w:rFonts w:ascii="Times New Roman" w:eastAsia="宋体" w:hAnsi="Times New Roman" w:cs="Times New Roman"/>
              </w:rPr>
              <w:tab/>
            </w:r>
            <w:r w:rsidRPr="00430500">
              <w:rPr>
                <w:rFonts w:ascii="Times New Roman" w:eastAsia="宋体" w:hAnsi="Times New Roman" w:cs="Times New Roman"/>
              </w:rPr>
              <w:tab/>
              <w:t xml:space="preserve">    return null;</w:t>
            </w:r>
          </w:p>
          <w:p w14:paraId="178B6210" w14:textId="77777777" w:rsidR="00430500" w:rsidRPr="00430500" w:rsidRDefault="00430500" w:rsidP="00430500">
            <w:pPr>
              <w:autoSpaceDE w:val="0"/>
              <w:autoSpaceDN w:val="0"/>
              <w:adjustRightInd w:val="0"/>
              <w:spacing w:line="240" w:lineRule="auto"/>
              <w:ind w:firstLineChars="0" w:firstLine="0"/>
              <w:jc w:val="left"/>
              <w:rPr>
                <w:rFonts w:ascii="Times New Roman" w:eastAsia="宋体" w:hAnsi="Times New Roman" w:cs="Times New Roman"/>
              </w:rPr>
            </w:pPr>
            <w:r w:rsidRPr="00430500">
              <w:rPr>
                <w:rFonts w:ascii="Times New Roman" w:eastAsia="宋体" w:hAnsi="Times New Roman" w:cs="Times New Roman"/>
              </w:rPr>
              <w:tab/>
            </w:r>
            <w:r w:rsidRPr="00430500">
              <w:rPr>
                <w:rFonts w:ascii="Times New Roman" w:eastAsia="宋体" w:hAnsi="Times New Roman" w:cs="Times New Roman"/>
              </w:rPr>
              <w:tab/>
              <w:t xml:space="preserve">  }else {</w:t>
            </w:r>
          </w:p>
          <w:p w14:paraId="593DB349" w14:textId="77777777" w:rsidR="00430500" w:rsidRPr="00430500" w:rsidRDefault="00430500" w:rsidP="00430500">
            <w:pPr>
              <w:autoSpaceDE w:val="0"/>
              <w:autoSpaceDN w:val="0"/>
              <w:adjustRightInd w:val="0"/>
              <w:spacing w:line="240" w:lineRule="auto"/>
              <w:ind w:firstLineChars="0" w:firstLine="0"/>
              <w:jc w:val="left"/>
              <w:rPr>
                <w:rFonts w:ascii="Times New Roman" w:eastAsia="宋体" w:hAnsi="Times New Roman" w:cs="Times New Roman"/>
              </w:rPr>
            </w:pPr>
            <w:r w:rsidRPr="00430500">
              <w:rPr>
                <w:rFonts w:ascii="Times New Roman" w:eastAsia="宋体" w:hAnsi="Times New Roman" w:cs="Times New Roman"/>
              </w:rPr>
              <w:tab/>
            </w:r>
            <w:r w:rsidRPr="00430500">
              <w:rPr>
                <w:rFonts w:ascii="Times New Roman" w:eastAsia="宋体" w:hAnsi="Times New Roman" w:cs="Times New Roman"/>
              </w:rPr>
              <w:tab/>
              <w:t xml:space="preserve">    ZipInputStream zis = new ZipInputStream(inputStream);</w:t>
            </w:r>
          </w:p>
          <w:p w14:paraId="2F13EF8E" w14:textId="77777777" w:rsidR="00430500" w:rsidRDefault="00430500" w:rsidP="00430500">
            <w:pPr>
              <w:autoSpaceDE w:val="0"/>
              <w:autoSpaceDN w:val="0"/>
              <w:adjustRightInd w:val="0"/>
              <w:spacing w:line="240" w:lineRule="auto"/>
              <w:ind w:firstLineChars="0" w:firstLine="0"/>
              <w:jc w:val="left"/>
              <w:rPr>
                <w:rFonts w:ascii="Times New Roman" w:eastAsia="宋体" w:hAnsi="Times New Roman" w:cs="Times New Roman"/>
              </w:rPr>
            </w:pPr>
            <w:r w:rsidRPr="00430500">
              <w:rPr>
                <w:rFonts w:ascii="Times New Roman" w:eastAsia="宋体" w:hAnsi="Times New Roman" w:cs="Times New Roman"/>
              </w:rPr>
              <w:tab/>
            </w:r>
            <w:r w:rsidRPr="00430500">
              <w:rPr>
                <w:rFonts w:ascii="Times New Roman" w:eastAsia="宋体" w:hAnsi="Times New Roman" w:cs="Times New Roman"/>
              </w:rPr>
              <w:tab/>
              <w:t xml:space="preserve">  </w:t>
            </w:r>
            <w:r>
              <w:rPr>
                <w:rFonts w:ascii="Times New Roman" w:eastAsia="宋体" w:hAnsi="Times New Roman" w:cs="Times New Roman" w:hint="eastAsia"/>
              </w:rPr>
              <w:t>r</w:t>
            </w:r>
            <w:r w:rsidRPr="00430500">
              <w:rPr>
                <w:rFonts w:ascii="Times New Roman" w:eastAsia="宋体" w:hAnsi="Times New Roman" w:cs="Times New Roman" w:hint="eastAsia"/>
              </w:rPr>
              <w:t>eturn</w:t>
            </w:r>
            <w:r>
              <w:rPr>
                <w:rFonts w:ascii="Times New Roman" w:eastAsia="宋体" w:hAnsi="Times New Roman" w:cs="Times New Roman" w:hint="eastAsia"/>
              </w:rPr>
              <w:t xml:space="preserve"> </w:t>
            </w:r>
            <w:r w:rsidRPr="00430500">
              <w:rPr>
                <w:rFonts w:ascii="Times New Roman" w:eastAsia="宋体" w:hAnsi="Times New Roman" w:cs="Times New Roman"/>
              </w:rPr>
              <w:t>repositoryService.createDeployment().addZipInputStream(zis).</w:t>
            </w:r>
          </w:p>
          <w:p w14:paraId="2AD9F3FA" w14:textId="77777777" w:rsidR="00F62FB8" w:rsidRDefault="00430500" w:rsidP="00430500">
            <w:pPr>
              <w:autoSpaceDE w:val="0"/>
              <w:autoSpaceDN w:val="0"/>
              <w:adjustRightInd w:val="0"/>
              <w:spacing w:line="240" w:lineRule="auto"/>
              <w:ind w:firstLineChars="700" w:firstLine="1680"/>
              <w:jc w:val="left"/>
              <w:rPr>
                <w:rFonts w:ascii="Times New Roman" w:eastAsia="宋体" w:hAnsi="Times New Roman" w:cs="Times New Roman"/>
              </w:rPr>
            </w:pPr>
            <w:r w:rsidRPr="00430500">
              <w:rPr>
                <w:rFonts w:ascii="Times New Roman" w:eastAsia="宋体" w:hAnsi="Times New Roman" w:cs="Times New Roman"/>
              </w:rPr>
              <w:t>deploy();</w:t>
            </w:r>
          </w:p>
          <w:p w14:paraId="06718C0D" w14:textId="77777777" w:rsidR="00430500" w:rsidRPr="00F62FB8" w:rsidRDefault="00430500" w:rsidP="00430500">
            <w:pPr>
              <w:autoSpaceDE w:val="0"/>
              <w:autoSpaceDN w:val="0"/>
              <w:adjustRightInd w:val="0"/>
              <w:spacing w:line="240" w:lineRule="auto"/>
              <w:ind w:firstLineChars="83" w:firstLine="199"/>
              <w:jc w:val="left"/>
              <w:rPr>
                <w:rFonts w:ascii="Times New Roman" w:eastAsia="宋体" w:hAnsi="Times New Roman" w:cs="Times New Roman"/>
              </w:rPr>
            </w:pPr>
            <w:r>
              <w:rPr>
                <w:rFonts w:ascii="Times New Roman" w:eastAsia="宋体" w:hAnsi="Times New Roman" w:cs="Times New Roman" w:hint="eastAsia"/>
              </w:rPr>
              <w:t xml:space="preserve">       }</w:t>
            </w:r>
          </w:p>
          <w:p w14:paraId="4D16741D" w14:textId="77777777" w:rsidR="00F62FB8" w:rsidRPr="00F62FB8" w:rsidRDefault="00F62FB8" w:rsidP="00F62FB8">
            <w:pPr>
              <w:autoSpaceDE w:val="0"/>
              <w:autoSpaceDN w:val="0"/>
              <w:adjustRightInd w:val="0"/>
              <w:spacing w:line="240" w:lineRule="auto"/>
              <w:ind w:firstLineChars="0" w:firstLine="0"/>
              <w:jc w:val="left"/>
              <w:rPr>
                <w:rFonts w:ascii="Times New Roman" w:eastAsia="宋体" w:hAnsi="Times New Roman" w:cs="Times New Roman"/>
              </w:rPr>
            </w:pPr>
            <w:r w:rsidRPr="00F62FB8">
              <w:rPr>
                <w:rFonts w:ascii="Times New Roman" w:eastAsia="宋体" w:hAnsi="Times New Roman" w:cs="Times New Roman"/>
              </w:rPr>
              <w:t>}else{</w:t>
            </w:r>
          </w:p>
          <w:p w14:paraId="71714882" w14:textId="77777777" w:rsidR="00F62FB8" w:rsidRPr="00F62FB8" w:rsidRDefault="002B5AD0" w:rsidP="00F62FB8">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rPr>
              <w:tab/>
            </w:r>
            <w:r w:rsidR="00F62FB8" w:rsidRPr="00F62FB8">
              <w:rPr>
                <w:rFonts w:ascii="Times New Roman" w:eastAsia="宋体" w:hAnsi="Times New Roman" w:cs="Times New Roman"/>
              </w:rPr>
              <w:t>throw new BusinessAppRunTimeException();</w:t>
            </w:r>
          </w:p>
          <w:p w14:paraId="21F7AA79" w14:textId="77777777" w:rsidR="004C35CD" w:rsidRPr="00F62FB8" w:rsidRDefault="00F62FB8" w:rsidP="00F62FB8">
            <w:pPr>
              <w:pStyle w:val="a0"/>
              <w:ind w:firstLineChars="0" w:firstLine="0"/>
              <w:rPr>
                <w:rFonts w:ascii="Times New Roman" w:eastAsia="宋体" w:hAnsi="Times New Roman" w:cs="Times New Roman"/>
              </w:rPr>
            </w:pPr>
            <w:r w:rsidRPr="00F62FB8">
              <w:rPr>
                <w:rFonts w:ascii="Times New Roman" w:eastAsia="宋体" w:hAnsi="Times New Roman" w:cs="Times New Roman"/>
              </w:rPr>
              <w:t>}</w:t>
            </w:r>
            <w:commentRangeEnd w:id="135"/>
            <w:r w:rsidR="00AC4E42">
              <w:rPr>
                <w:rStyle w:val="aff6"/>
                <w:rFonts w:ascii="Times New Roman" w:eastAsia="宋体" w:hAnsi="Times New Roman" w:cs="Times New Roman"/>
              </w:rPr>
              <w:commentReference w:id="135"/>
            </w:r>
          </w:p>
        </w:tc>
      </w:tr>
    </w:tbl>
    <w:p w14:paraId="67DBD5D5" w14:textId="18EE103D" w:rsidR="005D6BF6" w:rsidRDefault="005D6BF6" w:rsidP="005D6BF6">
      <w:pPr>
        <w:pStyle w:val="3"/>
        <w:numPr>
          <w:ilvl w:val="2"/>
          <w:numId w:val="2"/>
        </w:numPr>
        <w:spacing w:before="156" w:after="156"/>
        <w:ind w:left="0" w:firstLine="0"/>
      </w:pPr>
      <w:bookmarkStart w:id="136" w:name="_Toc355354314"/>
      <w:r>
        <w:rPr>
          <w:rFonts w:hint="eastAsia"/>
        </w:rPr>
        <w:lastRenderedPageBreak/>
        <w:t>业务流程绑定模块</w:t>
      </w:r>
      <w:bookmarkEnd w:id="136"/>
    </w:p>
    <w:p w14:paraId="77A739B2" w14:textId="77777777" w:rsidR="00352613" w:rsidRDefault="00A06806" w:rsidP="00A06806">
      <w:pPr>
        <w:pStyle w:val="a0"/>
        <w:ind w:firstLine="480"/>
      </w:pPr>
      <w:r>
        <w:rPr>
          <w:rFonts w:hint="eastAsia"/>
        </w:rPr>
        <w:t>查询流程部署信息列表：</w:t>
      </w:r>
      <w:r>
        <w:t xml:space="preserve"> </w:t>
      </w:r>
    </w:p>
    <w:tbl>
      <w:tblPr>
        <w:tblStyle w:val="af1"/>
        <w:tblW w:w="8789" w:type="dxa"/>
        <w:tblInd w:w="250" w:type="dxa"/>
        <w:tblLook w:val="04A0" w:firstRow="1" w:lastRow="0" w:firstColumn="1" w:lastColumn="0" w:noHBand="0" w:noVBand="1"/>
      </w:tblPr>
      <w:tblGrid>
        <w:gridCol w:w="8789"/>
      </w:tblGrid>
      <w:tr w:rsidR="00352613" w14:paraId="3BFBEF28" w14:textId="77777777" w:rsidTr="00491656">
        <w:tc>
          <w:tcPr>
            <w:tcW w:w="8789" w:type="dxa"/>
            <w:shd w:val="clear" w:color="auto" w:fill="E5DFEC" w:themeFill="accent4" w:themeFillTint="33"/>
          </w:tcPr>
          <w:p w14:paraId="655D6264" w14:textId="77777777" w:rsidR="00424B72" w:rsidRDefault="00424B72" w:rsidP="00352613">
            <w:pPr>
              <w:pStyle w:val="a0"/>
              <w:ind w:firstLineChars="0" w:firstLine="0"/>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获取所有已经部署的流程信息列表</w:t>
            </w:r>
          </w:p>
          <w:p w14:paraId="4A947291" w14:textId="77777777" w:rsidR="00352613" w:rsidRDefault="00A06806" w:rsidP="00352613">
            <w:pPr>
              <w:pStyle w:val="a0"/>
              <w:ind w:firstLineChars="0" w:firstLine="0"/>
            </w:pPr>
            <w:r w:rsidRPr="00A06806">
              <w:rPr>
                <w:rFonts w:ascii="Times New Roman" w:eastAsia="宋体" w:hAnsi="Times New Roman" w:cs="Times New Roman"/>
              </w:rPr>
              <w:t>repositoryService.createProcessDefinitionQuery().orderByDeploymentId().desc()</w:t>
            </w:r>
            <w:r w:rsidR="00424B72">
              <w:rPr>
                <w:rFonts w:ascii="Times New Roman" w:eastAsia="宋体" w:hAnsi="Times New Roman" w:cs="Times New Roman"/>
              </w:rPr>
              <w:t>.list;</w:t>
            </w:r>
          </w:p>
        </w:tc>
      </w:tr>
    </w:tbl>
    <w:p w14:paraId="4B129A23" w14:textId="77777777" w:rsidR="003D03D0" w:rsidRDefault="00FC0C7D" w:rsidP="00522376">
      <w:pPr>
        <w:pStyle w:val="a0"/>
        <w:ind w:firstLine="480"/>
      </w:pPr>
      <w:r>
        <w:rPr>
          <w:rFonts w:hint="eastAsia"/>
        </w:rPr>
        <w:t>在流程定义的查看页面提供流程的自定义主键</w:t>
      </w:r>
      <w:r>
        <w:rPr>
          <w:rFonts w:hint="eastAsia"/>
        </w:rPr>
        <w:t>key</w:t>
      </w:r>
      <w:r>
        <w:rPr>
          <w:rFonts w:hint="eastAsia"/>
        </w:rPr>
        <w:t>值进行业务功能绑定，通过选择相应的请假业务表，并制定绑定的属性和值。</w:t>
      </w:r>
    </w:p>
    <w:p w14:paraId="23B00AEE" w14:textId="77777777" w:rsidR="00522376" w:rsidRDefault="00B350BB" w:rsidP="00522376">
      <w:pPr>
        <w:pStyle w:val="a0"/>
        <w:ind w:firstLine="480"/>
      </w:pPr>
      <w:r>
        <w:rPr>
          <w:noProof/>
        </w:rPr>
        <w:drawing>
          <wp:inline distT="0" distB="0" distL="0" distR="0" wp14:anchorId="1A9F1771" wp14:editId="64530E89">
            <wp:extent cx="5295900" cy="31337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294376" cy="3132823"/>
                    </a:xfrm>
                    <a:prstGeom prst="rect">
                      <a:avLst/>
                    </a:prstGeom>
                    <a:noFill/>
                    <a:ln w="9525">
                      <a:noFill/>
                      <a:miter lim="800000"/>
                      <a:headEnd/>
                      <a:tailEnd/>
                    </a:ln>
                  </pic:spPr>
                </pic:pic>
              </a:graphicData>
            </a:graphic>
          </wp:inline>
        </w:drawing>
      </w:r>
    </w:p>
    <w:p w14:paraId="33A01A9D" w14:textId="1FBD2A7E" w:rsidR="005D6BF6" w:rsidRDefault="00AE08BB" w:rsidP="005D6BF6">
      <w:pPr>
        <w:pStyle w:val="3"/>
        <w:numPr>
          <w:ilvl w:val="2"/>
          <w:numId w:val="2"/>
        </w:numPr>
        <w:spacing w:before="156" w:after="156"/>
        <w:ind w:left="0" w:firstLine="0"/>
      </w:pPr>
      <w:bookmarkStart w:id="137" w:name="_Toc355354315"/>
      <w:r>
        <w:rPr>
          <w:rFonts w:hint="eastAsia"/>
        </w:rPr>
        <w:lastRenderedPageBreak/>
        <w:t>工作流</w:t>
      </w:r>
      <w:r w:rsidR="005D6BF6">
        <w:rPr>
          <w:rFonts w:hint="eastAsia"/>
        </w:rPr>
        <w:t>模块</w:t>
      </w:r>
      <w:bookmarkEnd w:id="137"/>
    </w:p>
    <w:p w14:paraId="2029BDD2" w14:textId="77777777" w:rsidR="00B350BB" w:rsidRDefault="00B350BB" w:rsidP="00522376">
      <w:pPr>
        <w:pStyle w:val="a0"/>
        <w:ind w:firstLine="480"/>
      </w:pPr>
      <w:r>
        <w:rPr>
          <w:rFonts w:hint="eastAsia"/>
        </w:rPr>
        <w:t>在请假单的新增和修改页面中判断该业务功能是否已经绑定了流程，如果绑定了则显示提交按钮，可以讲业务表单提交流程进行流转操作，否则只有保存按钮。</w:t>
      </w:r>
    </w:p>
    <w:p w14:paraId="7C63F162" w14:textId="77777777" w:rsidR="00B350BB" w:rsidRPr="00B350BB" w:rsidRDefault="00B350BB" w:rsidP="00522376">
      <w:pPr>
        <w:pStyle w:val="a0"/>
        <w:ind w:firstLine="480"/>
      </w:pPr>
      <w:r>
        <w:rPr>
          <w:rFonts w:hint="eastAsia"/>
        </w:rPr>
        <w:t>如果用户只点击了保存按钮，则该请假单只是作为普通的业务功能进行保存，不提交流程进行审批，当用户点击提交按钮的时候会把请假单</w:t>
      </w:r>
      <w:r>
        <w:rPr>
          <w:rFonts w:hint="eastAsia"/>
        </w:rPr>
        <w:t>ID</w:t>
      </w:r>
      <w:r>
        <w:rPr>
          <w:rFonts w:hint="eastAsia"/>
        </w:rPr>
        <w:t>传递到</w:t>
      </w:r>
      <w:r w:rsidR="00197DD3">
        <w:rPr>
          <w:rFonts w:hint="eastAsia"/>
        </w:rPr>
        <w:t>流程管理系统中，在流程管理系统中会通过业务功能名称获取绑定的流程</w:t>
      </w:r>
      <w:r w:rsidR="00197DD3">
        <w:rPr>
          <w:rFonts w:hint="eastAsia"/>
        </w:rPr>
        <w:t>key</w:t>
      </w:r>
      <w:r w:rsidR="00197DD3">
        <w:rPr>
          <w:rFonts w:hint="eastAsia"/>
        </w:rPr>
        <w:t>，通过调用</w:t>
      </w:r>
      <w:r w:rsidR="00197DD3">
        <w:rPr>
          <w:rFonts w:hint="eastAsia"/>
        </w:rPr>
        <w:t>Activiti</w:t>
      </w:r>
      <w:r w:rsidR="00197DD3">
        <w:rPr>
          <w:rFonts w:hint="eastAsia"/>
        </w:rPr>
        <w:t>的</w:t>
      </w:r>
      <w:r w:rsidR="00197DD3">
        <w:rPr>
          <w:rFonts w:hint="eastAsia"/>
        </w:rPr>
        <w:t>Api</w:t>
      </w:r>
      <w:r w:rsidR="00197DD3">
        <w:rPr>
          <w:rFonts w:hint="eastAsia"/>
        </w:rPr>
        <w:t>流程启动方法进行流程启动：</w:t>
      </w:r>
    </w:p>
    <w:tbl>
      <w:tblPr>
        <w:tblStyle w:val="af1"/>
        <w:tblW w:w="8789" w:type="dxa"/>
        <w:tblInd w:w="250" w:type="dxa"/>
        <w:tblLook w:val="04A0" w:firstRow="1" w:lastRow="0" w:firstColumn="1" w:lastColumn="0" w:noHBand="0" w:noVBand="1"/>
      </w:tblPr>
      <w:tblGrid>
        <w:gridCol w:w="8789"/>
      </w:tblGrid>
      <w:tr w:rsidR="00EE1A8F" w14:paraId="242D261D" w14:textId="77777777" w:rsidTr="00491656">
        <w:tc>
          <w:tcPr>
            <w:tcW w:w="8789" w:type="dxa"/>
            <w:shd w:val="clear" w:color="auto" w:fill="E5DFEC" w:themeFill="accent4" w:themeFillTint="33"/>
          </w:tcPr>
          <w:p w14:paraId="2130437A" w14:textId="77777777" w:rsidR="00197DD3" w:rsidRPr="00197DD3" w:rsidRDefault="00197DD3" w:rsidP="00197DD3">
            <w:pPr>
              <w:autoSpaceDE w:val="0"/>
              <w:autoSpaceDN w:val="0"/>
              <w:adjustRightInd w:val="0"/>
              <w:spacing w:line="240" w:lineRule="auto"/>
              <w:ind w:firstLineChars="0" w:firstLine="0"/>
              <w:jc w:val="left"/>
              <w:rPr>
                <w:rFonts w:ascii="Times New Roman" w:eastAsia="宋体" w:hAnsi="Times New Roman" w:cs="Times New Roman"/>
              </w:rPr>
            </w:pPr>
            <w:r w:rsidRPr="00197DD3">
              <w:rPr>
                <w:rFonts w:ascii="Times New Roman" w:eastAsia="宋体" w:hAnsi="Times New Roman" w:cs="Times New Roman" w:hint="eastAsia"/>
              </w:rPr>
              <w:t>//</w:t>
            </w:r>
            <w:r>
              <w:rPr>
                <w:rFonts w:ascii="Times New Roman" w:eastAsia="宋体" w:hAnsi="Times New Roman" w:cs="Times New Roman" w:hint="eastAsia"/>
              </w:rPr>
              <w:t>用于将参数保存到流程系统的流程变量中</w:t>
            </w:r>
          </w:p>
          <w:p w14:paraId="539950FF" w14:textId="77777777" w:rsidR="00197DD3" w:rsidRDefault="00197DD3" w:rsidP="00197DD3">
            <w:pPr>
              <w:autoSpaceDE w:val="0"/>
              <w:autoSpaceDN w:val="0"/>
              <w:adjustRightInd w:val="0"/>
              <w:spacing w:line="240" w:lineRule="auto"/>
              <w:ind w:firstLineChars="0" w:firstLine="0"/>
              <w:jc w:val="left"/>
              <w:rPr>
                <w:rFonts w:ascii="Times New Roman" w:eastAsia="宋体" w:hAnsi="Times New Roman" w:cs="Times New Roman"/>
              </w:rPr>
            </w:pPr>
            <w:r w:rsidRPr="00197DD3">
              <w:rPr>
                <w:rFonts w:ascii="Times New Roman" w:eastAsia="宋体" w:hAnsi="Times New Roman" w:cs="Times New Roman"/>
              </w:rPr>
              <w:t>Map&lt;String,Object&gt;</w:t>
            </w:r>
            <w:r w:rsidRPr="00197DD3">
              <w:rPr>
                <w:rFonts w:ascii="Times New Roman" w:eastAsia="宋体" w:hAnsi="Times New Roman" w:cs="Times New Roman" w:hint="eastAsia"/>
              </w:rPr>
              <w:t xml:space="preserve"> </w:t>
            </w:r>
            <w:r w:rsidRPr="00197DD3">
              <w:rPr>
                <w:rFonts w:ascii="Times New Roman" w:eastAsia="宋体" w:hAnsi="Times New Roman" w:cs="Times New Roman"/>
              </w:rPr>
              <w:t>variables=new HashMap&lt;String,Object&gt;();</w:t>
            </w:r>
          </w:p>
          <w:p w14:paraId="3BC530E3" w14:textId="77777777" w:rsidR="00197DD3" w:rsidRPr="00197DD3" w:rsidRDefault="00197DD3" w:rsidP="00197DD3">
            <w:pPr>
              <w:autoSpaceDE w:val="0"/>
              <w:autoSpaceDN w:val="0"/>
              <w:adjustRightInd w:val="0"/>
              <w:spacing w:line="240" w:lineRule="auto"/>
              <w:ind w:firstLineChars="0" w:firstLine="0"/>
              <w:jc w:val="left"/>
              <w:rPr>
                <w:rFonts w:ascii="Times New Roman" w:eastAsia="宋体" w:hAnsi="Times New Roman" w:cs="Times New Roman"/>
              </w:rPr>
            </w:pPr>
            <w:r w:rsidRPr="00197DD3">
              <w:rPr>
                <w:rFonts w:ascii="Times New Roman" w:eastAsia="宋体" w:hAnsi="Times New Roman" w:cs="Times New Roman" w:hint="eastAsia"/>
              </w:rPr>
              <w:t>//</w:t>
            </w:r>
            <w:r w:rsidRPr="00197DD3">
              <w:rPr>
                <w:rFonts w:ascii="Times New Roman" w:eastAsia="宋体" w:hAnsi="Times New Roman" w:cs="Times New Roman" w:hint="eastAsia"/>
              </w:rPr>
              <w:t>将启动流程的用户</w:t>
            </w:r>
            <w:r w:rsidRPr="00197DD3">
              <w:rPr>
                <w:rFonts w:ascii="Times New Roman" w:eastAsia="宋体" w:hAnsi="Times New Roman" w:cs="Times New Roman" w:hint="eastAsia"/>
              </w:rPr>
              <w:t>id</w:t>
            </w:r>
            <w:r w:rsidRPr="00197DD3">
              <w:rPr>
                <w:rFonts w:ascii="Times New Roman" w:eastAsia="宋体" w:hAnsi="Times New Roman" w:cs="Times New Roman" w:hint="eastAsia"/>
              </w:rPr>
              <w:t>作为流程变量保存到流程系统中</w:t>
            </w:r>
          </w:p>
          <w:p w14:paraId="16F13DAC" w14:textId="77777777" w:rsidR="00197DD3" w:rsidRDefault="00197DD3" w:rsidP="00197DD3">
            <w:pPr>
              <w:autoSpaceDE w:val="0"/>
              <w:autoSpaceDN w:val="0"/>
              <w:adjustRightInd w:val="0"/>
              <w:spacing w:line="240" w:lineRule="auto"/>
              <w:ind w:firstLineChars="0" w:firstLine="0"/>
              <w:jc w:val="left"/>
              <w:rPr>
                <w:rFonts w:ascii="Times New Roman" w:eastAsia="宋体" w:hAnsi="Times New Roman" w:cs="Times New Roman"/>
              </w:rPr>
            </w:pPr>
            <w:r w:rsidRPr="00197DD3">
              <w:rPr>
                <w:rFonts w:ascii="Times New Roman" w:eastAsia="宋体" w:hAnsi="Times New Roman" w:cs="Times New Roman"/>
              </w:rPr>
              <w:t>variables.put("userId", userId);</w:t>
            </w:r>
          </w:p>
          <w:p w14:paraId="3FD7B4B8" w14:textId="77777777" w:rsidR="00197DD3" w:rsidRPr="00197DD3" w:rsidRDefault="00197DD3" w:rsidP="00197DD3">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//key</w:t>
            </w:r>
            <w:r>
              <w:rPr>
                <w:rFonts w:ascii="Times New Roman" w:eastAsia="宋体" w:hAnsi="Times New Roman" w:cs="Times New Roman" w:hint="eastAsia"/>
              </w:rPr>
              <w:t>为流程定义</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bussnessKey</w:t>
            </w:r>
            <w:r>
              <w:rPr>
                <w:rFonts w:ascii="Times New Roman" w:eastAsia="宋体" w:hAnsi="Times New Roman" w:cs="Times New Roman" w:hint="eastAsia"/>
              </w:rPr>
              <w:t>为业务表单</w:t>
            </w:r>
            <w:r>
              <w:rPr>
                <w:rFonts w:ascii="Times New Roman" w:eastAsia="宋体" w:hAnsi="Times New Roman" w:cs="Times New Roman" w:hint="eastAsia"/>
              </w:rPr>
              <w:t>id</w:t>
            </w:r>
          </w:p>
          <w:p w14:paraId="513CCA63" w14:textId="77777777" w:rsidR="00EE1A8F" w:rsidRPr="00197DD3" w:rsidRDefault="00197DD3" w:rsidP="00197DD3">
            <w:pPr>
              <w:pStyle w:val="a0"/>
              <w:ind w:firstLineChars="0" w:firstLine="0"/>
              <w:rPr>
                <w:rFonts w:ascii="Times New Roman" w:eastAsia="宋体" w:hAnsi="Times New Roman" w:cs="Times New Roman"/>
              </w:rPr>
            </w:pPr>
            <w:r w:rsidRPr="00197DD3">
              <w:rPr>
                <w:rFonts w:ascii="Times New Roman" w:eastAsia="宋体" w:hAnsi="Times New Roman" w:cs="Times New Roman"/>
              </w:rPr>
              <w:t>runtimeService.startProcessInstanceByKey(key,businessKey,variables);</w:t>
            </w:r>
          </w:p>
        </w:tc>
      </w:tr>
    </w:tbl>
    <w:p w14:paraId="731BDA75" w14:textId="77777777" w:rsidR="00074D60" w:rsidRPr="00BE2E6B" w:rsidRDefault="00BE2E6B" w:rsidP="00BE2E6B">
      <w:pPr>
        <w:pStyle w:val="a0"/>
        <w:ind w:firstLine="480"/>
      </w:pPr>
      <w:r w:rsidRPr="00BE2E6B">
        <w:rPr>
          <w:rFonts w:hint="eastAsia"/>
        </w:rPr>
        <w:t>根据系统中的用户</w:t>
      </w:r>
      <w:r w:rsidRPr="00BE2E6B">
        <w:rPr>
          <w:rFonts w:hint="eastAsia"/>
        </w:rPr>
        <w:t>id</w:t>
      </w:r>
      <w:r w:rsidRPr="00BE2E6B">
        <w:rPr>
          <w:rFonts w:hint="eastAsia"/>
        </w:rPr>
        <w:t>查询用户的待办信息列表</w:t>
      </w:r>
      <w:r>
        <w:rPr>
          <w:rFonts w:hint="eastAsia"/>
        </w:rPr>
        <w:t>，再通过流程引擎提供的业务表单</w:t>
      </w:r>
      <w:r>
        <w:rPr>
          <w:rFonts w:hint="eastAsia"/>
        </w:rPr>
        <w:t>id</w:t>
      </w:r>
      <w:r>
        <w:rPr>
          <w:rFonts w:hint="eastAsia"/>
        </w:rPr>
        <w:t>补充相应的业务信息后</w:t>
      </w:r>
      <w:r w:rsidRPr="00BE2E6B">
        <w:rPr>
          <w:rFonts w:hint="eastAsia"/>
        </w:rPr>
        <w:t>，提醒用户进行待办信息办理</w:t>
      </w:r>
    </w:p>
    <w:tbl>
      <w:tblPr>
        <w:tblStyle w:val="af1"/>
        <w:tblW w:w="8789" w:type="dxa"/>
        <w:tblInd w:w="250" w:type="dxa"/>
        <w:tblLook w:val="04A0" w:firstRow="1" w:lastRow="0" w:firstColumn="1" w:lastColumn="0" w:noHBand="0" w:noVBand="1"/>
      </w:tblPr>
      <w:tblGrid>
        <w:gridCol w:w="9037"/>
      </w:tblGrid>
      <w:tr w:rsidR="00C37436" w14:paraId="05AE8F39" w14:textId="77777777" w:rsidTr="00491656">
        <w:tc>
          <w:tcPr>
            <w:tcW w:w="8789" w:type="dxa"/>
            <w:shd w:val="clear" w:color="auto" w:fill="E5DFEC" w:themeFill="accent4" w:themeFillTint="33"/>
          </w:tcPr>
          <w:p w14:paraId="0E98B5FD" w14:textId="77777777" w:rsidR="00BE2E6B" w:rsidRDefault="00BE2E6B" w:rsidP="00BE2E6B">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根据传入的用户</w:t>
            </w:r>
            <w:r>
              <w:rPr>
                <w:rFonts w:ascii="Times New Roman" w:eastAsia="宋体" w:hAnsi="Times New Roman" w:cs="Times New Roman" w:hint="eastAsia"/>
              </w:rPr>
              <w:t>id</w:t>
            </w:r>
            <w:r>
              <w:rPr>
                <w:rFonts w:ascii="Times New Roman" w:eastAsia="宋体" w:hAnsi="Times New Roman" w:cs="Times New Roman" w:hint="eastAsia"/>
              </w:rPr>
              <w:t>，分页的起始和结束号进行待办列表查询</w:t>
            </w:r>
          </w:p>
          <w:p w14:paraId="138A6B94" w14:textId="77777777" w:rsidR="00074D60" w:rsidRDefault="00D84EDE" w:rsidP="001A3F2F">
            <w:pPr>
              <w:autoSpaceDE w:val="0"/>
              <w:autoSpaceDN w:val="0"/>
              <w:adjustRightInd w:val="0"/>
              <w:spacing w:line="240" w:lineRule="auto"/>
              <w:ind w:firstLineChars="0" w:firstLine="0"/>
              <w:jc w:val="left"/>
              <w:rPr>
                <w:rFonts w:ascii="Times New Roman" w:eastAsia="宋体" w:hAnsi="Times New Roman" w:cs="Times New Roman"/>
              </w:rPr>
            </w:pPr>
            <w:r w:rsidRPr="00D84EDE">
              <w:rPr>
                <w:rFonts w:ascii="Times New Roman" w:eastAsia="宋体" w:hAnsi="Times New Roman" w:cs="Times New Roman"/>
              </w:rPr>
              <w:t>List&lt;Task&gt;</w:t>
            </w:r>
            <w:r>
              <w:rPr>
                <w:rFonts w:ascii="Times New Roman" w:eastAsia="宋体" w:hAnsi="Times New Roman" w:cs="Times New Roman" w:hint="eastAsia"/>
              </w:rPr>
              <w:t>list</w:t>
            </w:r>
            <w:r w:rsidRPr="00D84EDE">
              <w:rPr>
                <w:rFonts w:ascii="Times New Roman" w:eastAsia="宋体" w:hAnsi="Times New Roman" w:cs="Times New Roman" w:hint="eastAsia"/>
              </w:rPr>
              <w:t>=</w:t>
            </w:r>
            <w:r w:rsidR="00BE2E6B" w:rsidRPr="00BE2E6B">
              <w:rPr>
                <w:rFonts w:ascii="Times New Roman" w:eastAsia="宋体" w:hAnsi="Times New Roman" w:cs="Times New Roman"/>
              </w:rPr>
              <w:t>taskService.createTaskQuery().taskAssignee(userId).orderByTaskPriority().desc().orderByTaskCreateTime().desc().listPage(firstResult, maxResults)</w:t>
            </w:r>
            <w:r w:rsidR="007963EE">
              <w:rPr>
                <w:rFonts w:ascii="Times New Roman" w:eastAsia="宋体" w:hAnsi="Times New Roman" w:cs="Times New Roman" w:hint="eastAsia"/>
              </w:rPr>
              <w:t>；</w:t>
            </w:r>
          </w:p>
          <w:p w14:paraId="404DB6E0" w14:textId="77777777" w:rsidR="007963EE" w:rsidRDefault="007963EE" w:rsidP="00BE2E6B">
            <w:pPr>
              <w:pStyle w:val="a0"/>
              <w:ind w:firstLineChars="0" w:firstLine="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获取流程文件中指定的待办查看页面的路径</w:t>
            </w:r>
          </w:p>
          <w:p w14:paraId="006D8C5D" w14:textId="77777777" w:rsidR="007963EE" w:rsidRPr="007963EE" w:rsidRDefault="007963EE" w:rsidP="00BE2E6B">
            <w:pPr>
              <w:pStyle w:val="a0"/>
              <w:ind w:firstLineChars="0" w:firstLine="0"/>
              <w:rPr>
                <w:rFonts w:ascii="Times New Roman" w:eastAsia="宋体" w:hAnsi="Times New Roman" w:cs="Times New Roman"/>
              </w:rPr>
            </w:pPr>
            <w:r>
              <w:rPr>
                <w:rFonts w:ascii="Times New Roman" w:eastAsia="宋体" w:hAnsi="Times New Roman" w:cs="Times New Roman" w:hint="eastAsia"/>
              </w:rPr>
              <w:t>String url=</w:t>
            </w:r>
            <w:r w:rsidRPr="007963EE">
              <w:rPr>
                <w:rFonts w:ascii="Times New Roman" w:eastAsia="宋体" w:hAnsi="Times New Roman" w:cs="Times New Roman"/>
              </w:rPr>
              <w:t>formService.getTaskFormData(taskId).getFormKey()</w:t>
            </w:r>
            <w:r>
              <w:rPr>
                <w:rFonts w:ascii="Times New Roman" w:eastAsia="宋体" w:hAnsi="Times New Roman" w:cs="Times New Roman" w:hint="eastAsia"/>
              </w:rPr>
              <w:t>；</w:t>
            </w:r>
          </w:p>
        </w:tc>
      </w:tr>
    </w:tbl>
    <w:p w14:paraId="14B94378" w14:textId="77777777" w:rsidR="00CE2C66" w:rsidRDefault="00B87FD6" w:rsidP="009B2041">
      <w:pPr>
        <w:pStyle w:val="a0"/>
        <w:ind w:firstLine="480"/>
      </w:pPr>
      <w:r>
        <w:rPr>
          <w:rFonts w:hint="eastAsia"/>
        </w:rPr>
        <w:t>打开获取到的待办信息查看</w:t>
      </w:r>
      <w:r>
        <w:rPr>
          <w:rFonts w:hint="eastAsia"/>
        </w:rPr>
        <w:t>url</w:t>
      </w:r>
      <w:r>
        <w:rPr>
          <w:rFonts w:hint="eastAsia"/>
        </w:rPr>
        <w:t>的页面后，可以查看待办详细信息，</w:t>
      </w:r>
      <w:r w:rsidR="009B2041">
        <w:rPr>
          <w:rFonts w:hint="eastAsia"/>
        </w:rPr>
        <w:t>并提供流程办理按钮，点击办理按钮获取当前流程所在节点，以及下一个节点和可选办理人员信息，选择完成后提交流程：</w:t>
      </w:r>
      <w:r w:rsidR="009B2041">
        <w:t xml:space="preserve"> </w:t>
      </w:r>
    </w:p>
    <w:tbl>
      <w:tblPr>
        <w:tblStyle w:val="af1"/>
        <w:tblW w:w="8789" w:type="dxa"/>
        <w:tblInd w:w="250" w:type="dxa"/>
        <w:tblLook w:val="04A0" w:firstRow="1" w:lastRow="0" w:firstColumn="1" w:lastColumn="0" w:noHBand="0" w:noVBand="1"/>
      </w:tblPr>
      <w:tblGrid>
        <w:gridCol w:w="8789"/>
      </w:tblGrid>
      <w:tr w:rsidR="00783418" w14:paraId="719AE414" w14:textId="77777777" w:rsidTr="00491656">
        <w:tc>
          <w:tcPr>
            <w:tcW w:w="8789" w:type="dxa"/>
            <w:shd w:val="clear" w:color="auto" w:fill="E5DFEC" w:themeFill="accent4" w:themeFillTint="33"/>
          </w:tcPr>
          <w:p w14:paraId="225E15B1" w14:textId="77777777" w:rsidR="004B2075" w:rsidRDefault="004B2075" w:rsidP="00CE2C66">
            <w:pPr>
              <w:pStyle w:val="a0"/>
              <w:ind w:firstLineChars="0" w:firstLine="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根据当前流程节点的定义</w:t>
            </w:r>
            <w:r>
              <w:rPr>
                <w:rFonts w:ascii="Times New Roman" w:eastAsia="宋体" w:hAnsi="Times New Roman" w:cs="Times New Roman" w:hint="eastAsia"/>
              </w:rPr>
              <w:t>id</w:t>
            </w:r>
            <w:r>
              <w:rPr>
                <w:rFonts w:ascii="Times New Roman" w:eastAsia="宋体" w:hAnsi="Times New Roman" w:cs="Times New Roman" w:hint="eastAsia"/>
              </w:rPr>
              <w:t>获取获取流程节点定义相关信息</w:t>
            </w:r>
          </w:p>
          <w:p w14:paraId="0E72D943" w14:textId="77777777" w:rsidR="00783418" w:rsidRDefault="004B2075" w:rsidP="00CE2C66">
            <w:pPr>
              <w:pStyle w:val="a0"/>
              <w:ind w:firstLineChars="0" w:firstLine="0"/>
              <w:rPr>
                <w:rFonts w:ascii="Times New Roman" w:eastAsia="宋体" w:hAnsi="Times New Roman" w:cs="Times New Roman"/>
              </w:rPr>
            </w:pPr>
            <w:r w:rsidRPr="004B2075">
              <w:rPr>
                <w:rFonts w:ascii="Times New Roman" w:eastAsia="宋体" w:hAnsi="Times New Roman" w:cs="Times New Roman"/>
              </w:rPr>
              <w:t>ActivityImpl activityImpl = ((ProcessDefinitionImpl) processDefinition).findActivity(currentTask.getTaskDefinitionKey());</w:t>
            </w:r>
          </w:p>
          <w:p w14:paraId="6705A09A" w14:textId="77777777" w:rsidR="004B2075" w:rsidRDefault="004B2075" w:rsidP="00CE2C66">
            <w:pPr>
              <w:pStyle w:val="a0"/>
              <w:ind w:firstLineChars="0" w:firstLine="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获取流程节点的所有流向</w:t>
            </w:r>
          </w:p>
          <w:p w14:paraId="5DEF15CD" w14:textId="77777777" w:rsidR="004B2075" w:rsidRDefault="004B2075" w:rsidP="00CE2C66">
            <w:pPr>
              <w:pStyle w:val="a0"/>
              <w:ind w:firstLineChars="0" w:firstLine="0"/>
              <w:rPr>
                <w:rFonts w:ascii="Times New Roman" w:eastAsia="宋体" w:hAnsi="Times New Roman" w:cs="Times New Roman"/>
              </w:rPr>
            </w:pPr>
            <w:r w:rsidRPr="004B2075">
              <w:rPr>
                <w:rFonts w:ascii="Times New Roman" w:eastAsia="宋体" w:hAnsi="Times New Roman" w:cs="Times New Roman"/>
              </w:rPr>
              <w:t>List&lt;PvmTransition&gt; pvmTransitions = activityImpl.getOutgoingTransitions();</w:t>
            </w:r>
          </w:p>
          <w:p w14:paraId="38243BDB" w14:textId="77777777" w:rsidR="004B2075" w:rsidRDefault="004B2075" w:rsidP="00CE2C66">
            <w:pPr>
              <w:pStyle w:val="a0"/>
              <w:ind w:firstLineChars="0" w:firstLine="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遍历所有的流程走向</w:t>
            </w:r>
          </w:p>
          <w:p w14:paraId="611906FD" w14:textId="77777777" w:rsidR="004B2075" w:rsidRDefault="004B2075" w:rsidP="004B2075">
            <w:pPr>
              <w:autoSpaceDE w:val="0"/>
              <w:autoSpaceDN w:val="0"/>
              <w:adjustRightInd w:val="0"/>
              <w:spacing w:line="240" w:lineRule="auto"/>
              <w:ind w:firstLineChars="0" w:firstLine="0"/>
              <w:jc w:val="left"/>
              <w:rPr>
                <w:rFonts w:ascii="Times New Roman" w:eastAsia="宋体" w:hAnsi="Times New Roman" w:cs="Times New Roman"/>
              </w:rPr>
            </w:pPr>
            <w:r w:rsidRPr="004B2075">
              <w:rPr>
                <w:rFonts w:ascii="Times New Roman" w:eastAsia="宋体" w:hAnsi="Times New Roman" w:cs="Times New Roman"/>
              </w:rPr>
              <w:t>for (PvmTransition pvmTransition:pvmTransitions) {</w:t>
            </w:r>
          </w:p>
          <w:p w14:paraId="182E0E3A" w14:textId="77777777" w:rsidR="004B2075" w:rsidRPr="004B2075" w:rsidRDefault="004B2075" w:rsidP="004B2075">
            <w:pPr>
              <w:autoSpaceDE w:val="0"/>
              <w:autoSpaceDN w:val="0"/>
              <w:adjustRightInd w:val="0"/>
              <w:spacing w:line="24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获取下一级可选择的流程节点</w:t>
            </w:r>
          </w:p>
          <w:p w14:paraId="39E47347" w14:textId="77777777" w:rsidR="004B2075" w:rsidRDefault="004B2075" w:rsidP="004B2075">
            <w:pPr>
              <w:pStyle w:val="a0"/>
              <w:ind w:firstLineChars="0" w:firstLine="0"/>
              <w:rPr>
                <w:rFonts w:ascii="Times New Roman" w:eastAsia="宋体" w:hAnsi="Times New Roman" w:cs="Times New Roman"/>
              </w:rPr>
            </w:pPr>
            <w:r w:rsidRPr="004B2075">
              <w:rPr>
                <w:rFonts w:ascii="Times New Roman" w:eastAsia="宋体" w:hAnsi="Times New Roman" w:cs="Times New Roman"/>
              </w:rPr>
              <w:lastRenderedPageBreak/>
              <w:t xml:space="preserve">      ActivityImpl activityImpDes = (ActivityImpl)pvmTransition.getDestination(); </w:t>
            </w:r>
          </w:p>
          <w:p w14:paraId="0C274B14" w14:textId="77777777" w:rsidR="004B2075" w:rsidRPr="004B2075" w:rsidRDefault="004B2075" w:rsidP="004B2075">
            <w:pPr>
              <w:pStyle w:val="a0"/>
              <w:ind w:firstLineChars="0" w:firstLine="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获取流程节点的行为属性，判断流程节点的类型</w:t>
            </w:r>
            <w:r w:rsidR="00CE536A">
              <w:rPr>
                <w:rFonts w:ascii="Times New Roman" w:eastAsia="宋体" w:hAnsi="Times New Roman" w:cs="Times New Roman" w:hint="eastAsia"/>
              </w:rPr>
              <w:t>，如果是</w:t>
            </w:r>
            <w:r w:rsidR="00A41CFF">
              <w:rPr>
                <w:rFonts w:ascii="Times New Roman" w:eastAsia="宋体" w:hAnsi="Times New Roman" w:cs="Times New Roman" w:hint="eastAsia"/>
              </w:rPr>
              <w:t>排他</w:t>
            </w:r>
            <w:r w:rsidR="00CE536A">
              <w:rPr>
                <w:rFonts w:ascii="Times New Roman" w:eastAsia="宋体" w:hAnsi="Times New Roman" w:cs="Times New Roman" w:hint="eastAsia"/>
              </w:rPr>
              <w:t>分支则提供用户进行单</w:t>
            </w:r>
            <w:r w:rsidR="00CE536A">
              <w:rPr>
                <w:rFonts w:ascii="Times New Roman" w:eastAsia="宋体" w:hAnsi="Times New Roman" w:cs="Times New Roman" w:hint="eastAsia"/>
              </w:rPr>
              <w:t>//</w:t>
            </w:r>
            <w:r w:rsidR="00CE536A">
              <w:rPr>
                <w:rFonts w:ascii="Times New Roman" w:eastAsia="宋体" w:hAnsi="Times New Roman" w:cs="Times New Roman" w:hint="eastAsia"/>
              </w:rPr>
              <w:t>选，如果为并行分支或者普通的流程节点则不需要选择流向，如果是包容分支则</w:t>
            </w:r>
            <w:r w:rsidR="00CE536A">
              <w:rPr>
                <w:rFonts w:ascii="Times New Roman" w:eastAsia="宋体" w:hAnsi="Times New Roman" w:cs="Times New Roman" w:hint="eastAsia"/>
              </w:rPr>
              <w:t>//</w:t>
            </w:r>
            <w:r w:rsidR="00CE536A">
              <w:rPr>
                <w:rFonts w:ascii="Times New Roman" w:eastAsia="宋体" w:hAnsi="Times New Roman" w:cs="Times New Roman" w:hint="eastAsia"/>
              </w:rPr>
              <w:t>可以多选</w:t>
            </w:r>
            <w:r w:rsidR="00926A42">
              <w:rPr>
                <w:rFonts w:ascii="Times New Roman" w:eastAsia="宋体" w:hAnsi="Times New Roman" w:cs="Times New Roman" w:hint="eastAsia"/>
              </w:rPr>
              <w:t>。</w:t>
            </w:r>
          </w:p>
          <w:p w14:paraId="5A780166" w14:textId="77777777" w:rsidR="004B2075" w:rsidRDefault="004B2075" w:rsidP="004B2075">
            <w:pPr>
              <w:pStyle w:val="a0"/>
              <w:ind w:firstLineChars="0" w:firstLine="0"/>
              <w:rPr>
                <w:rFonts w:ascii="Times New Roman" w:eastAsia="宋体" w:hAnsi="Times New Roman" w:cs="Times New Roman"/>
              </w:rPr>
            </w:pPr>
            <w:r w:rsidRPr="004B2075">
              <w:rPr>
                <w:rFonts w:ascii="Times New Roman" w:eastAsia="宋体" w:hAnsi="Times New Roman" w:cs="Times New Roman"/>
              </w:rPr>
              <w:t>ActivityBehavior activityBehavior = activityImpDes.getActivityBehavior();</w:t>
            </w:r>
          </w:p>
          <w:p w14:paraId="48DA9CAA" w14:textId="77777777" w:rsidR="00926A42" w:rsidRDefault="00926A42" w:rsidP="004B2075">
            <w:pPr>
              <w:pStyle w:val="a0"/>
              <w:ind w:firstLineChars="0" w:firstLine="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获取流程线上的属性信息</w:t>
            </w:r>
          </w:p>
          <w:p w14:paraId="05B91435" w14:textId="77777777" w:rsidR="00926A42" w:rsidRDefault="00926A42" w:rsidP="004B2075">
            <w:pPr>
              <w:pStyle w:val="a0"/>
              <w:ind w:firstLineChars="0" w:firstLine="0"/>
              <w:rPr>
                <w:rFonts w:ascii="Times New Roman" w:eastAsia="宋体" w:hAnsi="Times New Roman" w:cs="Times New Roman"/>
              </w:rPr>
            </w:pPr>
            <w:r w:rsidRPr="00926A42">
              <w:rPr>
                <w:rFonts w:ascii="Times New Roman" w:eastAsia="宋体" w:hAnsi="Times New Roman" w:cs="Times New Roman"/>
              </w:rPr>
              <w:t xml:space="preserve">Object objectValue = </w:t>
            </w:r>
            <w:r w:rsidRPr="004B2075">
              <w:rPr>
                <w:rFonts w:ascii="Times New Roman" w:eastAsia="宋体" w:hAnsi="Times New Roman" w:cs="Times New Roman"/>
              </w:rPr>
              <w:t>pvmTransition</w:t>
            </w:r>
            <w:r w:rsidRPr="00926A42">
              <w:rPr>
                <w:rFonts w:ascii="Times New Roman" w:eastAsia="宋体" w:hAnsi="Times New Roman" w:cs="Times New Roman"/>
              </w:rPr>
              <w:t>.getProperty(BpmnParse.PROPERTYNAME_CONDITION_TEXT);</w:t>
            </w:r>
          </w:p>
          <w:p w14:paraId="2848DEB1" w14:textId="77777777" w:rsidR="00926A42" w:rsidRDefault="00926A42" w:rsidP="004B2075">
            <w:pPr>
              <w:pStyle w:val="a0"/>
              <w:ind w:firstLineChars="0" w:firstLine="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获取线上表达式的值</w:t>
            </w:r>
            <w:r w:rsidR="00A41CFF">
              <w:rPr>
                <w:rFonts w:ascii="Times New Roman" w:eastAsia="宋体" w:hAnsi="Times New Roman" w:cs="Times New Roman" w:hint="eastAsia"/>
              </w:rPr>
              <w:t>，提供给排他分支和包容分支的走向的判断条件</w:t>
            </w:r>
          </w:p>
          <w:p w14:paraId="0E93F0F0" w14:textId="77777777" w:rsidR="00926A42" w:rsidRPr="004B2075" w:rsidRDefault="00926A42" w:rsidP="004B2075">
            <w:pPr>
              <w:pStyle w:val="a0"/>
              <w:ind w:firstLineChars="0" w:firstLine="0"/>
              <w:rPr>
                <w:rFonts w:ascii="Times New Roman" w:eastAsia="宋体" w:hAnsi="Times New Roman" w:cs="Times New Roman"/>
              </w:rPr>
            </w:pPr>
            <w:r w:rsidRPr="00926A42">
              <w:rPr>
                <w:rFonts w:ascii="Times New Roman" w:eastAsia="宋体" w:hAnsi="Times New Roman" w:cs="Times New Roman"/>
              </w:rPr>
              <w:t>String sequenceFlowConditionExpression = (String)objectValue; //</w:t>
            </w:r>
            <w:r w:rsidRPr="00926A42">
              <w:rPr>
                <w:rFonts w:ascii="Times New Roman" w:eastAsia="宋体" w:hAnsi="Times New Roman" w:cs="Times New Roman"/>
              </w:rPr>
              <w:t>得到线上表达式的值</w:t>
            </w:r>
          </w:p>
          <w:p w14:paraId="5C8EE959" w14:textId="77777777" w:rsidR="004B2075" w:rsidRPr="004B2075" w:rsidRDefault="004B2075" w:rsidP="004B2075">
            <w:pPr>
              <w:pStyle w:val="a0"/>
              <w:ind w:firstLineChars="0" w:firstLine="0"/>
              <w:rPr>
                <w:rFonts w:ascii="Times New Roman" w:eastAsia="宋体" w:hAnsi="Times New Roman" w:cs="Times New Roman"/>
              </w:rPr>
            </w:pPr>
            <w:r w:rsidRPr="004B2075">
              <w:rPr>
                <w:rFonts w:ascii="Times New Roman" w:eastAsia="宋体" w:hAnsi="Times New Roman" w:cs="Times New Roman" w:hint="eastAsia"/>
              </w:rPr>
              <w:t>}</w:t>
            </w:r>
          </w:p>
        </w:tc>
      </w:tr>
    </w:tbl>
    <w:p w14:paraId="5E2CD0EB" w14:textId="77777777" w:rsidR="009C7CA5" w:rsidRDefault="009C7CA5" w:rsidP="00CE2C66">
      <w:pPr>
        <w:pStyle w:val="a0"/>
        <w:ind w:firstLine="480"/>
      </w:pPr>
      <w:bookmarkStart w:id="138" w:name="OLE_LINK9"/>
      <w:bookmarkStart w:id="139" w:name="OLE_LINK10"/>
      <w:r>
        <w:rPr>
          <w:rFonts w:hint="eastAsia"/>
        </w:rPr>
        <w:lastRenderedPageBreak/>
        <w:t>通过流程节点定义对象可以获取流程节点上设置的</w:t>
      </w:r>
      <w:r>
        <w:rPr>
          <w:rFonts w:hint="eastAsia"/>
        </w:rPr>
        <w:t>UEL</w:t>
      </w:r>
      <w:r>
        <w:rPr>
          <w:rFonts w:hint="eastAsia"/>
        </w:rPr>
        <w:t>表达式，并通过调用</w:t>
      </w:r>
      <w:r>
        <w:rPr>
          <w:rFonts w:hint="eastAsia"/>
        </w:rPr>
        <w:t>Activiti</w:t>
      </w:r>
      <w:r>
        <w:rPr>
          <w:rFonts w:hint="eastAsia"/>
        </w:rPr>
        <w:t>内置的执行方法获取</w:t>
      </w:r>
      <w:r>
        <w:rPr>
          <w:rFonts w:hint="eastAsia"/>
        </w:rPr>
        <w:t>UEL</w:t>
      </w:r>
      <w:r>
        <w:rPr>
          <w:rFonts w:hint="eastAsia"/>
        </w:rPr>
        <w:t>表达式指定的系统接口返回的人员列表，从而可以实现办理人员的选择功能：</w:t>
      </w:r>
    </w:p>
    <w:p w14:paraId="7857B8BC" w14:textId="77777777" w:rsidR="009C7CA5" w:rsidRPr="009C7CA5" w:rsidRDefault="009C7CA5" w:rsidP="00CE2C66">
      <w:pPr>
        <w:pStyle w:val="a0"/>
        <w:ind w:firstLine="480"/>
      </w:pPr>
    </w:p>
    <w:bookmarkEnd w:id="138"/>
    <w:bookmarkEnd w:id="139"/>
    <w:p w14:paraId="5856FDAE" w14:textId="77777777" w:rsidR="006B360C" w:rsidRDefault="006B360C" w:rsidP="006B360C">
      <w:pPr>
        <w:pStyle w:val="af8"/>
      </w:pPr>
      <w:r>
        <w:rPr>
          <w:rFonts w:hint="eastAsia"/>
        </w:rPr>
        <w:t>表</w:t>
      </w:r>
      <w:r>
        <w:rPr>
          <w:rFonts w:hint="eastAsia"/>
        </w:rPr>
        <w:t>4.6 TestTokenizer</w:t>
      </w:r>
      <w:r>
        <w:rPr>
          <w:rFonts w:hint="eastAsia"/>
        </w:rPr>
        <w:t>类中的方法及其功能</w:t>
      </w:r>
    </w:p>
    <w:tbl>
      <w:tblPr>
        <w:tblStyle w:val="af1"/>
        <w:tblW w:w="8789" w:type="dxa"/>
        <w:tblInd w:w="250" w:type="dxa"/>
        <w:tblLook w:val="04A0" w:firstRow="1" w:lastRow="0" w:firstColumn="1" w:lastColumn="0" w:noHBand="0" w:noVBand="1"/>
      </w:tblPr>
      <w:tblGrid>
        <w:gridCol w:w="8789"/>
      </w:tblGrid>
      <w:tr w:rsidR="00783418" w14:paraId="1380DFC2" w14:textId="77777777" w:rsidTr="00491656">
        <w:tc>
          <w:tcPr>
            <w:tcW w:w="8789" w:type="dxa"/>
            <w:shd w:val="clear" w:color="auto" w:fill="E5DFEC" w:themeFill="accent4" w:themeFillTint="33"/>
          </w:tcPr>
          <w:p w14:paraId="1C4EDFF1"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w:t>
            </w:r>
            <w:r w:rsidRPr="009C7CA5">
              <w:rPr>
                <w:rFonts w:ascii="Times New Roman" w:eastAsia="宋体" w:hAnsi="Times New Roman" w:cs="Times New Roman"/>
              </w:rPr>
              <w:t>获取</w:t>
            </w:r>
            <w:r w:rsidRPr="009C7CA5">
              <w:rPr>
                <w:rFonts w:ascii="Times New Roman" w:eastAsia="宋体" w:hAnsi="Times New Roman" w:cs="Times New Roman"/>
              </w:rPr>
              <w:t>activiti:candidateUsers</w:t>
            </w:r>
            <w:r w:rsidRPr="009C7CA5">
              <w:rPr>
                <w:rFonts w:ascii="Times New Roman" w:eastAsia="宋体" w:hAnsi="Times New Roman" w:cs="Times New Roman"/>
              </w:rPr>
              <w:t>（进行任务的指派）的属性值（获取</w:t>
            </w:r>
            <w:r>
              <w:rPr>
                <w:rFonts w:ascii="Times New Roman" w:eastAsia="宋体" w:hAnsi="Times New Roman" w:cs="Times New Roman" w:hint="eastAsia"/>
              </w:rPr>
              <w:t>UEL</w:t>
            </w:r>
            <w:r w:rsidRPr="009C7CA5">
              <w:rPr>
                <w:rFonts w:ascii="Times New Roman" w:eastAsia="宋体" w:hAnsi="Times New Roman" w:cs="Times New Roman"/>
              </w:rPr>
              <w:t>表达式）</w:t>
            </w:r>
          </w:p>
          <w:p w14:paraId="18F1F154"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 xml:space="preserve">      Set&lt;Expression&gt; expressions = taskDefinition.getCandidateUserIdExpressions();</w:t>
            </w:r>
          </w:p>
          <w:p w14:paraId="14C3CFA7"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 xml:space="preserve">      </w:t>
            </w:r>
          </w:p>
          <w:p w14:paraId="3701EC9F"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 xml:space="preserve">      if (expressions!=null&amp;&amp;expressions.size()!=0) {</w:t>
            </w:r>
          </w:p>
          <w:p w14:paraId="5FDF5704"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 xml:space="preserve">        expression = expressions.iterator().next();</w:t>
            </w:r>
          </w:p>
          <w:p w14:paraId="161A2AB1"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 xml:space="preserve">        //</w:t>
            </w:r>
            <w:r w:rsidRPr="009C7CA5">
              <w:rPr>
                <w:rFonts w:ascii="Times New Roman" w:eastAsia="宋体" w:hAnsi="Times New Roman" w:cs="Times New Roman"/>
              </w:rPr>
              <w:t>防止报空指针异常</w:t>
            </w:r>
          </w:p>
          <w:p w14:paraId="04E493E8"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 xml:space="preserve">        Context.setProcessEngineConfiguration(processEngineConfiguration);</w:t>
            </w:r>
          </w:p>
          <w:p w14:paraId="500AE952"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 xml:space="preserve">        Context.setCommandContext(new CommandContext(null, processEngineConfiguration));</w:t>
            </w:r>
          </w:p>
          <w:p w14:paraId="4DA5D7EA"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 xml:space="preserve">        //</w:t>
            </w:r>
            <w:r w:rsidRPr="009C7CA5">
              <w:rPr>
                <w:rFonts w:ascii="Times New Roman" w:eastAsia="宋体" w:hAnsi="Times New Roman" w:cs="Times New Roman"/>
              </w:rPr>
              <w:t>获取</w:t>
            </w:r>
            <w:r>
              <w:rPr>
                <w:rFonts w:ascii="Times New Roman" w:eastAsia="宋体" w:hAnsi="Times New Roman" w:cs="Times New Roman" w:hint="eastAsia"/>
              </w:rPr>
              <w:t>UEL</w:t>
            </w:r>
            <w:r w:rsidRPr="009C7CA5">
              <w:rPr>
                <w:rFonts w:ascii="Times New Roman" w:eastAsia="宋体" w:hAnsi="Times New Roman" w:cs="Times New Roman"/>
              </w:rPr>
              <w:t>表达式的值</w:t>
            </w:r>
          </w:p>
          <w:p w14:paraId="6E58FFC6"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 xml:space="preserve">        Object expressionValue = expression.getValue((ExecutionEntity) processInstance);</w:t>
            </w:r>
          </w:p>
          <w:p w14:paraId="675951FA"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 xml:space="preserve">       //</w:t>
            </w:r>
            <w:r w:rsidRPr="009C7CA5">
              <w:rPr>
                <w:rFonts w:ascii="Times New Roman" w:eastAsia="宋体" w:hAnsi="Times New Roman" w:cs="Times New Roman"/>
              </w:rPr>
              <w:t>移出</w:t>
            </w:r>
            <w:r w:rsidRPr="009C7CA5">
              <w:rPr>
                <w:rFonts w:ascii="Times New Roman" w:eastAsia="宋体" w:hAnsi="Times New Roman" w:cs="Times New Roman"/>
              </w:rPr>
              <w:t>“</w:t>
            </w:r>
            <w:r w:rsidRPr="009C7CA5">
              <w:rPr>
                <w:rFonts w:ascii="Times New Roman" w:eastAsia="宋体" w:hAnsi="Times New Roman" w:cs="Times New Roman"/>
              </w:rPr>
              <w:t>防止报空指针异常</w:t>
            </w:r>
            <w:r w:rsidRPr="009C7CA5">
              <w:rPr>
                <w:rFonts w:ascii="Times New Roman" w:eastAsia="宋体" w:hAnsi="Times New Roman" w:cs="Times New Roman"/>
              </w:rPr>
              <w:t>”</w:t>
            </w:r>
            <w:r w:rsidRPr="009C7CA5">
              <w:rPr>
                <w:rFonts w:ascii="Times New Roman" w:eastAsia="宋体" w:hAnsi="Times New Roman" w:cs="Times New Roman"/>
              </w:rPr>
              <w:t>设置的参数</w:t>
            </w:r>
          </w:p>
          <w:p w14:paraId="68AAD82F" w14:textId="77777777" w:rsidR="009C7CA5" w:rsidRPr="009C7CA5" w:rsidRDefault="009C7CA5" w:rsidP="009C7CA5">
            <w:pPr>
              <w:autoSpaceDE w:val="0"/>
              <w:autoSpaceDN w:val="0"/>
              <w:adjustRightInd w:val="0"/>
              <w:spacing w:line="240" w:lineRule="auto"/>
              <w:ind w:firstLineChars="0" w:firstLine="0"/>
              <w:jc w:val="left"/>
              <w:rPr>
                <w:rFonts w:ascii="Times New Roman" w:eastAsia="宋体" w:hAnsi="Times New Roman" w:cs="Times New Roman"/>
              </w:rPr>
            </w:pPr>
            <w:r w:rsidRPr="009C7CA5">
              <w:rPr>
                <w:rFonts w:ascii="Times New Roman" w:eastAsia="宋体" w:hAnsi="Times New Roman" w:cs="Times New Roman"/>
              </w:rPr>
              <w:t xml:space="preserve">        Context.removeProcessEngineConfiguration();</w:t>
            </w:r>
          </w:p>
          <w:p w14:paraId="7D346048" w14:textId="77777777" w:rsidR="006B360C" w:rsidRDefault="009C7CA5" w:rsidP="009C7CA5">
            <w:pPr>
              <w:pStyle w:val="a0"/>
              <w:ind w:firstLineChars="0" w:firstLine="0"/>
              <w:rPr>
                <w:rFonts w:ascii="Times New Roman" w:eastAsia="宋体" w:hAnsi="Times New Roman" w:cs="Times New Roman"/>
              </w:rPr>
            </w:pPr>
            <w:r w:rsidRPr="009C7CA5">
              <w:rPr>
                <w:rFonts w:ascii="Times New Roman" w:eastAsia="宋体" w:hAnsi="Times New Roman" w:cs="Times New Roman"/>
              </w:rPr>
              <w:t xml:space="preserve">        Context.removeCommandContext();</w:t>
            </w:r>
          </w:p>
          <w:p w14:paraId="5D5EA8DC" w14:textId="77777777" w:rsidR="009C7CA5" w:rsidRPr="009C7CA5" w:rsidRDefault="009C7CA5" w:rsidP="009C7CA5">
            <w:pPr>
              <w:pStyle w:val="a0"/>
              <w:ind w:firstLineChars="0" w:firstLine="0"/>
              <w:rPr>
                <w:rFonts w:ascii="Times New Roman" w:eastAsia="宋体" w:hAnsi="Times New Roman" w:cs="Times New Roman"/>
              </w:rPr>
            </w:pPr>
            <w:r>
              <w:rPr>
                <w:rFonts w:ascii="Times New Roman" w:eastAsia="宋体" w:hAnsi="Times New Roman" w:cs="Times New Roman" w:hint="eastAsia"/>
              </w:rPr>
              <w:t>}</w:t>
            </w:r>
          </w:p>
        </w:tc>
      </w:tr>
    </w:tbl>
    <w:p w14:paraId="5214D52A" w14:textId="77777777" w:rsidR="003D03D0" w:rsidRDefault="009C7CA5" w:rsidP="00174726">
      <w:pPr>
        <w:pStyle w:val="a0"/>
        <w:ind w:firstLine="480"/>
      </w:pPr>
      <w:r>
        <w:rPr>
          <w:rFonts w:hint="eastAsia"/>
        </w:rPr>
        <w:lastRenderedPageBreak/>
        <w:t>流程走向和办理人员选择完成后就可以通过</w:t>
      </w:r>
      <w:r w:rsidRPr="00737927">
        <w:t>taskService</w:t>
      </w:r>
      <w:r w:rsidRPr="00737927">
        <w:rPr>
          <w:rFonts w:hint="eastAsia"/>
        </w:rPr>
        <w:t>的</w:t>
      </w:r>
      <w:r w:rsidRPr="00737927">
        <w:t>complete</w:t>
      </w:r>
      <w:r w:rsidRPr="00737927">
        <w:rPr>
          <w:rFonts w:hint="eastAsia"/>
        </w:rPr>
        <w:t>方法</w:t>
      </w:r>
      <w:r>
        <w:rPr>
          <w:rFonts w:hint="eastAsia"/>
        </w:rPr>
        <w:t>提交给流程的下一个办理人员进行处理，从而继续循环从待办信息到办理的过程直至流程</w:t>
      </w:r>
      <w:r w:rsidR="00174726">
        <w:rPr>
          <w:rFonts w:hint="eastAsia"/>
        </w:rPr>
        <w:t>执行</w:t>
      </w:r>
      <w:commentRangeStart w:id="140"/>
      <w:r>
        <w:rPr>
          <w:rFonts w:hint="eastAsia"/>
        </w:rPr>
        <w:t>完</w:t>
      </w:r>
      <w:commentRangeEnd w:id="140"/>
      <w:r w:rsidR="00343E0D">
        <w:rPr>
          <w:rStyle w:val="aff6"/>
        </w:rPr>
        <w:commentReference w:id="140"/>
      </w:r>
      <w:r w:rsidR="00AA3075">
        <w:rPr>
          <w:rFonts w:hint="eastAsia"/>
        </w:rPr>
        <w:t>。</w:t>
      </w:r>
    </w:p>
    <w:p w14:paraId="0442953C" w14:textId="40E2FD1D" w:rsidR="00DA798E" w:rsidRDefault="00DA798E" w:rsidP="000A25F2">
      <w:pPr>
        <w:pStyle w:val="1"/>
        <w:spacing w:before="156" w:after="156"/>
      </w:pPr>
      <w:bookmarkStart w:id="141" w:name="_Toc231459276"/>
      <w:bookmarkStart w:id="142" w:name="_Toc231473538"/>
      <w:bookmarkStart w:id="143" w:name="_Toc262584983"/>
      <w:bookmarkStart w:id="144" w:name="_Toc355354316"/>
      <w:r w:rsidRPr="00E51DBD">
        <w:rPr>
          <w:rFonts w:hint="eastAsia"/>
        </w:rPr>
        <w:t>系统实验设计与分析</w:t>
      </w:r>
      <w:bookmarkEnd w:id="141"/>
      <w:bookmarkEnd w:id="142"/>
      <w:bookmarkEnd w:id="143"/>
      <w:bookmarkEnd w:id="144"/>
    </w:p>
    <w:p w14:paraId="0963E4A2" w14:textId="77777777" w:rsidR="00ED0597" w:rsidRDefault="00ED0597" w:rsidP="00ED0597">
      <w:pPr>
        <w:ind w:firstLine="480"/>
      </w:pPr>
      <w:r w:rsidRPr="00E51DBD">
        <w:rPr>
          <w:rFonts w:hint="eastAsia"/>
        </w:rPr>
        <w:t>在第三章中</w:t>
      </w:r>
      <w:r w:rsidR="00EA4A07">
        <w:rPr>
          <w:rFonts w:hint="eastAsia"/>
        </w:rPr>
        <w:t>，</w:t>
      </w:r>
      <w:r w:rsidRPr="00E51DBD">
        <w:rPr>
          <w:rFonts w:hint="eastAsia"/>
        </w:rPr>
        <w:t>对</w:t>
      </w:r>
      <w:r w:rsidR="004B4D8E">
        <w:rPr>
          <w:rFonts w:hint="eastAsia"/>
        </w:rPr>
        <w:t>基于</w:t>
      </w:r>
      <w:r w:rsidR="00174726">
        <w:rPr>
          <w:rFonts w:hint="eastAsia"/>
        </w:rPr>
        <w:t>Activiti</w:t>
      </w:r>
      <w:r w:rsidR="00174726">
        <w:rPr>
          <w:rFonts w:hint="eastAsia"/>
        </w:rPr>
        <w:t>的请假流程管理</w:t>
      </w:r>
      <w:r w:rsidR="001B1F62">
        <w:rPr>
          <w:rFonts w:hint="eastAsia"/>
        </w:rPr>
        <w:t>系统</w:t>
      </w:r>
      <w:r w:rsidRPr="00E51DBD">
        <w:rPr>
          <w:rFonts w:hint="eastAsia"/>
        </w:rPr>
        <w:t>做了详细的分析；第四章接着给出了系统中核心功能模块的实现。本章</w:t>
      </w:r>
      <w:r>
        <w:rPr>
          <w:rFonts w:hint="eastAsia"/>
        </w:rPr>
        <w:t>将</w:t>
      </w:r>
      <w:r w:rsidR="004B4D8E">
        <w:rPr>
          <w:rFonts w:hint="eastAsia"/>
        </w:rPr>
        <w:t>对本系统的功能和性能进行测试和分析</w:t>
      </w:r>
      <w:r w:rsidRPr="00E51DBD">
        <w:rPr>
          <w:rFonts w:hint="eastAsia"/>
        </w:rPr>
        <w:t>。</w:t>
      </w:r>
      <w:r w:rsidR="004B4D8E">
        <w:rPr>
          <w:rFonts w:hint="eastAsia"/>
        </w:rPr>
        <w:t>首先介绍实验环境，然后分别针对系统的功能和性能设计具体的实验，实施实验并分析测试结果，验证本系统的可用性。</w:t>
      </w:r>
    </w:p>
    <w:p w14:paraId="5846D96A" w14:textId="5EF90A8E" w:rsidR="0045224B" w:rsidRDefault="0045224B" w:rsidP="00670F99">
      <w:pPr>
        <w:pStyle w:val="2"/>
        <w:spacing w:before="156" w:after="156"/>
      </w:pPr>
      <w:bookmarkStart w:id="145" w:name="_Toc355354317"/>
      <w:r>
        <w:rPr>
          <w:rFonts w:hint="eastAsia"/>
        </w:rPr>
        <w:t>实验环境</w:t>
      </w:r>
      <w:bookmarkEnd w:id="145"/>
    </w:p>
    <w:p w14:paraId="310FAB0C" w14:textId="77777777" w:rsidR="009F4B12" w:rsidRDefault="009F4B12" w:rsidP="009F4B12">
      <w:pPr>
        <w:pStyle w:val="a0"/>
        <w:ind w:firstLine="480"/>
      </w:pPr>
      <w:r>
        <w:rPr>
          <w:rFonts w:hint="eastAsia"/>
        </w:rPr>
        <w:t>实验在本地计算机上进行，搭建</w:t>
      </w:r>
      <w:r>
        <w:rPr>
          <w:rFonts w:hint="eastAsia"/>
        </w:rPr>
        <w:t>Web</w:t>
      </w:r>
      <w:r>
        <w:rPr>
          <w:rFonts w:hint="eastAsia"/>
        </w:rPr>
        <w:t>应用服务器，本地浏览器访问。其硬</w:t>
      </w:r>
      <w:r>
        <w:rPr>
          <w:rFonts w:hint="eastAsia"/>
        </w:rPr>
        <w:t>/</w:t>
      </w:r>
      <w:r>
        <w:rPr>
          <w:rFonts w:hint="eastAsia"/>
        </w:rPr>
        <w:t>软件环境明确如下：</w:t>
      </w:r>
    </w:p>
    <w:p w14:paraId="4121C8A5" w14:textId="77777777" w:rsidR="009F4B12" w:rsidRDefault="009F4B12" w:rsidP="009F4B12">
      <w:pPr>
        <w:pStyle w:val="a0"/>
        <w:ind w:firstLine="480"/>
      </w:pPr>
      <w:r>
        <w:rPr>
          <w:rFonts w:hint="eastAsia"/>
        </w:rPr>
        <w:t>1.</w:t>
      </w:r>
      <w:r>
        <w:rPr>
          <w:rFonts w:hint="eastAsia"/>
        </w:rPr>
        <w:t>硬件环境：</w:t>
      </w:r>
    </w:p>
    <w:p w14:paraId="481B4140" w14:textId="77777777" w:rsidR="009F4B12" w:rsidRDefault="009F4B12" w:rsidP="009F4B12">
      <w:pPr>
        <w:pStyle w:val="a0"/>
        <w:ind w:firstLine="480"/>
      </w:pPr>
      <w:r>
        <w:rPr>
          <w:rFonts w:hint="eastAsia"/>
        </w:rPr>
        <w:tab/>
        <w:t>CPU</w:t>
      </w:r>
      <w:r>
        <w:rPr>
          <w:rFonts w:hint="eastAsia"/>
        </w:rPr>
        <w:t>：</w:t>
      </w:r>
      <w:r w:rsidR="00174726">
        <w:rPr>
          <w:rFonts w:hint="eastAsia"/>
        </w:rPr>
        <w:t>Intel(R) Core(TM) i5-2410QM @2.3</w:t>
      </w:r>
      <w:r w:rsidR="00C47723">
        <w:rPr>
          <w:rFonts w:hint="eastAsia"/>
        </w:rPr>
        <w:t>0GHz</w:t>
      </w:r>
    </w:p>
    <w:p w14:paraId="58A30FE3" w14:textId="77777777" w:rsidR="009F4B12" w:rsidRDefault="009F4B12" w:rsidP="009F4B12">
      <w:pPr>
        <w:pStyle w:val="a0"/>
        <w:ind w:firstLine="480"/>
      </w:pPr>
      <w:r>
        <w:rPr>
          <w:rFonts w:hint="eastAsia"/>
        </w:rPr>
        <w:tab/>
      </w:r>
      <w:r>
        <w:rPr>
          <w:rFonts w:hint="eastAsia"/>
        </w:rPr>
        <w:t>内存：</w:t>
      </w:r>
      <w:r w:rsidR="00174726">
        <w:rPr>
          <w:rFonts w:hint="eastAsia"/>
        </w:rPr>
        <w:t>4g</w:t>
      </w:r>
    </w:p>
    <w:p w14:paraId="02A556ED" w14:textId="77777777" w:rsidR="00C47723" w:rsidRDefault="00C47723" w:rsidP="009F4B12">
      <w:pPr>
        <w:pStyle w:val="a0"/>
        <w:ind w:firstLine="480"/>
      </w:pPr>
      <w:r>
        <w:rPr>
          <w:rFonts w:hint="eastAsia"/>
        </w:rPr>
        <w:tab/>
      </w:r>
      <w:r>
        <w:rPr>
          <w:rFonts w:hint="eastAsia"/>
        </w:rPr>
        <w:t>硬盘：</w:t>
      </w:r>
      <w:r w:rsidR="00174726">
        <w:rPr>
          <w:rFonts w:hint="eastAsia"/>
        </w:rPr>
        <w:t>50</w:t>
      </w:r>
      <w:r>
        <w:rPr>
          <w:rFonts w:hint="eastAsia"/>
        </w:rPr>
        <w:t>0GB</w:t>
      </w:r>
    </w:p>
    <w:p w14:paraId="1C048550" w14:textId="77777777" w:rsidR="009F4B12" w:rsidRDefault="009F4B12" w:rsidP="009F4B12">
      <w:pPr>
        <w:pStyle w:val="a0"/>
        <w:ind w:firstLine="480"/>
      </w:pPr>
      <w:r>
        <w:rPr>
          <w:rFonts w:hint="eastAsia"/>
        </w:rPr>
        <w:t>2.</w:t>
      </w:r>
      <w:r>
        <w:rPr>
          <w:rFonts w:hint="eastAsia"/>
        </w:rPr>
        <w:t>软件环境：</w:t>
      </w:r>
    </w:p>
    <w:p w14:paraId="747AFEEA" w14:textId="77777777" w:rsidR="009F4B12" w:rsidRDefault="009F4B12" w:rsidP="009F4B12">
      <w:pPr>
        <w:pStyle w:val="a0"/>
        <w:ind w:firstLine="480"/>
      </w:pPr>
      <w:r>
        <w:rPr>
          <w:rFonts w:hint="eastAsia"/>
        </w:rPr>
        <w:tab/>
      </w:r>
      <w:r>
        <w:rPr>
          <w:rFonts w:hint="eastAsia"/>
        </w:rPr>
        <w:t>操作系统：</w:t>
      </w:r>
      <w:r>
        <w:rPr>
          <w:rFonts w:hint="eastAsia"/>
        </w:rPr>
        <w:t>Windows 7</w:t>
      </w:r>
    </w:p>
    <w:p w14:paraId="2D925856" w14:textId="77777777" w:rsidR="009F4B12" w:rsidRDefault="009F4B12" w:rsidP="009F4B12">
      <w:pPr>
        <w:pStyle w:val="a0"/>
        <w:ind w:firstLine="480"/>
      </w:pPr>
      <w:r>
        <w:rPr>
          <w:rFonts w:hint="eastAsia"/>
        </w:rPr>
        <w:tab/>
        <w:t>Java</w:t>
      </w:r>
      <w:r>
        <w:rPr>
          <w:rFonts w:hint="eastAsia"/>
        </w:rPr>
        <w:t>运行环境：</w:t>
      </w:r>
      <w:r>
        <w:rPr>
          <w:rFonts w:hint="eastAsia"/>
        </w:rPr>
        <w:t>JDK6</w:t>
      </w:r>
      <w:r>
        <w:rPr>
          <w:rFonts w:hint="eastAsia"/>
        </w:rPr>
        <w:t>、</w:t>
      </w:r>
      <w:r>
        <w:rPr>
          <w:rFonts w:hint="eastAsia"/>
        </w:rPr>
        <w:t xml:space="preserve">MyEclipse </w:t>
      </w:r>
      <w:r w:rsidR="00174726">
        <w:rPr>
          <w:rFonts w:hint="eastAsia"/>
        </w:rPr>
        <w:t>8.6</w:t>
      </w:r>
    </w:p>
    <w:p w14:paraId="6253A27F" w14:textId="77777777" w:rsidR="009F4B12" w:rsidRPr="009F4B12" w:rsidRDefault="009F4B12" w:rsidP="009F4B12">
      <w:pPr>
        <w:pStyle w:val="a0"/>
        <w:ind w:firstLine="480"/>
      </w:pPr>
      <w:r>
        <w:rPr>
          <w:rFonts w:hint="eastAsia"/>
        </w:rPr>
        <w:tab/>
        <w:t>Web</w:t>
      </w:r>
      <w:r>
        <w:rPr>
          <w:rFonts w:hint="eastAsia"/>
        </w:rPr>
        <w:t>服务器：</w:t>
      </w:r>
      <w:r w:rsidR="00C47723">
        <w:rPr>
          <w:rFonts w:hint="eastAsia"/>
        </w:rPr>
        <w:t>Tomcat</w:t>
      </w:r>
      <w:r w:rsidR="00174726">
        <w:rPr>
          <w:rFonts w:hint="eastAsia"/>
        </w:rPr>
        <w:t>6</w:t>
      </w:r>
    </w:p>
    <w:p w14:paraId="3D8DD860" w14:textId="76E048E3" w:rsidR="00DA798E" w:rsidRDefault="00C54C33" w:rsidP="00670F99">
      <w:pPr>
        <w:pStyle w:val="2"/>
        <w:spacing w:before="156" w:after="156"/>
      </w:pPr>
      <w:bookmarkStart w:id="146" w:name="_Toc355354318"/>
      <w:r>
        <w:rPr>
          <w:rFonts w:hint="eastAsia"/>
        </w:rPr>
        <w:t>请假申请</w:t>
      </w:r>
      <w:bookmarkEnd w:id="146"/>
    </w:p>
    <w:p w14:paraId="05B2A67B" w14:textId="77777777" w:rsidR="00E27AB2" w:rsidRPr="00E27AB2" w:rsidRDefault="00E27AB2" w:rsidP="00E27AB2">
      <w:pPr>
        <w:pStyle w:val="a0"/>
        <w:ind w:firstLine="480"/>
      </w:pPr>
      <w:r>
        <w:rPr>
          <w:rFonts w:hint="eastAsia"/>
        </w:rPr>
        <w:t>创建请假单：</w:t>
      </w:r>
    </w:p>
    <w:p w14:paraId="31A97ABA" w14:textId="77777777" w:rsidR="00AF1BB5" w:rsidRDefault="00AF1BB5" w:rsidP="00AF1BB5">
      <w:pPr>
        <w:pStyle w:val="a0"/>
        <w:ind w:firstLine="480"/>
      </w:pPr>
      <w:r>
        <w:rPr>
          <w:noProof/>
        </w:rPr>
        <w:drawing>
          <wp:inline distT="0" distB="0" distL="0" distR="0" wp14:anchorId="6161785B" wp14:editId="73532C0C">
            <wp:extent cx="4752975" cy="31146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4752975" cy="3114675"/>
                    </a:xfrm>
                    <a:prstGeom prst="rect">
                      <a:avLst/>
                    </a:prstGeom>
                    <a:noFill/>
                    <a:ln w="9525">
                      <a:noFill/>
                      <a:miter lim="800000"/>
                      <a:headEnd/>
                      <a:tailEnd/>
                    </a:ln>
                  </pic:spPr>
                </pic:pic>
              </a:graphicData>
            </a:graphic>
          </wp:inline>
        </w:drawing>
      </w:r>
    </w:p>
    <w:p w14:paraId="4DD5F455" w14:textId="77777777" w:rsidR="00C54C33" w:rsidRDefault="00C54C33" w:rsidP="00AF1BB5">
      <w:pPr>
        <w:pStyle w:val="a0"/>
        <w:ind w:firstLine="480"/>
      </w:pPr>
      <w:r>
        <w:rPr>
          <w:rFonts w:hint="eastAsia"/>
        </w:rPr>
        <w:t>获取待办列表：</w:t>
      </w:r>
    </w:p>
    <w:p w14:paraId="240B34A7" w14:textId="77777777" w:rsidR="00C54C33" w:rsidRPr="00AF1BB5" w:rsidRDefault="00C54C33" w:rsidP="00AF1BB5">
      <w:pPr>
        <w:pStyle w:val="a0"/>
        <w:ind w:firstLine="480"/>
      </w:pPr>
      <w:r>
        <w:rPr>
          <w:noProof/>
        </w:rPr>
        <w:drawing>
          <wp:inline distT="0" distB="0" distL="0" distR="0" wp14:anchorId="58CDC543" wp14:editId="691593BF">
            <wp:extent cx="5086350" cy="5715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5126480" cy="576009"/>
                    </a:xfrm>
                    <a:prstGeom prst="rect">
                      <a:avLst/>
                    </a:prstGeom>
                    <a:noFill/>
                    <a:ln w="9525">
                      <a:noFill/>
                      <a:miter lim="800000"/>
                      <a:headEnd/>
                      <a:tailEnd/>
                    </a:ln>
                  </pic:spPr>
                </pic:pic>
              </a:graphicData>
            </a:graphic>
          </wp:inline>
        </w:drawing>
      </w:r>
    </w:p>
    <w:p w14:paraId="5CEFA0FD" w14:textId="77777777" w:rsidR="00C47723" w:rsidRDefault="006D27D3" w:rsidP="00C47723">
      <w:pPr>
        <w:pStyle w:val="a0"/>
        <w:ind w:firstLine="480"/>
      </w:pPr>
      <w:r>
        <w:rPr>
          <w:rFonts w:hint="eastAsia"/>
        </w:rPr>
        <w:t>填写审核结果和审批意见：</w:t>
      </w:r>
    </w:p>
    <w:p w14:paraId="6FFFFE32" w14:textId="77777777" w:rsidR="006D27D3" w:rsidRDefault="006D27D3" w:rsidP="00C47723">
      <w:pPr>
        <w:pStyle w:val="a0"/>
        <w:ind w:firstLine="480"/>
      </w:pPr>
      <w:r>
        <w:rPr>
          <w:noProof/>
        </w:rPr>
        <w:drawing>
          <wp:inline distT="0" distB="0" distL="0" distR="0" wp14:anchorId="7BD2029D" wp14:editId="42BB4762">
            <wp:extent cx="5760085" cy="2727594"/>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5760085" cy="2727594"/>
                    </a:xfrm>
                    <a:prstGeom prst="rect">
                      <a:avLst/>
                    </a:prstGeom>
                    <a:noFill/>
                    <a:ln w="9525">
                      <a:noFill/>
                      <a:miter lim="800000"/>
                      <a:headEnd/>
                      <a:tailEnd/>
                    </a:ln>
                  </pic:spPr>
                </pic:pic>
              </a:graphicData>
            </a:graphic>
          </wp:inline>
        </w:drawing>
      </w:r>
    </w:p>
    <w:p w14:paraId="4AC7C0C5" w14:textId="77777777" w:rsidR="006D27D3" w:rsidRPr="006D27D3" w:rsidRDefault="006D27D3" w:rsidP="00C47723">
      <w:pPr>
        <w:pStyle w:val="a0"/>
        <w:ind w:firstLine="480"/>
      </w:pPr>
      <w:r>
        <w:rPr>
          <w:rFonts w:hint="eastAsia"/>
        </w:rPr>
        <w:t>选择流程流向和办理人员：</w:t>
      </w:r>
    </w:p>
    <w:p w14:paraId="6C3B221A" w14:textId="77777777" w:rsidR="00FF522F" w:rsidRDefault="00C42982" w:rsidP="00FF522F">
      <w:pPr>
        <w:ind w:firstLine="480"/>
      </w:pPr>
      <w:r>
        <w:rPr>
          <w:noProof/>
        </w:rPr>
        <w:drawing>
          <wp:inline distT="0" distB="0" distL="0" distR="0" wp14:anchorId="25AE484E" wp14:editId="2A1899AD">
            <wp:extent cx="4686300" cy="14763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4686300" cy="1476375"/>
                    </a:xfrm>
                    <a:prstGeom prst="rect">
                      <a:avLst/>
                    </a:prstGeom>
                    <a:noFill/>
                    <a:ln w="9525">
                      <a:noFill/>
                      <a:miter lim="800000"/>
                      <a:headEnd/>
                      <a:tailEnd/>
                    </a:ln>
                  </pic:spPr>
                </pic:pic>
              </a:graphicData>
            </a:graphic>
          </wp:inline>
        </w:drawing>
      </w:r>
    </w:p>
    <w:p w14:paraId="339825CC" w14:textId="77777777" w:rsidR="006D27D3" w:rsidRPr="003E0A4E" w:rsidRDefault="00F11614" w:rsidP="00FF522F">
      <w:pPr>
        <w:ind w:firstLine="480"/>
      </w:pPr>
      <w:r>
        <w:rPr>
          <w:rFonts w:hint="eastAsia"/>
        </w:rPr>
        <w:t>经测试该系统可以实现正常的</w:t>
      </w:r>
      <w:r w:rsidR="00017DDF">
        <w:rPr>
          <w:rFonts w:hint="eastAsia"/>
        </w:rPr>
        <w:t>请假申请，待办信息查询，意见的审批，流程流向和可办理人员的选择等功能</w:t>
      </w:r>
      <w:r w:rsidR="009C5CCE">
        <w:rPr>
          <w:rFonts w:hint="eastAsia"/>
        </w:rPr>
        <w:t>，符合最初设计要求。</w:t>
      </w:r>
    </w:p>
    <w:p w14:paraId="6EEEE1BE" w14:textId="3F9157BF" w:rsidR="00DA798E" w:rsidRDefault="00DA798E" w:rsidP="00670F99">
      <w:pPr>
        <w:pStyle w:val="2"/>
        <w:spacing w:before="156" w:after="156"/>
      </w:pPr>
      <w:bookmarkStart w:id="147" w:name="_Toc231459279"/>
      <w:bookmarkStart w:id="148" w:name="_Toc231473541"/>
      <w:bookmarkStart w:id="149" w:name="_Toc262584990"/>
      <w:bookmarkStart w:id="150" w:name="_Toc355354319"/>
      <w:r w:rsidRPr="00E51DBD">
        <w:rPr>
          <w:rFonts w:hint="eastAsia"/>
        </w:rPr>
        <w:t>小结</w:t>
      </w:r>
      <w:bookmarkEnd w:id="147"/>
      <w:bookmarkEnd w:id="148"/>
      <w:bookmarkEnd w:id="149"/>
      <w:bookmarkEnd w:id="150"/>
    </w:p>
    <w:p w14:paraId="5D571FAC" w14:textId="77777777" w:rsidR="00DA798E" w:rsidRDefault="00583DBE" w:rsidP="00705AD5">
      <w:pPr>
        <w:pStyle w:val="a0"/>
        <w:ind w:firstLine="480"/>
      </w:pPr>
      <w:r>
        <w:rPr>
          <w:rFonts w:hint="eastAsia"/>
        </w:rPr>
        <w:t>本章在系统设计与实现的基础上，通过模拟请假申请</w:t>
      </w:r>
      <w:r w:rsidR="00FF0F0F">
        <w:rPr>
          <w:rFonts w:hint="eastAsia"/>
        </w:rPr>
        <w:t>验证了本系统的可用性。</w:t>
      </w:r>
      <w:r>
        <w:rPr>
          <w:rFonts w:hint="eastAsia"/>
        </w:rPr>
        <w:t>该系统解决了</w:t>
      </w:r>
      <w:r>
        <w:rPr>
          <w:rFonts w:hint="eastAsia"/>
        </w:rPr>
        <w:t>Activiti</w:t>
      </w:r>
      <w:r>
        <w:rPr>
          <w:rFonts w:hint="eastAsia"/>
        </w:rPr>
        <w:t>提供的</w:t>
      </w:r>
      <w:r>
        <w:rPr>
          <w:rFonts w:hint="eastAsia"/>
        </w:rPr>
        <w:t>api</w:t>
      </w:r>
      <w:r>
        <w:rPr>
          <w:rFonts w:hint="eastAsia"/>
        </w:rPr>
        <w:t>中无法选择流程流向和办理人员的指定问题</w:t>
      </w:r>
      <w:r w:rsidR="002B445F">
        <w:rPr>
          <w:rFonts w:hint="eastAsia"/>
        </w:rPr>
        <w:t>，实现了</w:t>
      </w:r>
      <w:r w:rsidR="002B445F">
        <w:rPr>
          <w:rFonts w:hint="eastAsia"/>
        </w:rPr>
        <w:t>Activiti</w:t>
      </w:r>
      <w:r w:rsidR="002B445F">
        <w:rPr>
          <w:rFonts w:hint="eastAsia"/>
        </w:rPr>
        <w:t>流程与请假业务系统的松耦合式绑定</w:t>
      </w:r>
      <w:r w:rsidR="00920DCD">
        <w:rPr>
          <w:rFonts w:hint="eastAsia"/>
        </w:rPr>
        <w:t>，方便了用户的使用和系统的管理</w:t>
      </w:r>
      <w:r w:rsidR="00103255">
        <w:rPr>
          <w:rFonts w:hint="eastAsia"/>
        </w:rPr>
        <w:t>。</w:t>
      </w:r>
    </w:p>
    <w:p w14:paraId="7266E7D1" w14:textId="77777777" w:rsidR="00103255" w:rsidRPr="00103255" w:rsidRDefault="00103255" w:rsidP="00705AD5">
      <w:pPr>
        <w:pStyle w:val="a0"/>
        <w:ind w:firstLine="480"/>
        <w:sectPr w:rsidR="00103255" w:rsidRPr="00103255" w:rsidSect="00FB0A64">
          <w:pgSz w:w="11906" w:h="16838" w:code="9"/>
          <w:pgMar w:top="1701" w:right="1134" w:bottom="1418" w:left="1701" w:header="567" w:footer="964" w:gutter="0"/>
          <w:cols w:space="425"/>
          <w:docGrid w:type="lines" w:linePitch="312"/>
        </w:sectPr>
      </w:pPr>
    </w:p>
    <w:p w14:paraId="70D83110" w14:textId="19A54F3F" w:rsidR="00DA798E" w:rsidRDefault="00103255" w:rsidP="000A25F2">
      <w:pPr>
        <w:pStyle w:val="1"/>
        <w:spacing w:before="156" w:after="156"/>
      </w:pPr>
      <w:bookmarkStart w:id="151" w:name="_Toc355354320"/>
      <w:r>
        <w:rPr>
          <w:rFonts w:hint="eastAsia"/>
        </w:rPr>
        <w:t>总结与展望</w:t>
      </w:r>
      <w:bookmarkEnd w:id="151"/>
    </w:p>
    <w:p w14:paraId="30DF21A2" w14:textId="7072E8E6" w:rsidR="00103255" w:rsidRPr="00103255" w:rsidRDefault="00103255" w:rsidP="00670F99">
      <w:pPr>
        <w:pStyle w:val="2"/>
        <w:spacing w:before="156" w:after="156"/>
      </w:pPr>
      <w:bookmarkStart w:id="152" w:name="_Toc355354321"/>
      <w:r>
        <w:rPr>
          <w:rFonts w:hint="eastAsia"/>
        </w:rPr>
        <w:t>工作总结</w:t>
      </w:r>
      <w:bookmarkEnd w:id="152"/>
    </w:p>
    <w:p w14:paraId="7B1A1033" w14:textId="77777777" w:rsidR="002F1D1F" w:rsidRDefault="00E73CDB" w:rsidP="00007933">
      <w:pPr>
        <w:ind w:firstLine="480"/>
        <w:rPr>
          <w:rFonts w:hAnsi="Courier New"/>
        </w:rPr>
      </w:pPr>
      <w:r>
        <w:rPr>
          <w:rFonts w:hAnsi="Courier New" w:hint="eastAsia"/>
        </w:rPr>
        <w:t>随着计算机产业的迅速发展以及企业规模的扩张，传统的企业事务管理将会变得越来越繁琐和臃肿，无纸化和信息化将是未来的趋势。大量的重复的、复杂的审查审核流程将会更多依赖于工作流为基础的流程管理系统来处理，这正是本论文重点需要讨论的内容</w:t>
      </w:r>
      <w:r w:rsidR="002F1D1F">
        <w:rPr>
          <w:rFonts w:hint="eastAsia"/>
        </w:rPr>
        <w:t>。</w:t>
      </w:r>
    </w:p>
    <w:p w14:paraId="31EC7841" w14:textId="77777777" w:rsidR="00007933" w:rsidRDefault="00007933" w:rsidP="00007933">
      <w:pPr>
        <w:ind w:firstLine="480"/>
      </w:pPr>
      <w:r w:rsidRPr="00176BD4">
        <w:rPr>
          <w:rFonts w:hint="eastAsia"/>
        </w:rPr>
        <w:t>本论文的主要工作成果包括如下：</w:t>
      </w:r>
    </w:p>
    <w:p w14:paraId="57CE15AD" w14:textId="77777777" w:rsidR="00007933" w:rsidRDefault="00B07A96" w:rsidP="00DD2D28">
      <w:pPr>
        <w:pStyle w:val="aff"/>
        <w:numPr>
          <w:ilvl w:val="0"/>
          <w:numId w:val="6"/>
        </w:numPr>
        <w:ind w:firstLineChars="0"/>
      </w:pPr>
      <w:r>
        <w:rPr>
          <w:rFonts w:hint="eastAsia"/>
        </w:rPr>
        <w:t>从课题的研究背景出发，分析了当前</w:t>
      </w:r>
      <w:r w:rsidR="00E73CDB">
        <w:rPr>
          <w:rFonts w:hint="eastAsia"/>
        </w:rPr>
        <w:t>主要的工作流引擎，了解了工作流在流程软件中的重要作用，以及未来工作流的发展趋势，特别是基于</w:t>
      </w:r>
      <w:r w:rsidR="00E73CDB">
        <w:rPr>
          <w:rFonts w:hint="eastAsia"/>
        </w:rPr>
        <w:t>java</w:t>
      </w:r>
      <w:r w:rsidR="00E73CDB">
        <w:rPr>
          <w:rFonts w:hint="eastAsia"/>
        </w:rPr>
        <w:t>的开源工作流平台</w:t>
      </w:r>
      <w:r w:rsidR="00E73CDB">
        <w:rPr>
          <w:rFonts w:hint="eastAsia"/>
        </w:rPr>
        <w:t>Activiti</w:t>
      </w:r>
      <w:r w:rsidR="00E73CDB">
        <w:rPr>
          <w:rFonts w:hint="eastAsia"/>
        </w:rPr>
        <w:t>将会有更好的发展</w:t>
      </w:r>
      <w:r w:rsidR="00DE2343">
        <w:rPr>
          <w:rFonts w:hint="eastAsia"/>
        </w:rPr>
        <w:t>；</w:t>
      </w:r>
    </w:p>
    <w:p w14:paraId="1822734E" w14:textId="77777777" w:rsidR="00DE2343" w:rsidRDefault="00DE2343" w:rsidP="00DD2D28">
      <w:pPr>
        <w:pStyle w:val="aff"/>
        <w:numPr>
          <w:ilvl w:val="0"/>
          <w:numId w:val="6"/>
        </w:numPr>
        <w:ind w:firstLineChars="0"/>
      </w:pPr>
      <w:r>
        <w:rPr>
          <w:rFonts w:hint="eastAsia"/>
        </w:rPr>
        <w:t>基于课题背景的研究，指定了本系统的设计目标与原则，设计了基于</w:t>
      </w:r>
      <w:r w:rsidR="00E73CDB">
        <w:rPr>
          <w:rFonts w:hint="eastAsia"/>
        </w:rPr>
        <w:t>Activiti</w:t>
      </w:r>
      <w:r>
        <w:rPr>
          <w:rFonts w:hint="eastAsia"/>
        </w:rPr>
        <w:t>的</w:t>
      </w:r>
      <w:r w:rsidR="00E73CDB">
        <w:rPr>
          <w:rFonts w:hint="eastAsia"/>
        </w:rPr>
        <w:t>请假流程管理</w:t>
      </w:r>
      <w:r>
        <w:rPr>
          <w:rFonts w:hint="eastAsia"/>
        </w:rPr>
        <w:t>系统。</w:t>
      </w:r>
      <w:r w:rsidRPr="00176BD4">
        <w:rPr>
          <w:rFonts w:hint="eastAsia"/>
        </w:rPr>
        <w:t>从分析本文所述系统的基本功能需求入手，明确系统功能要求，根据系统的设计目标、原则和方法，将整体系统分解为模块化结构，对拆分完成的系统子模块需求进行具体分析，并讨论其实现方案和使用技术。基于模块化的设计原则，使得系统具有灵活性、易用性、可移植性等优势；</w:t>
      </w:r>
    </w:p>
    <w:p w14:paraId="7CAE288F" w14:textId="77777777" w:rsidR="00DE2343" w:rsidRDefault="00DE2343" w:rsidP="00DD2D28">
      <w:pPr>
        <w:pStyle w:val="aff"/>
        <w:numPr>
          <w:ilvl w:val="0"/>
          <w:numId w:val="6"/>
        </w:numPr>
        <w:ind w:firstLineChars="0"/>
      </w:pPr>
      <w:r>
        <w:rPr>
          <w:rFonts w:hint="eastAsia"/>
        </w:rPr>
        <w:t>基于系统的需求设计，讨论了基于</w:t>
      </w:r>
      <w:r w:rsidR="00E73CDB">
        <w:rPr>
          <w:rFonts w:hint="eastAsia"/>
        </w:rPr>
        <w:t>Activiti</w:t>
      </w:r>
      <w:r w:rsidR="00E73CDB">
        <w:rPr>
          <w:rFonts w:hint="eastAsia"/>
        </w:rPr>
        <w:t>的请假流程管理系统</w:t>
      </w:r>
      <w:r>
        <w:rPr>
          <w:rFonts w:hint="eastAsia"/>
        </w:rPr>
        <w:t>的具体技术细节，并最终进行了系统实现。</w:t>
      </w:r>
      <w:r w:rsidR="00E73CDB">
        <w:rPr>
          <w:rFonts w:hint="eastAsia"/>
        </w:rPr>
        <w:t>该系统大大的提高了企业请假审批速度，提高了企业的办事效率</w:t>
      </w:r>
      <w:r>
        <w:rPr>
          <w:rFonts w:hint="eastAsia"/>
        </w:rPr>
        <w:t>；</w:t>
      </w:r>
    </w:p>
    <w:p w14:paraId="4057031D" w14:textId="77777777" w:rsidR="006A2E9C" w:rsidRDefault="00DE2343" w:rsidP="00DD2D28">
      <w:pPr>
        <w:pStyle w:val="aff"/>
        <w:numPr>
          <w:ilvl w:val="0"/>
          <w:numId w:val="6"/>
        </w:numPr>
        <w:ind w:firstLineChars="0"/>
      </w:pPr>
      <w:r>
        <w:rPr>
          <w:rFonts w:hint="eastAsia"/>
        </w:rPr>
        <w:t>通过具体的实验场景，通过实际的测试用例对系统的功能和性能进行测试，验证了该系统在实际应用中良好的可用性和性能表现</w:t>
      </w:r>
      <w:r w:rsidR="006A2E9C">
        <w:rPr>
          <w:rFonts w:hint="eastAsia"/>
        </w:rPr>
        <w:t>。</w:t>
      </w:r>
      <w:r w:rsidR="00E73CDB">
        <w:rPr>
          <w:rFonts w:hint="eastAsia"/>
        </w:rPr>
        <w:t>系统可以完全符合企业的流程审核、流程的提交、任务的回收等功能</w:t>
      </w:r>
      <w:r w:rsidR="006A2E9C">
        <w:rPr>
          <w:rFonts w:hint="eastAsia"/>
        </w:rPr>
        <w:t>。</w:t>
      </w:r>
    </w:p>
    <w:p w14:paraId="651F5177" w14:textId="43DCEAF2" w:rsidR="00103255" w:rsidRDefault="00103255" w:rsidP="00670F99">
      <w:pPr>
        <w:pStyle w:val="2"/>
        <w:spacing w:before="156" w:after="156"/>
      </w:pPr>
      <w:bookmarkStart w:id="153" w:name="_Toc355354322"/>
      <w:r>
        <w:rPr>
          <w:rFonts w:hint="eastAsia"/>
        </w:rPr>
        <w:t>工作展望</w:t>
      </w:r>
      <w:bookmarkEnd w:id="153"/>
    </w:p>
    <w:p w14:paraId="7D852B94" w14:textId="77777777" w:rsidR="00AD6BC4" w:rsidRDefault="00AD6BC4" w:rsidP="00103255">
      <w:pPr>
        <w:pStyle w:val="a0"/>
        <w:ind w:firstLine="480"/>
      </w:pPr>
      <w:r>
        <w:rPr>
          <w:rFonts w:hint="eastAsia"/>
        </w:rPr>
        <w:t>本文设计并实现的基于</w:t>
      </w:r>
      <w:r w:rsidR="009E4738">
        <w:rPr>
          <w:rFonts w:hint="eastAsia"/>
        </w:rPr>
        <w:t>Activiti</w:t>
      </w:r>
      <w:r w:rsidR="009E4738">
        <w:rPr>
          <w:rFonts w:hint="eastAsia"/>
        </w:rPr>
        <w:t>的请假流程管理系统</w:t>
      </w:r>
      <w:r>
        <w:rPr>
          <w:rFonts w:hint="eastAsia"/>
        </w:rPr>
        <w:t>已具备一定的可用性和稳定性，但由于时间有限，仍然有很多方面需要改进和进一步地研究：</w:t>
      </w:r>
    </w:p>
    <w:p w14:paraId="78E5B570" w14:textId="77777777" w:rsidR="00C777CB" w:rsidRDefault="009E4738" w:rsidP="00DD2D28">
      <w:pPr>
        <w:pStyle w:val="a0"/>
        <w:numPr>
          <w:ilvl w:val="0"/>
          <w:numId w:val="5"/>
        </w:numPr>
        <w:ind w:firstLineChars="0"/>
      </w:pPr>
      <w:r>
        <w:rPr>
          <w:rFonts w:hint="eastAsia"/>
        </w:rPr>
        <w:t>未使用</w:t>
      </w:r>
      <w:r>
        <w:rPr>
          <w:rFonts w:hint="eastAsia"/>
        </w:rPr>
        <w:t>Activiti</w:t>
      </w:r>
      <w:r>
        <w:rPr>
          <w:rFonts w:hint="eastAsia"/>
        </w:rPr>
        <w:t>自带的权限管理功能，而是采用了</w:t>
      </w:r>
      <w:r>
        <w:rPr>
          <w:rFonts w:hint="eastAsia"/>
        </w:rPr>
        <w:t>UEL</w:t>
      </w:r>
      <w:r>
        <w:rPr>
          <w:rFonts w:hint="eastAsia"/>
        </w:rPr>
        <w:t>表达式的方式直接通过自定义权限系统进行流程的流转，不完全符合</w:t>
      </w:r>
      <w:r>
        <w:rPr>
          <w:rFonts w:hint="eastAsia"/>
        </w:rPr>
        <w:t>Activiti</w:t>
      </w:r>
      <w:r>
        <w:rPr>
          <w:rFonts w:hint="eastAsia"/>
        </w:rPr>
        <w:t>的设计初衷。</w:t>
      </w:r>
    </w:p>
    <w:p w14:paraId="1F6E8073" w14:textId="77777777" w:rsidR="00C777CB" w:rsidRDefault="009E4738" w:rsidP="00DD2D28">
      <w:pPr>
        <w:pStyle w:val="a0"/>
        <w:numPr>
          <w:ilvl w:val="0"/>
          <w:numId w:val="5"/>
        </w:numPr>
        <w:ind w:firstLineChars="0"/>
      </w:pPr>
      <w:r>
        <w:rPr>
          <w:rFonts w:hint="eastAsia"/>
        </w:rPr>
        <w:t>调用了</w:t>
      </w:r>
      <w:r>
        <w:rPr>
          <w:rFonts w:hint="eastAsia"/>
        </w:rPr>
        <w:t>Activiti</w:t>
      </w:r>
      <w:r>
        <w:rPr>
          <w:rFonts w:hint="eastAsia"/>
        </w:rPr>
        <w:t>未发布的底层</w:t>
      </w:r>
      <w:r>
        <w:rPr>
          <w:rFonts w:hint="eastAsia"/>
        </w:rPr>
        <w:t>api</w:t>
      </w:r>
      <w:r>
        <w:rPr>
          <w:rFonts w:hint="eastAsia"/>
        </w:rPr>
        <w:t>接口来实现任务的回收，流程的任意流转，在处理上需要更加优化</w:t>
      </w:r>
      <w:r w:rsidR="00F373CF">
        <w:rPr>
          <w:rFonts w:hint="eastAsia"/>
        </w:rPr>
        <w:t>。</w:t>
      </w:r>
    </w:p>
    <w:p w14:paraId="6D4291DE" w14:textId="77777777" w:rsidR="00103255" w:rsidRPr="00FF043C" w:rsidRDefault="009E4738" w:rsidP="00DD2D28">
      <w:pPr>
        <w:pStyle w:val="a0"/>
        <w:numPr>
          <w:ilvl w:val="0"/>
          <w:numId w:val="5"/>
        </w:numPr>
        <w:ind w:firstLineChars="0"/>
        <w:sectPr w:rsidR="00103255" w:rsidRPr="00FF043C" w:rsidSect="00FB0A64">
          <w:pgSz w:w="11906" w:h="16838" w:code="9"/>
          <w:pgMar w:top="1701" w:right="1134" w:bottom="1418" w:left="1701" w:header="567" w:footer="964" w:gutter="0"/>
          <w:cols w:space="425"/>
          <w:docGrid w:type="lines" w:linePitch="312"/>
        </w:sectPr>
      </w:pPr>
      <w:r>
        <w:rPr>
          <w:rFonts w:hint="eastAsia"/>
        </w:rPr>
        <w:t>系统提供的请假流程还是很简单的，没有考虑更多可能存在的复杂业务逻辑</w:t>
      </w:r>
      <w:r w:rsidR="00DB1E56">
        <w:rPr>
          <w:rFonts w:hint="eastAsia"/>
        </w:rPr>
        <w:t>。</w:t>
      </w:r>
    </w:p>
    <w:p w14:paraId="2DE2E68A" w14:textId="77777777" w:rsidR="00C57DEA" w:rsidRPr="00C57DEA" w:rsidRDefault="00DA798E" w:rsidP="000A25F2">
      <w:pPr>
        <w:pStyle w:val="aff5"/>
        <w:spacing w:before="156" w:after="156"/>
      </w:pPr>
      <w:bookmarkStart w:id="154" w:name="_Toc231473544"/>
      <w:bookmarkStart w:id="155" w:name="_Toc262584993"/>
      <w:bookmarkStart w:id="156" w:name="_Toc355354323"/>
      <w:r w:rsidRPr="00E51DBD">
        <w:rPr>
          <w:rFonts w:hint="eastAsia"/>
        </w:rPr>
        <w:t>参考文献</w:t>
      </w:r>
      <w:bookmarkEnd w:id="154"/>
      <w:bookmarkEnd w:id="155"/>
      <w:bookmarkEnd w:id="156"/>
    </w:p>
    <w:p w14:paraId="74B2FD64" w14:textId="77777777" w:rsidR="00F82F67" w:rsidRPr="00F82F67" w:rsidRDefault="00113430" w:rsidP="00F82F67">
      <w:pPr>
        <w:pStyle w:val="TextofReference"/>
        <w:rPr>
          <w:lang w:val="fr-FR"/>
        </w:rPr>
      </w:pPr>
      <w:r>
        <w:rPr>
          <w:rFonts w:hint="eastAsia"/>
          <w:lang w:val="fr-FR"/>
        </w:rPr>
        <w:t>范玉顺等</w:t>
      </w:r>
      <w:r w:rsidR="00F82F67">
        <w:rPr>
          <w:rFonts w:hint="eastAsia"/>
          <w:lang w:val="fr-FR"/>
        </w:rPr>
        <w:t xml:space="preserve">. </w:t>
      </w:r>
      <w:r>
        <w:rPr>
          <w:rFonts w:hint="eastAsia"/>
          <w:lang w:val="fr-FR"/>
        </w:rPr>
        <w:t>《工作流管理技术基础》</w:t>
      </w:r>
      <w:r w:rsidR="00F82F67">
        <w:rPr>
          <w:rFonts w:hint="eastAsia"/>
          <w:lang w:val="fr-FR"/>
        </w:rPr>
        <w:t xml:space="preserve">. </w:t>
      </w:r>
      <w:r>
        <w:rPr>
          <w:rFonts w:hint="eastAsia"/>
          <w:lang w:val="fr-FR"/>
        </w:rPr>
        <w:t>第</w:t>
      </w:r>
      <w:r>
        <w:rPr>
          <w:rFonts w:hint="eastAsia"/>
          <w:lang w:val="fr-FR"/>
        </w:rPr>
        <w:t>1</w:t>
      </w:r>
      <w:r>
        <w:rPr>
          <w:rFonts w:hint="eastAsia"/>
          <w:lang w:val="fr-FR"/>
        </w:rPr>
        <w:t>版，清华大学出版社</w:t>
      </w:r>
      <w:r w:rsidR="00F82F67">
        <w:rPr>
          <w:rFonts w:hint="eastAsia"/>
          <w:lang w:val="fr-FR"/>
        </w:rPr>
        <w:t>，</w:t>
      </w:r>
      <w:r>
        <w:rPr>
          <w:rFonts w:hint="eastAsia"/>
          <w:lang w:val="fr-FR"/>
        </w:rPr>
        <w:t>2001</w:t>
      </w:r>
    </w:p>
    <w:p w14:paraId="11AFED8D" w14:textId="77777777" w:rsidR="00AD2ACF" w:rsidRPr="00AD2ACF" w:rsidRDefault="00113430" w:rsidP="00AD2ACF">
      <w:pPr>
        <w:pStyle w:val="TextofReference"/>
        <w:rPr>
          <w:lang w:val="fr-FR"/>
        </w:rPr>
      </w:pPr>
      <w:r>
        <w:rPr>
          <w:rFonts w:hint="eastAsia"/>
          <w:lang w:val="fr-FR"/>
        </w:rPr>
        <w:t>范玉顺，吴澄</w:t>
      </w:r>
      <w:r>
        <w:rPr>
          <w:rFonts w:hint="eastAsia"/>
          <w:lang w:val="fr-FR"/>
        </w:rPr>
        <w:t xml:space="preserve"> </w:t>
      </w:r>
      <w:r>
        <w:rPr>
          <w:rFonts w:hint="eastAsia"/>
          <w:lang w:val="fr-FR"/>
        </w:rPr>
        <w:t>《工作流管理技术研究与产品现状及发展趋势》</w:t>
      </w:r>
      <w:r w:rsidR="00AD2ACF">
        <w:rPr>
          <w:rFonts w:hint="eastAsia"/>
          <w:lang w:val="fr-FR"/>
        </w:rPr>
        <w:t xml:space="preserve">. </w:t>
      </w:r>
      <w:r>
        <w:rPr>
          <w:rFonts w:hint="eastAsia"/>
          <w:lang w:val="fr-FR"/>
        </w:rPr>
        <w:t>计算机集成制造系统</w:t>
      </w:r>
      <w:r>
        <w:rPr>
          <w:rFonts w:hint="eastAsia"/>
          <w:lang w:val="fr-FR"/>
        </w:rPr>
        <w:t>CIMS</w:t>
      </w:r>
      <w:r w:rsidR="00AD2ACF">
        <w:rPr>
          <w:rFonts w:hint="eastAsia"/>
          <w:lang w:val="fr-FR"/>
        </w:rPr>
        <w:t>，</w:t>
      </w:r>
      <w:r>
        <w:rPr>
          <w:rFonts w:hint="eastAsia"/>
          <w:lang w:val="fr-FR"/>
        </w:rPr>
        <w:t>2000</w:t>
      </w:r>
      <w:r w:rsidR="00AD2ACF">
        <w:rPr>
          <w:rFonts w:hint="eastAsia"/>
          <w:lang w:val="fr-FR"/>
        </w:rPr>
        <w:t>-6</w:t>
      </w:r>
    </w:p>
    <w:p w14:paraId="2538F664" w14:textId="77777777" w:rsidR="006B7692" w:rsidRDefault="00113430" w:rsidP="001A2BD9">
      <w:pPr>
        <w:pStyle w:val="TextofReference"/>
        <w:rPr>
          <w:lang w:val="fr-FR"/>
        </w:rPr>
      </w:pPr>
      <w:r w:rsidRPr="00113430">
        <w:rPr>
          <w:lang w:val="fr-FR"/>
        </w:rPr>
        <w:t>Rademakers, Tijs</w:t>
      </w:r>
      <w:r w:rsidR="006B7692">
        <w:rPr>
          <w:rFonts w:hint="eastAsia"/>
          <w:lang w:val="fr-FR"/>
        </w:rPr>
        <w:t xml:space="preserve">. </w:t>
      </w:r>
      <w:r>
        <w:rPr>
          <w:rFonts w:hint="eastAsia"/>
          <w:lang w:val="fr-FR"/>
        </w:rPr>
        <w:t>《</w:t>
      </w:r>
      <w:r w:rsidRPr="00113430">
        <w:rPr>
          <w:rFonts w:hint="eastAsia"/>
          <w:lang w:val="fr-FR"/>
        </w:rPr>
        <w:t>Activiti in Action</w:t>
      </w:r>
      <w:r w:rsidRPr="00113430">
        <w:rPr>
          <w:rFonts w:hint="eastAsia"/>
          <w:lang w:val="fr-FR"/>
        </w:rPr>
        <w:t>》</w:t>
      </w:r>
      <w:r w:rsidR="006B7692">
        <w:rPr>
          <w:rFonts w:hint="eastAsia"/>
          <w:lang w:val="fr-FR"/>
        </w:rPr>
        <w:t>、</w:t>
      </w:r>
      <w:r w:rsidRPr="00113430">
        <w:rPr>
          <w:rFonts w:hint="eastAsia"/>
          <w:lang w:val="fr-FR"/>
        </w:rPr>
        <w:t>Manning</w:t>
      </w:r>
      <w:r w:rsidRPr="00113430">
        <w:rPr>
          <w:rFonts w:hint="eastAsia"/>
          <w:lang w:val="fr-FR"/>
        </w:rPr>
        <w:t>社区</w:t>
      </w:r>
      <w:r w:rsidR="006B7692">
        <w:rPr>
          <w:rFonts w:hint="eastAsia"/>
          <w:lang w:val="fr-FR"/>
        </w:rPr>
        <w:t>，</w:t>
      </w:r>
      <w:r>
        <w:rPr>
          <w:rFonts w:hint="eastAsia"/>
          <w:lang w:val="fr-FR"/>
        </w:rPr>
        <w:t>2012</w:t>
      </w:r>
    </w:p>
    <w:p w14:paraId="15512EB3" w14:textId="77777777" w:rsidR="003B1F77" w:rsidRDefault="00113430" w:rsidP="00113430">
      <w:pPr>
        <w:pStyle w:val="TextofReference"/>
        <w:rPr>
          <w:lang w:val="fr-FR"/>
        </w:rPr>
      </w:pPr>
      <w:r w:rsidRPr="00113430">
        <w:rPr>
          <w:lang w:val="fr-FR"/>
        </w:rPr>
        <w:t>Tom Baeyens</w:t>
      </w:r>
      <w:r w:rsidR="006B7692">
        <w:rPr>
          <w:rFonts w:hint="eastAsia"/>
          <w:lang w:val="fr-FR"/>
        </w:rPr>
        <w:t>.</w:t>
      </w:r>
      <w:r>
        <w:rPr>
          <w:rFonts w:hint="eastAsia"/>
          <w:lang w:val="fr-FR"/>
        </w:rPr>
        <w:t>《</w:t>
      </w:r>
      <w:r w:rsidRPr="00113430">
        <w:rPr>
          <w:rFonts w:hint="eastAsia"/>
          <w:lang w:val="fr-FR"/>
        </w:rPr>
        <w:t xml:space="preserve">Activiti 5.11 </w:t>
      </w:r>
      <w:r w:rsidRPr="00113430">
        <w:rPr>
          <w:rFonts w:hint="eastAsia"/>
          <w:lang w:val="fr-FR"/>
        </w:rPr>
        <w:t>用户指南》</w:t>
      </w:r>
      <w:r w:rsidR="006B7692">
        <w:rPr>
          <w:rFonts w:hint="eastAsia"/>
          <w:lang w:val="fr-FR"/>
        </w:rPr>
        <w:t xml:space="preserve">. </w:t>
      </w:r>
      <w:r w:rsidRPr="00113430">
        <w:rPr>
          <w:rFonts w:hint="eastAsia"/>
          <w:lang w:val="fr-FR"/>
        </w:rPr>
        <w:t>Activiti</w:t>
      </w:r>
      <w:r w:rsidRPr="00113430">
        <w:rPr>
          <w:rFonts w:hint="eastAsia"/>
          <w:lang w:val="fr-FR"/>
        </w:rPr>
        <w:t>社区</w:t>
      </w:r>
      <w:r w:rsidR="006B7692">
        <w:rPr>
          <w:rFonts w:hint="eastAsia"/>
          <w:lang w:val="fr-FR"/>
        </w:rPr>
        <w:t>，</w:t>
      </w:r>
      <w:r>
        <w:rPr>
          <w:rFonts w:hint="eastAsia"/>
          <w:lang w:val="fr-FR"/>
        </w:rPr>
        <w:t>2012</w:t>
      </w:r>
    </w:p>
    <w:p w14:paraId="667950BB" w14:textId="77777777" w:rsidR="00F0077F" w:rsidRDefault="00797EC0" w:rsidP="00DD2D28">
      <w:pPr>
        <w:pStyle w:val="TextofReference"/>
        <w:rPr>
          <w:ins w:id="157" w:author="liying" w:date="2013-05-01T22:00:00Z"/>
          <w:lang w:val="fr-FR"/>
        </w:rPr>
      </w:pPr>
      <w:hyperlink r:id="rId38" w:tgtFrame="_blank" w:history="1">
        <w:r w:rsidR="00F0077F" w:rsidRPr="000608C6">
          <w:rPr>
            <w:lang w:val="fr-FR"/>
          </w:rPr>
          <w:t xml:space="preserve">Rod Johnson </w:t>
        </w:r>
        <w:r w:rsidR="00F0077F" w:rsidRPr="000608C6">
          <w:rPr>
            <w:lang w:val="fr-FR"/>
          </w:rPr>
          <w:t>等</w:t>
        </w:r>
        <w:r w:rsidR="00F0077F" w:rsidRPr="00F0077F">
          <w:rPr>
            <w:lang w:val="fr-FR"/>
          </w:rPr>
          <w:t xml:space="preserve"> </w:t>
        </w:r>
      </w:hyperlink>
      <w:r w:rsidR="00F0077F">
        <w:rPr>
          <w:rFonts w:hint="eastAsia"/>
          <w:lang w:val="fr-FR"/>
        </w:rPr>
        <w:t>.</w:t>
      </w:r>
      <w:r w:rsidR="00F0077F">
        <w:rPr>
          <w:rFonts w:hint="eastAsia"/>
          <w:lang w:val="fr-FR"/>
        </w:rPr>
        <w:t>《</w:t>
      </w:r>
      <w:r w:rsidR="00F0077F" w:rsidRPr="00F0077F">
        <w:rPr>
          <w:lang w:val="fr-FR"/>
        </w:rPr>
        <w:t>Spring</w:t>
      </w:r>
      <w:r w:rsidR="00F0077F" w:rsidRPr="00F0077F">
        <w:rPr>
          <w:lang w:val="fr-FR"/>
        </w:rPr>
        <w:t>框架高级编程</w:t>
      </w:r>
      <w:r w:rsidR="00F0077F" w:rsidRPr="00113430">
        <w:rPr>
          <w:rFonts w:hint="eastAsia"/>
          <w:lang w:val="fr-FR"/>
        </w:rPr>
        <w:t>》</w:t>
      </w:r>
      <w:r w:rsidR="00F0077F">
        <w:rPr>
          <w:rFonts w:hint="eastAsia"/>
          <w:lang w:val="fr-FR"/>
        </w:rPr>
        <w:t xml:space="preserve">. </w:t>
      </w:r>
      <w:hyperlink r:id="rId39" w:tgtFrame="_blank" w:history="1">
        <w:r w:rsidR="00F0077F" w:rsidRPr="00F0077F">
          <w:rPr>
            <w:lang w:val="fr-FR"/>
          </w:rPr>
          <w:t>机械工业出版社</w:t>
        </w:r>
      </w:hyperlink>
      <w:r w:rsidR="00F0077F">
        <w:rPr>
          <w:rFonts w:hint="eastAsia"/>
          <w:lang w:val="fr-FR"/>
        </w:rPr>
        <w:t>，</w:t>
      </w:r>
      <w:r w:rsidR="00F0077F">
        <w:rPr>
          <w:rFonts w:hint="eastAsia"/>
          <w:lang w:val="fr-FR"/>
        </w:rPr>
        <w:t>2006</w:t>
      </w:r>
    </w:p>
    <w:p w14:paraId="571B0F9E" w14:textId="77777777" w:rsidR="00643859" w:rsidRDefault="00643859" w:rsidP="00DD2D28">
      <w:pPr>
        <w:pStyle w:val="TextofReference"/>
        <w:rPr>
          <w:ins w:id="158" w:author="liying" w:date="2013-05-01T22:00:00Z"/>
          <w:lang w:val="fr-FR"/>
        </w:rPr>
      </w:pPr>
      <w:ins w:id="159" w:author="liying" w:date="2013-05-01T22:00:00Z">
        <w:r>
          <w:rPr>
            <w:rFonts w:hint="eastAsia"/>
            <w:lang w:val="fr-FR"/>
          </w:rPr>
          <w:t>存在问题：</w:t>
        </w:r>
      </w:ins>
    </w:p>
    <w:p w14:paraId="4432F9A3" w14:textId="77777777" w:rsidR="00826D3A" w:rsidRDefault="00643859" w:rsidP="00DD2D28">
      <w:pPr>
        <w:pStyle w:val="TextofReference"/>
        <w:rPr>
          <w:ins w:id="160" w:author="liying" w:date="2013-05-01T22:02:00Z"/>
          <w:lang w:val="fr-FR"/>
        </w:rPr>
      </w:pPr>
      <w:ins w:id="161" w:author="liying" w:date="2013-05-01T22:00:00Z">
        <w:r>
          <w:rPr>
            <w:rFonts w:hint="eastAsia"/>
            <w:lang w:val="fr-FR"/>
          </w:rPr>
          <w:t>1</w:t>
        </w:r>
        <w:r>
          <w:rPr>
            <w:rFonts w:hint="eastAsia"/>
            <w:lang w:val="fr-FR"/>
          </w:rPr>
          <w:t>、</w:t>
        </w:r>
      </w:ins>
      <w:ins w:id="162" w:author="liying" w:date="2013-05-01T22:02:00Z">
        <w:r w:rsidR="00826D3A">
          <w:rPr>
            <w:rFonts w:hint="eastAsia"/>
            <w:lang w:val="fr-FR"/>
          </w:rPr>
          <w:t>论文已经比第一版有了很大的进步</w:t>
        </w:r>
      </w:ins>
    </w:p>
    <w:p w14:paraId="729FC8DD" w14:textId="77777777" w:rsidR="00643859" w:rsidRDefault="00826D3A" w:rsidP="00DD2D28">
      <w:pPr>
        <w:pStyle w:val="TextofReference"/>
        <w:rPr>
          <w:ins w:id="163" w:author="liying" w:date="2013-05-01T22:01:00Z"/>
          <w:lang w:val="fr-FR"/>
        </w:rPr>
      </w:pPr>
      <w:ins w:id="164" w:author="liying" w:date="2013-05-01T22:02:00Z">
        <w:r>
          <w:rPr>
            <w:rFonts w:hint="eastAsia"/>
            <w:lang w:val="fr-FR"/>
          </w:rPr>
          <w:t>2</w:t>
        </w:r>
        <w:r>
          <w:rPr>
            <w:rFonts w:hint="eastAsia"/>
            <w:lang w:val="fr-FR"/>
          </w:rPr>
          <w:t>、</w:t>
        </w:r>
      </w:ins>
      <w:ins w:id="165" w:author="liying" w:date="2013-05-01T22:00:00Z">
        <w:r w:rsidR="00643859">
          <w:rPr>
            <w:rFonts w:hint="eastAsia"/>
            <w:lang w:val="fr-FR"/>
          </w:rPr>
          <w:t>论文有些章节内容还是</w:t>
        </w:r>
      </w:ins>
      <w:ins w:id="166" w:author="liying" w:date="2013-05-01T22:01:00Z">
        <w:r w:rsidR="00643859">
          <w:rPr>
            <w:rFonts w:hint="eastAsia"/>
            <w:lang w:val="fr-FR"/>
          </w:rPr>
          <w:t>把握不准确，建议再次认真推敲和修改</w:t>
        </w:r>
      </w:ins>
    </w:p>
    <w:p w14:paraId="76E9C0A4" w14:textId="77777777" w:rsidR="004C7E6E" w:rsidRDefault="004C7E6E">
      <w:pPr>
        <w:pStyle w:val="TextofReference"/>
        <w:numPr>
          <w:ilvl w:val="0"/>
          <w:numId w:val="0"/>
        </w:numPr>
        <w:ind w:left="79"/>
        <w:rPr>
          <w:lang w:val="fr-FR"/>
        </w:rPr>
        <w:pPrChange w:id="167" w:author="liying" w:date="2013-05-01T22:02:00Z">
          <w:pPr>
            <w:pStyle w:val="TextofReference"/>
          </w:pPr>
        </w:pPrChange>
      </w:pPr>
    </w:p>
    <w:sectPr w:rsidR="004C7E6E" w:rsidSect="00FB0A64">
      <w:pgSz w:w="11906" w:h="16838" w:code="9"/>
      <w:pgMar w:top="1701" w:right="1134" w:bottom="1418" w:left="1701" w:header="567" w:footer="964"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liying" w:date="2013-05-03T11:29:00Z" w:initials="l">
    <w:p w14:paraId="4FC11286" w14:textId="77777777" w:rsidR="00111C60" w:rsidRDefault="00111C60" w:rsidP="00111C60">
      <w:pPr>
        <w:pStyle w:val="aff7"/>
        <w:ind w:firstLine="420"/>
      </w:pPr>
      <w:r>
        <w:rPr>
          <w:rStyle w:val="aff6"/>
        </w:rPr>
        <w:annotationRef/>
      </w:r>
      <w:r>
        <w:rPr>
          <w:rFonts w:hint="eastAsia"/>
        </w:rPr>
        <w:t>摘要一定要简练，写最核心最重要的内容，字数在</w:t>
      </w:r>
      <w:r>
        <w:rPr>
          <w:rFonts w:hint="eastAsia"/>
        </w:rPr>
        <w:t>500~800</w:t>
      </w:r>
      <w:r>
        <w:rPr>
          <w:rFonts w:hint="eastAsia"/>
        </w:rPr>
        <w:t>字左右，你的摘要太冗余，很多是无用内容</w:t>
      </w:r>
    </w:p>
  </w:comment>
  <w:comment w:id="9" w:author="liying" w:date="2013-05-03T10:16:00Z" w:initials="l">
    <w:p w14:paraId="3CF06DE1" w14:textId="77777777" w:rsidR="0072380A" w:rsidRDefault="0072380A" w:rsidP="0072380A">
      <w:pPr>
        <w:pStyle w:val="aff7"/>
        <w:ind w:firstLine="420"/>
      </w:pPr>
      <w:r>
        <w:rPr>
          <w:rStyle w:val="aff6"/>
        </w:rPr>
        <w:annotationRef/>
      </w:r>
      <w:r>
        <w:rPr>
          <w:rFonts w:hint="eastAsia"/>
        </w:rPr>
        <w:t>压缩到一段</w:t>
      </w:r>
    </w:p>
  </w:comment>
  <w:comment w:id="10" w:author="liying" w:date="2013-05-03T10:17:00Z" w:initials="l">
    <w:p w14:paraId="6EB42A5A" w14:textId="77777777" w:rsidR="00A430F6" w:rsidRDefault="00A430F6" w:rsidP="00A430F6">
      <w:pPr>
        <w:pStyle w:val="aff7"/>
        <w:ind w:firstLine="420"/>
      </w:pPr>
      <w:r>
        <w:rPr>
          <w:rStyle w:val="aff6"/>
        </w:rPr>
        <w:annotationRef/>
      </w:r>
      <w:r>
        <w:rPr>
          <w:rFonts w:hint="eastAsia"/>
        </w:rPr>
        <w:t>扩展成一段，概况整个论文所要实现的功能，采用的技术，达到的目标等。</w:t>
      </w:r>
    </w:p>
  </w:comment>
  <w:comment w:id="24" w:author="周伟伦" w:date="2016-10-10T16:28:00Z" w:initials="周伟伦">
    <w:p w14:paraId="10C9A1D4" w14:textId="77777777" w:rsidR="00D57B66" w:rsidRDefault="00D57B66">
      <w:pPr>
        <w:pStyle w:val="aff7"/>
        <w:ind w:firstLine="420"/>
      </w:pPr>
      <w:r>
        <w:rPr>
          <w:rStyle w:val="aff6"/>
        </w:rPr>
        <w:annotationRef/>
      </w:r>
    </w:p>
  </w:comment>
  <w:comment w:id="40" w:author="liying" w:date="2013-05-01T21:47:00Z" w:initials="l">
    <w:p w14:paraId="2252017B" w14:textId="77777777" w:rsidR="00E1713C" w:rsidRDefault="00430320" w:rsidP="00052582">
      <w:pPr>
        <w:pStyle w:val="aff7"/>
        <w:ind w:firstLine="420"/>
      </w:pPr>
      <w:r>
        <w:rPr>
          <w:rStyle w:val="aff6"/>
        </w:rPr>
        <w:annotationRef/>
      </w:r>
      <w:r>
        <w:rPr>
          <w:rFonts w:hint="eastAsia"/>
        </w:rPr>
        <w:t>这里介绍的过于多，</w:t>
      </w:r>
      <w:r w:rsidR="00832D18">
        <w:rPr>
          <w:rFonts w:hint="eastAsia"/>
        </w:rPr>
        <w:t>浓缩到</w:t>
      </w:r>
      <w:r w:rsidR="00832D18">
        <w:rPr>
          <w:rFonts w:hint="eastAsia"/>
        </w:rPr>
        <w:t>1~2</w:t>
      </w:r>
      <w:r w:rsidR="00832D18">
        <w:rPr>
          <w:rFonts w:hint="eastAsia"/>
        </w:rPr>
        <w:t>页</w:t>
      </w:r>
    </w:p>
  </w:comment>
  <w:comment w:id="43" w:author="liying" w:date="2013-05-01T21:47:00Z" w:initials="l">
    <w:p w14:paraId="3F0F9FC1" w14:textId="77777777" w:rsidR="00DE0D68" w:rsidRDefault="00DE0D68" w:rsidP="00DE0D68">
      <w:pPr>
        <w:pStyle w:val="aff7"/>
        <w:ind w:firstLine="420"/>
      </w:pPr>
      <w:r>
        <w:rPr>
          <w:rStyle w:val="aff6"/>
        </w:rPr>
        <w:annotationRef/>
      </w:r>
      <w:r>
        <w:rPr>
          <w:rFonts w:hint="eastAsia"/>
        </w:rPr>
        <w:t>这部分内容不属于国内外现状，建议删除</w:t>
      </w:r>
    </w:p>
  </w:comment>
  <w:comment w:id="45" w:author="liying" w:date="2013-05-01T21:48:00Z" w:initials="l">
    <w:p w14:paraId="5570814F" w14:textId="77777777" w:rsidR="00F01054" w:rsidRDefault="00F01054" w:rsidP="00F01054">
      <w:pPr>
        <w:pStyle w:val="aff7"/>
        <w:ind w:firstLine="420"/>
      </w:pPr>
      <w:r>
        <w:rPr>
          <w:rStyle w:val="aff6"/>
        </w:rPr>
        <w:annotationRef/>
      </w:r>
      <w:r>
        <w:rPr>
          <w:rFonts w:hint="eastAsia"/>
        </w:rPr>
        <w:t>建议删除</w:t>
      </w:r>
    </w:p>
  </w:comment>
  <w:comment w:id="48" w:author="liying" w:date="2013-05-01T21:49:00Z" w:initials="l">
    <w:p w14:paraId="581D9781" w14:textId="77777777" w:rsidR="00F726D1" w:rsidRDefault="00F726D1" w:rsidP="00F726D1">
      <w:pPr>
        <w:pStyle w:val="aff7"/>
        <w:ind w:firstLine="420"/>
      </w:pPr>
      <w:r>
        <w:rPr>
          <w:rStyle w:val="aff6"/>
        </w:rPr>
        <w:annotationRef/>
      </w:r>
      <w:r>
        <w:rPr>
          <w:rFonts w:hint="eastAsia"/>
        </w:rPr>
        <w:t>把主要的核心技术写清楚即可，这里写的过多过细，没有重点，浓缩至</w:t>
      </w:r>
      <w:r>
        <w:rPr>
          <w:rFonts w:hint="eastAsia"/>
        </w:rPr>
        <w:t>3</w:t>
      </w:r>
      <w:r>
        <w:rPr>
          <w:rFonts w:hint="eastAsia"/>
        </w:rPr>
        <w:t>页</w:t>
      </w:r>
    </w:p>
  </w:comment>
  <w:comment w:id="88" w:author="liying" w:date="2013-05-01T21:52:00Z" w:initials="l">
    <w:p w14:paraId="024A079C" w14:textId="77777777" w:rsidR="00040D2F" w:rsidRDefault="00040D2F" w:rsidP="00040D2F">
      <w:pPr>
        <w:pStyle w:val="aff7"/>
        <w:ind w:firstLine="420"/>
      </w:pPr>
      <w:r>
        <w:rPr>
          <w:rStyle w:val="aff6"/>
        </w:rPr>
        <w:annotationRef/>
      </w:r>
      <w:r>
        <w:rPr>
          <w:rFonts w:hint="eastAsia"/>
        </w:rPr>
        <w:t>建议绘制一个整体框架图</w:t>
      </w:r>
      <w:r w:rsidR="0000484A">
        <w:rPr>
          <w:rFonts w:hint="eastAsia"/>
        </w:rPr>
        <w:t>，表示系统各主要功能模块和相互关系</w:t>
      </w:r>
    </w:p>
  </w:comment>
  <w:comment w:id="97" w:author="liying" w:date="2013-05-01T21:54:00Z" w:initials="l">
    <w:p w14:paraId="6D1293AE" w14:textId="77777777" w:rsidR="003B4C4C" w:rsidRDefault="003B4C4C" w:rsidP="003B4C4C">
      <w:pPr>
        <w:pStyle w:val="aff7"/>
        <w:ind w:firstLine="420"/>
      </w:pPr>
      <w:r>
        <w:rPr>
          <w:rStyle w:val="aff6"/>
        </w:rPr>
        <w:annotationRef/>
      </w:r>
      <w:r>
        <w:rPr>
          <w:rFonts w:hint="eastAsia"/>
        </w:rPr>
        <w:t>删除</w:t>
      </w:r>
      <w:r w:rsidR="007543F3">
        <w:rPr>
          <w:rFonts w:hint="eastAsia"/>
        </w:rPr>
        <w:t>，如果重要就放在第二章</w:t>
      </w:r>
    </w:p>
  </w:comment>
  <w:comment w:id="123" w:author="liying" w:date="2013-05-01T21:55:00Z" w:initials="l">
    <w:p w14:paraId="7CB87A43" w14:textId="77777777" w:rsidR="002C74C6" w:rsidRDefault="002C74C6" w:rsidP="002C74C6">
      <w:pPr>
        <w:pStyle w:val="aff7"/>
        <w:ind w:firstLine="420"/>
      </w:pPr>
      <w:r>
        <w:rPr>
          <w:rStyle w:val="aff6"/>
        </w:rPr>
        <w:annotationRef/>
      </w:r>
      <w:r>
        <w:rPr>
          <w:rFonts w:hint="eastAsia"/>
        </w:rPr>
        <w:t>用一段文字描述清楚</w:t>
      </w:r>
    </w:p>
  </w:comment>
  <w:comment w:id="125" w:author="liying" w:date="2013-05-01T21:55:00Z" w:initials="l">
    <w:p w14:paraId="4C375D71" w14:textId="77777777" w:rsidR="008665FF" w:rsidRDefault="008665FF" w:rsidP="008665FF">
      <w:pPr>
        <w:pStyle w:val="aff7"/>
        <w:ind w:firstLine="420"/>
      </w:pPr>
      <w:r>
        <w:rPr>
          <w:rStyle w:val="aff6"/>
        </w:rPr>
        <w:annotationRef/>
      </w:r>
      <w:r>
        <w:rPr>
          <w:rFonts w:hint="eastAsia"/>
        </w:rPr>
        <w:t>此句不通</w:t>
      </w:r>
    </w:p>
  </w:comment>
  <w:comment w:id="126" w:author="liying" w:date="2013-05-01T21:57:00Z" w:initials="l">
    <w:p w14:paraId="030890B2" w14:textId="77777777" w:rsidR="001F47B7" w:rsidRDefault="001F47B7" w:rsidP="001F47B7">
      <w:pPr>
        <w:pStyle w:val="aff7"/>
        <w:ind w:firstLine="420"/>
      </w:pPr>
      <w:r>
        <w:rPr>
          <w:rStyle w:val="aff6"/>
        </w:rPr>
        <w:annotationRef/>
      </w:r>
      <w:r>
        <w:rPr>
          <w:rFonts w:hint="eastAsia"/>
        </w:rPr>
        <w:t>不能只把表放在这里，要用文字描述清楚这些表的作用是什么，实现什么功能</w:t>
      </w:r>
    </w:p>
  </w:comment>
  <w:comment w:id="130" w:author="liying" w:date="2013-05-01T21:57:00Z" w:initials="l">
    <w:p w14:paraId="7AA3AB91" w14:textId="77777777" w:rsidR="001F47B7" w:rsidRDefault="001F47B7" w:rsidP="001F47B7">
      <w:pPr>
        <w:pStyle w:val="aff7"/>
        <w:ind w:firstLine="420"/>
      </w:pPr>
      <w:r>
        <w:rPr>
          <w:rStyle w:val="aff6"/>
        </w:rPr>
        <w:annotationRef/>
      </w:r>
      <w:r>
        <w:rPr>
          <w:rFonts w:hint="eastAsia"/>
        </w:rPr>
        <w:t>如果重要就用文字描述清楚，如果不重要就删除</w:t>
      </w:r>
    </w:p>
  </w:comment>
  <w:comment w:id="135" w:author="liying" w:date="2013-05-01T21:58:00Z" w:initials="l">
    <w:p w14:paraId="73F9CEA3" w14:textId="77777777" w:rsidR="00AC4E42" w:rsidRDefault="00AC4E42" w:rsidP="00AC4E42">
      <w:pPr>
        <w:pStyle w:val="aff7"/>
        <w:ind w:firstLine="420"/>
      </w:pPr>
      <w:r>
        <w:rPr>
          <w:rStyle w:val="aff6"/>
        </w:rPr>
        <w:annotationRef/>
      </w:r>
      <w:r>
        <w:rPr>
          <w:rFonts w:hint="eastAsia"/>
        </w:rPr>
        <w:t>代码重要的保留，不重要的删除，建议用流程图代替</w:t>
      </w:r>
    </w:p>
  </w:comment>
  <w:comment w:id="140" w:author="liying" w:date="2013-05-01T21:59:00Z" w:initials="l">
    <w:p w14:paraId="517948D0" w14:textId="77777777" w:rsidR="00343E0D" w:rsidRDefault="00343E0D" w:rsidP="00343E0D">
      <w:pPr>
        <w:pStyle w:val="aff7"/>
        <w:ind w:firstLine="420"/>
      </w:pPr>
      <w:r>
        <w:rPr>
          <w:rStyle w:val="aff6"/>
        </w:rPr>
        <w:annotationRef/>
      </w:r>
      <w:r>
        <w:rPr>
          <w:rFonts w:hint="eastAsia"/>
        </w:rPr>
        <w:t>第四章中要突出重点和核心技术，对于重要的内容要详细写，并且要插入核心代码，其他不重要的的直接将代码删除，建议加入流程图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C11286" w15:done="0"/>
  <w15:commentEx w15:paraId="3CF06DE1" w15:done="0"/>
  <w15:commentEx w15:paraId="6EB42A5A" w15:done="0"/>
  <w15:commentEx w15:paraId="10C9A1D4" w15:done="0"/>
  <w15:commentEx w15:paraId="2252017B" w15:done="0"/>
  <w15:commentEx w15:paraId="3F0F9FC1" w15:done="0"/>
  <w15:commentEx w15:paraId="5570814F" w15:done="0"/>
  <w15:commentEx w15:paraId="581D9781" w15:done="0"/>
  <w15:commentEx w15:paraId="024A079C" w15:done="0"/>
  <w15:commentEx w15:paraId="6D1293AE" w15:done="0"/>
  <w15:commentEx w15:paraId="7CB87A43" w15:done="0"/>
  <w15:commentEx w15:paraId="4C375D71" w15:done="0"/>
  <w15:commentEx w15:paraId="030890B2" w15:done="0"/>
  <w15:commentEx w15:paraId="7AA3AB91" w15:done="0"/>
  <w15:commentEx w15:paraId="73F9CEA3" w15:done="0"/>
  <w15:commentEx w15:paraId="517948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12C6C" w14:textId="77777777" w:rsidR="00797EC0" w:rsidRDefault="00797EC0" w:rsidP="005C453D">
      <w:pPr>
        <w:spacing w:line="240" w:lineRule="auto"/>
        <w:ind w:firstLine="480"/>
      </w:pPr>
      <w:r>
        <w:separator/>
      </w:r>
    </w:p>
    <w:p w14:paraId="61F1F7E2" w14:textId="77777777" w:rsidR="00797EC0" w:rsidRDefault="00797EC0" w:rsidP="00E51DBD">
      <w:pPr>
        <w:ind w:firstLine="480"/>
      </w:pPr>
    </w:p>
  </w:endnote>
  <w:endnote w:type="continuationSeparator" w:id="0">
    <w:p w14:paraId="425DC309" w14:textId="77777777" w:rsidR="00797EC0" w:rsidRDefault="00797EC0" w:rsidP="005C453D">
      <w:pPr>
        <w:spacing w:line="240" w:lineRule="auto"/>
        <w:ind w:firstLine="480"/>
      </w:pPr>
      <w:r>
        <w:continuationSeparator/>
      </w:r>
    </w:p>
    <w:p w14:paraId="22100949" w14:textId="77777777" w:rsidR="00797EC0" w:rsidRDefault="00797EC0" w:rsidP="00E51DBD">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6C70" w14:textId="77777777" w:rsidR="00E27AB2" w:rsidRDefault="00A80CA3" w:rsidP="00994FCE">
    <w:pPr>
      <w:pStyle w:val="af4"/>
      <w:framePr w:wrap="around" w:vAnchor="text" w:hAnchor="margin" w:xAlign="center" w:y="1"/>
      <w:ind w:firstLine="360"/>
      <w:rPr>
        <w:rStyle w:val="af5"/>
      </w:rPr>
    </w:pPr>
    <w:r>
      <w:rPr>
        <w:rStyle w:val="af5"/>
      </w:rPr>
      <w:fldChar w:fldCharType="begin"/>
    </w:r>
    <w:r w:rsidR="00E27AB2">
      <w:rPr>
        <w:rStyle w:val="af5"/>
      </w:rPr>
      <w:instrText xml:space="preserve">PAGE  </w:instrText>
    </w:r>
    <w:r>
      <w:rPr>
        <w:rStyle w:val="af5"/>
      </w:rPr>
      <w:fldChar w:fldCharType="end"/>
    </w:r>
  </w:p>
  <w:p w14:paraId="4293B637" w14:textId="77777777" w:rsidR="00E27AB2" w:rsidRDefault="00E27AB2" w:rsidP="00994FCE">
    <w:pPr>
      <w:pStyle w:val="af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66B2" w14:textId="77777777" w:rsidR="00E27AB2" w:rsidRDefault="00E27AB2" w:rsidP="00994FCE">
    <w:pPr>
      <w:pStyle w:val="af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B8033" w14:textId="77777777" w:rsidR="00E27AB2" w:rsidRDefault="00E27AB2" w:rsidP="00994FCE">
    <w:pPr>
      <w:pStyle w:val="af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6A240" w14:textId="77777777" w:rsidR="00E27AB2" w:rsidRDefault="00E27AB2" w:rsidP="00E51DBD">
    <w:pPr>
      <w:pStyle w:val="af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CEA9A" w14:textId="77777777" w:rsidR="00E27AB2" w:rsidRDefault="00E27AB2" w:rsidP="00E06758">
    <w:pPr>
      <w:pStyle w:val="af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B6400" w14:textId="77777777" w:rsidR="00E27AB2" w:rsidRDefault="00E27AB2" w:rsidP="00E51DBD">
    <w:pPr>
      <w:pStyle w:val="af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04876" w14:textId="77777777" w:rsidR="00797EC0" w:rsidRDefault="00797EC0" w:rsidP="005C453D">
      <w:pPr>
        <w:spacing w:line="240" w:lineRule="auto"/>
        <w:ind w:firstLine="480"/>
      </w:pPr>
      <w:r>
        <w:separator/>
      </w:r>
    </w:p>
    <w:p w14:paraId="0378BF3F" w14:textId="77777777" w:rsidR="00797EC0" w:rsidRDefault="00797EC0" w:rsidP="00E51DBD">
      <w:pPr>
        <w:ind w:firstLine="480"/>
      </w:pPr>
    </w:p>
  </w:footnote>
  <w:footnote w:type="continuationSeparator" w:id="0">
    <w:p w14:paraId="1B742AC7" w14:textId="77777777" w:rsidR="00797EC0" w:rsidRDefault="00797EC0" w:rsidP="005C453D">
      <w:pPr>
        <w:spacing w:line="240" w:lineRule="auto"/>
        <w:ind w:firstLine="480"/>
      </w:pPr>
      <w:r>
        <w:continuationSeparator/>
      </w:r>
    </w:p>
    <w:p w14:paraId="5299DE79" w14:textId="77777777" w:rsidR="00797EC0" w:rsidRDefault="00797EC0" w:rsidP="00E51DBD">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99C6" w14:textId="77777777" w:rsidR="00E27AB2" w:rsidRDefault="00E27AB2" w:rsidP="00994FCE">
    <w:pPr>
      <w:pStyle w:val="af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FC72C" w14:textId="77777777" w:rsidR="00E27AB2" w:rsidRDefault="00E27AB2" w:rsidP="00994FCE">
    <w:pPr>
      <w:pStyle w:val="af6"/>
      <w:pBdr>
        <w:bottom w:val="none" w:sz="0" w:space="0" w:color="auto"/>
      </w:pBdr>
      <w:ind w:firstLine="600"/>
      <w:jc w:val="both"/>
      <w:rPr>
        <w:rFonts w:eastAsia="黑体"/>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0AF65" w14:textId="77777777" w:rsidR="00E27AB2" w:rsidRDefault="00E27AB2" w:rsidP="004C44FE">
    <w:pPr>
      <w:pStyle w:val="af6"/>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C004D" w14:textId="77777777" w:rsidR="00E27AB2" w:rsidRDefault="00E27AB2" w:rsidP="009E76BF">
    <w:pPr>
      <w:pStyle w:val="af6"/>
      <w:pBdr>
        <w:bottom w:val="single" w:sz="6" w:space="0" w:color="auto"/>
      </w:pBdr>
      <w:spacing w:line="240" w:lineRule="auto"/>
      <w:ind w:firstLineChars="0" w:firstLine="0"/>
      <w:jc w:val="both"/>
      <w:rPr>
        <w:rFonts w:eastAsia="黑体"/>
        <w:sz w:val="28"/>
        <w:szCs w:val="28"/>
      </w:rPr>
    </w:pPr>
  </w:p>
  <w:p w14:paraId="2B344432" w14:textId="77777777" w:rsidR="00E27AB2" w:rsidRDefault="00E27AB2" w:rsidP="009E76BF">
    <w:pPr>
      <w:pStyle w:val="af6"/>
      <w:pBdr>
        <w:bottom w:val="single" w:sz="6" w:space="0" w:color="auto"/>
      </w:pBdr>
      <w:spacing w:line="240" w:lineRule="auto"/>
      <w:ind w:firstLineChars="0" w:firstLine="0"/>
      <w:jc w:val="both"/>
      <w:rPr>
        <w:rFonts w:eastAsia="黑体"/>
        <w:szCs w:val="28"/>
      </w:rPr>
    </w:pPr>
  </w:p>
  <w:p w14:paraId="0F28EAD0" w14:textId="77777777" w:rsidR="00E27AB2" w:rsidRDefault="00E27AB2" w:rsidP="009E76BF">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64384" behindDoc="0" locked="0" layoutInCell="1" allowOverlap="1" wp14:anchorId="5CA771D8" wp14:editId="1EC76501">
          <wp:simplePos x="0" y="0"/>
          <wp:positionH relativeFrom="column">
            <wp:posOffset>110490</wp:posOffset>
          </wp:positionH>
          <wp:positionV relativeFrom="paragraph">
            <wp:posOffset>46990</wp:posOffset>
          </wp:positionV>
          <wp:extent cx="457200" cy="457200"/>
          <wp:effectExtent l="0" t="0" r="0" b="0"/>
          <wp:wrapNone/>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14:paraId="2FC4ED54" w14:textId="77777777" w:rsidR="00E27AB2" w:rsidRDefault="00E27AB2" w:rsidP="009E76BF">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p>
  <w:p w14:paraId="30D17919" w14:textId="77777777" w:rsidR="00E27AB2" w:rsidRPr="00E51DBD" w:rsidRDefault="00E27AB2" w:rsidP="009E76BF">
    <w:pPr>
      <w:pStyle w:val="af6"/>
      <w:pBdr>
        <w:bottom w:val="single" w:sz="6" w:space="0" w:color="auto"/>
      </w:pBdr>
      <w:spacing w:line="240" w:lineRule="auto"/>
      <w:ind w:firstLineChars="0" w:firstLine="0"/>
      <w:jc w:val="both"/>
      <w:rPr>
        <w:rFonts w:ascii="宋体" w:hAnsi="宋体"/>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6D20D" w14:textId="77777777" w:rsidR="00E27AB2" w:rsidRDefault="00E27AB2" w:rsidP="00830606">
    <w:pPr>
      <w:pStyle w:val="af6"/>
      <w:pBdr>
        <w:bottom w:val="single" w:sz="6" w:space="0" w:color="auto"/>
      </w:pBdr>
      <w:ind w:firstLine="560"/>
      <w:jc w:val="both"/>
      <w:rPr>
        <w:rFonts w:eastAsia="黑体"/>
        <w:sz w:val="28"/>
        <w:szCs w:val="28"/>
      </w:rPr>
    </w:pPr>
  </w:p>
  <w:p w14:paraId="2BE50661" w14:textId="77777777" w:rsidR="00E27AB2" w:rsidRDefault="00E27AB2" w:rsidP="00830606">
    <w:pPr>
      <w:pStyle w:val="af6"/>
      <w:pBdr>
        <w:bottom w:val="single" w:sz="6" w:space="0" w:color="auto"/>
      </w:pBdr>
      <w:ind w:firstLine="360"/>
      <w:jc w:val="both"/>
      <w:rPr>
        <w:rFonts w:eastAsia="黑体"/>
        <w:szCs w:val="28"/>
      </w:rPr>
    </w:pPr>
  </w:p>
  <w:p w14:paraId="0C327FEC" w14:textId="77777777" w:rsidR="00E27AB2" w:rsidRDefault="00E27AB2" w:rsidP="00830606">
    <w:pPr>
      <w:pStyle w:val="af6"/>
      <w:pBdr>
        <w:bottom w:val="single" w:sz="6" w:space="0" w:color="auto"/>
      </w:pBdr>
      <w:ind w:firstLine="400"/>
      <w:jc w:val="both"/>
      <w:rPr>
        <w:rFonts w:eastAsia="黑体"/>
        <w:sz w:val="24"/>
        <w:szCs w:val="28"/>
      </w:rPr>
    </w:pPr>
    <w:r>
      <w:rPr>
        <w:rFonts w:eastAsia="黑体"/>
        <w:noProof/>
        <w:sz w:val="20"/>
        <w:szCs w:val="28"/>
      </w:rPr>
      <w:drawing>
        <wp:anchor distT="0" distB="0" distL="114300" distR="114300" simplePos="0" relativeHeight="251660288" behindDoc="0" locked="0" layoutInCell="1" allowOverlap="1" wp14:anchorId="627AA2AA" wp14:editId="15BF42A8">
          <wp:simplePos x="0" y="0"/>
          <wp:positionH relativeFrom="column">
            <wp:posOffset>114300</wp:posOffset>
          </wp:positionH>
          <wp:positionV relativeFrom="paragraph">
            <wp:posOffset>86995</wp:posOffset>
          </wp:positionV>
          <wp:extent cx="457200" cy="457200"/>
          <wp:effectExtent l="0" t="0" r="0" b="0"/>
          <wp:wrapNone/>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08623B8F" w14:textId="77777777" w:rsidR="00E27AB2" w:rsidRDefault="00E27AB2" w:rsidP="00535709">
    <w:pPr>
      <w:pStyle w:val="af6"/>
      <w:pBdr>
        <w:bottom w:val="single" w:sz="6" w:space="0" w:color="auto"/>
      </w:pBdr>
      <w:ind w:firstLineChars="500" w:firstLine="160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宋体" w:hint="eastAsia"/>
        <w:sz w:val="21"/>
      </w:rPr>
      <w:t>第</w:t>
    </w:r>
    <w:r>
      <w:rPr>
        <w:rFonts w:ascii="宋体" w:eastAsia="宋体" w:hAnsi="宋体" w:hint="eastAsia"/>
        <w:kern w:val="0"/>
        <w:sz w:val="21"/>
        <w:szCs w:val="21"/>
      </w:rPr>
      <w:t>Ⅰ</w:t>
    </w:r>
    <w:r>
      <w:rPr>
        <w:rFonts w:eastAsia="宋体" w:hint="eastAsia"/>
        <w:kern w:val="0"/>
        <w:sz w:val="21"/>
        <w:szCs w:val="21"/>
      </w:rPr>
      <w:t>页</w:t>
    </w:r>
  </w:p>
  <w:p w14:paraId="3B93809E" w14:textId="77777777" w:rsidR="00E27AB2" w:rsidRPr="00B41D3C" w:rsidRDefault="00E27AB2" w:rsidP="00830606">
    <w:pPr>
      <w:pStyle w:val="af6"/>
      <w:pBdr>
        <w:bottom w:val="none" w:sz="0" w:space="0" w:color="auto"/>
      </w:pBdr>
      <w:ind w:firstLine="600"/>
      <w:jc w:val="both"/>
      <w:rPr>
        <w:rFonts w:eastAsia="黑体"/>
        <w:sz w:val="3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B2488" w14:textId="77777777" w:rsidR="00E27AB2" w:rsidRDefault="00E27AB2" w:rsidP="005C453D">
    <w:pPr>
      <w:ind w:firstLine="480"/>
    </w:pPr>
    <w:r>
      <w:c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78FD4" w14:textId="77777777" w:rsidR="00E27AB2" w:rsidRDefault="00E27AB2" w:rsidP="00E51DBD">
    <w:pPr>
      <w:pStyle w:val="af6"/>
      <w:pBdr>
        <w:bottom w:val="single" w:sz="6" w:space="0" w:color="auto"/>
      </w:pBdr>
      <w:spacing w:line="240" w:lineRule="auto"/>
      <w:ind w:firstLineChars="0" w:firstLine="0"/>
      <w:jc w:val="both"/>
      <w:rPr>
        <w:rFonts w:eastAsia="黑体"/>
        <w:sz w:val="28"/>
        <w:szCs w:val="28"/>
      </w:rPr>
    </w:pPr>
  </w:p>
  <w:p w14:paraId="0DD590A9" w14:textId="77777777" w:rsidR="00E27AB2" w:rsidRDefault="00E27AB2" w:rsidP="00E51DBD">
    <w:pPr>
      <w:pStyle w:val="af6"/>
      <w:pBdr>
        <w:bottom w:val="single" w:sz="6" w:space="0" w:color="auto"/>
      </w:pBdr>
      <w:spacing w:line="240" w:lineRule="auto"/>
      <w:ind w:firstLineChars="0" w:firstLine="0"/>
      <w:jc w:val="both"/>
      <w:rPr>
        <w:rFonts w:eastAsia="黑体"/>
        <w:szCs w:val="28"/>
      </w:rPr>
    </w:pPr>
  </w:p>
  <w:p w14:paraId="551B524C" w14:textId="77777777" w:rsidR="00E27AB2" w:rsidRDefault="00E27AB2" w:rsidP="00E51DBD">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58752" behindDoc="0" locked="0" layoutInCell="1" allowOverlap="1" wp14:anchorId="656CD3E9" wp14:editId="1B0A8A48">
          <wp:simplePos x="0" y="0"/>
          <wp:positionH relativeFrom="column">
            <wp:posOffset>110490</wp:posOffset>
          </wp:positionH>
          <wp:positionV relativeFrom="paragraph">
            <wp:posOffset>46990</wp:posOffset>
          </wp:positionV>
          <wp:extent cx="457200" cy="45720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14:paraId="14312293" w14:textId="77777777" w:rsidR="00E27AB2" w:rsidRDefault="00E27AB2" w:rsidP="00E51DBD">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宋体" w:hint="eastAsia"/>
        <w:sz w:val="21"/>
      </w:rPr>
      <w:t>第</w:t>
    </w:r>
    <w:r w:rsidR="00A80CA3">
      <w:rPr>
        <w:rFonts w:eastAsia="宋体"/>
        <w:kern w:val="0"/>
        <w:sz w:val="21"/>
        <w:szCs w:val="21"/>
      </w:rPr>
      <w:fldChar w:fldCharType="begin"/>
    </w:r>
    <w:r>
      <w:rPr>
        <w:rFonts w:eastAsia="宋体"/>
        <w:kern w:val="0"/>
        <w:sz w:val="21"/>
        <w:szCs w:val="21"/>
      </w:rPr>
      <w:instrText xml:space="preserve"> PAGE </w:instrText>
    </w:r>
    <w:r w:rsidR="00A80CA3">
      <w:rPr>
        <w:rFonts w:eastAsia="宋体"/>
        <w:kern w:val="0"/>
        <w:sz w:val="21"/>
        <w:szCs w:val="21"/>
      </w:rPr>
      <w:fldChar w:fldCharType="separate"/>
    </w:r>
    <w:r w:rsidR="005E4A19">
      <w:rPr>
        <w:rFonts w:eastAsia="宋体"/>
        <w:noProof/>
        <w:kern w:val="0"/>
        <w:sz w:val="21"/>
        <w:szCs w:val="21"/>
      </w:rPr>
      <w:t>IV</w:t>
    </w:r>
    <w:r w:rsidR="00A80CA3">
      <w:rPr>
        <w:rFonts w:eastAsia="宋体"/>
        <w:kern w:val="0"/>
        <w:sz w:val="21"/>
        <w:szCs w:val="21"/>
      </w:rPr>
      <w:fldChar w:fldCharType="end"/>
    </w:r>
    <w:r>
      <w:rPr>
        <w:rFonts w:eastAsia="宋体" w:hint="eastAsia"/>
        <w:kern w:val="0"/>
        <w:sz w:val="21"/>
        <w:szCs w:val="21"/>
      </w:rPr>
      <w:t>页</w:t>
    </w:r>
  </w:p>
  <w:p w14:paraId="3C0829A2" w14:textId="77777777" w:rsidR="00E27AB2" w:rsidRPr="00E51DBD" w:rsidRDefault="00E27AB2" w:rsidP="00E51DBD">
    <w:pPr>
      <w:pStyle w:val="af6"/>
      <w:pBdr>
        <w:bottom w:val="single" w:sz="6" w:space="0" w:color="auto"/>
      </w:pBdr>
      <w:spacing w:line="240" w:lineRule="auto"/>
      <w:ind w:firstLineChars="0" w:firstLine="0"/>
      <w:jc w:val="both"/>
      <w:rPr>
        <w:rFonts w:ascii="宋体" w:hAnsi="宋体"/>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CCD00" w14:textId="77777777" w:rsidR="00E27AB2" w:rsidRDefault="00E27AB2" w:rsidP="00E51DBD">
    <w:pPr>
      <w:pStyle w:val="af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DD1"/>
    <w:multiLevelType w:val="hybridMultilevel"/>
    <w:tmpl w:val="B36013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80642F9"/>
    <w:multiLevelType w:val="hybridMultilevel"/>
    <w:tmpl w:val="5288C4F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BA3E20"/>
    <w:multiLevelType w:val="hybridMultilevel"/>
    <w:tmpl w:val="239EAA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9DC51BA"/>
    <w:multiLevelType w:val="hybridMultilevel"/>
    <w:tmpl w:val="2110B46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BA12186"/>
    <w:multiLevelType w:val="hybridMultilevel"/>
    <w:tmpl w:val="F022FEC0"/>
    <w:lvl w:ilvl="0" w:tplc="9D6A9550">
      <w:start w:val="1"/>
      <w:numFmt w:val="decimal"/>
      <w:pStyle w:val="TextofReference"/>
      <w:lvlText w:val="[%1]  "/>
      <w:lvlJc w:val="right"/>
      <w:pPr>
        <w:tabs>
          <w:tab w:val="num" w:pos="79"/>
        </w:tabs>
        <w:ind w:left="79" w:hanging="79"/>
      </w:pPr>
      <w:rPr>
        <w:rFonts w:ascii="Times New Roman" w:eastAsia="宋体"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4B0418C5"/>
    <w:multiLevelType w:val="multilevel"/>
    <w:tmpl w:val="157A488C"/>
    <w:lvl w:ilvl="0">
      <w:start w:val="1"/>
      <w:numFmt w:val="decimal"/>
      <w:pStyle w:val="1"/>
      <w:lvlText w:val="%1"/>
      <w:lvlJc w:val="left"/>
      <w:pPr>
        <w:ind w:left="371" w:hanging="425"/>
      </w:pPr>
      <w:rPr>
        <w:rFonts w:hint="eastAsia"/>
      </w:rPr>
    </w:lvl>
    <w:lvl w:ilvl="1">
      <w:start w:val="1"/>
      <w:numFmt w:val="decimal"/>
      <w:pStyle w:val="2"/>
      <w:suff w:val="space"/>
      <w:lvlText w:val="%1.%2"/>
      <w:lvlJc w:val="left"/>
      <w:pPr>
        <w:ind w:left="1789" w:hanging="425"/>
      </w:pPr>
      <w:rPr>
        <w:rFonts w:hint="eastAsia"/>
      </w:rPr>
    </w:lvl>
    <w:lvl w:ilvl="2">
      <w:start w:val="1"/>
      <w:numFmt w:val="decimal"/>
      <w:pStyle w:val="3"/>
      <w:suff w:val="space"/>
      <w:lvlText w:val="%1.%2.%3"/>
      <w:lvlJc w:val="left"/>
      <w:pPr>
        <w:ind w:left="2781" w:hanging="425"/>
      </w:pPr>
      <w:rPr>
        <w:rFonts w:hint="eastAsia"/>
      </w:rPr>
    </w:lvl>
    <w:lvl w:ilvl="3">
      <w:start w:val="1"/>
      <w:numFmt w:val="decimal"/>
      <w:pStyle w:val="4"/>
      <w:suff w:val="space"/>
      <w:lvlText w:val="%1.%2.%3.%4"/>
      <w:lvlJc w:val="left"/>
      <w:pPr>
        <w:ind w:left="371" w:hanging="425"/>
      </w:pPr>
      <w:rPr>
        <w:rFonts w:hint="eastAsia"/>
      </w:rPr>
    </w:lvl>
    <w:lvl w:ilvl="4">
      <w:start w:val="1"/>
      <w:numFmt w:val="decimal"/>
      <w:pStyle w:val="5"/>
      <w:lvlText w:val="%1.%2.%3.%4.%5"/>
      <w:lvlJc w:val="left"/>
      <w:pPr>
        <w:ind w:left="371" w:hanging="425"/>
      </w:pPr>
      <w:rPr>
        <w:rFonts w:hint="eastAsia"/>
      </w:rPr>
    </w:lvl>
    <w:lvl w:ilvl="5">
      <w:start w:val="1"/>
      <w:numFmt w:val="decimal"/>
      <w:pStyle w:val="6"/>
      <w:lvlText w:val="%1.%2.%3.%4.%5.%6"/>
      <w:lvlJc w:val="left"/>
      <w:pPr>
        <w:ind w:left="371" w:hanging="425"/>
      </w:pPr>
      <w:rPr>
        <w:rFonts w:hint="eastAsia"/>
      </w:rPr>
    </w:lvl>
    <w:lvl w:ilvl="6">
      <w:start w:val="1"/>
      <w:numFmt w:val="decimal"/>
      <w:pStyle w:val="7"/>
      <w:lvlText w:val="%1.%2.%3.%4.%5.%6.%7"/>
      <w:lvlJc w:val="left"/>
      <w:pPr>
        <w:ind w:left="371" w:hanging="425"/>
      </w:pPr>
      <w:rPr>
        <w:rFonts w:hint="eastAsia"/>
      </w:rPr>
    </w:lvl>
    <w:lvl w:ilvl="7">
      <w:start w:val="1"/>
      <w:numFmt w:val="decimal"/>
      <w:pStyle w:val="8"/>
      <w:lvlText w:val="%1.%2.%3.%4.%5.%6.%7.%8"/>
      <w:lvlJc w:val="left"/>
      <w:pPr>
        <w:ind w:left="371" w:hanging="425"/>
      </w:pPr>
      <w:rPr>
        <w:rFonts w:hint="eastAsia"/>
      </w:rPr>
    </w:lvl>
    <w:lvl w:ilvl="8">
      <w:start w:val="1"/>
      <w:numFmt w:val="decimal"/>
      <w:pStyle w:val="9"/>
      <w:lvlText w:val="%1.%2.%3.%4.%5.%6.%7.%8.%9"/>
      <w:lvlJc w:val="left"/>
      <w:pPr>
        <w:ind w:left="371" w:hanging="425"/>
      </w:pPr>
      <w:rPr>
        <w:rFonts w:hint="eastAsia"/>
      </w:rPr>
    </w:lvl>
  </w:abstractNum>
  <w:abstractNum w:abstractNumId="6" w15:restartNumberingAfterBreak="0">
    <w:nsid w:val="51557944"/>
    <w:multiLevelType w:val="hybridMultilevel"/>
    <w:tmpl w:val="076C00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2DD28B3"/>
    <w:multiLevelType w:val="hybridMultilevel"/>
    <w:tmpl w:val="171E53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5FC5D3E"/>
    <w:multiLevelType w:val="hybridMultilevel"/>
    <w:tmpl w:val="C3DED5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F7C7AC9"/>
    <w:multiLevelType w:val="hybridMultilevel"/>
    <w:tmpl w:val="7AA8F1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4"/>
  </w:num>
  <w:num w:numId="4">
    <w:abstractNumId w:val="0"/>
  </w:num>
  <w:num w:numId="5">
    <w:abstractNumId w:val="9"/>
  </w:num>
  <w:num w:numId="6">
    <w:abstractNumId w:val="1"/>
  </w:num>
  <w:num w:numId="7">
    <w:abstractNumId w:val="7"/>
  </w:num>
  <w:num w:numId="8">
    <w:abstractNumId w:val="3"/>
  </w:num>
  <w:num w:numId="9">
    <w:abstractNumId w:val="2"/>
  </w:num>
  <w:num w:numId="10">
    <w:abstractNumId w:val="6"/>
  </w:num>
  <w:num w:numId="11">
    <w:abstractNumId w:val="8"/>
  </w:num>
  <w:num w:numId="12">
    <w:abstractNumId w:val="5"/>
  </w:num>
  <w:num w:numId="13">
    <w:abstractNumId w:val="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周伟伦">
    <w15:presenceInfo w15:providerId="None" w15:userId="周伟伦"/>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trackRevisions/>
  <w:defaultTabStop w:val="420"/>
  <w:drawingGridVerticalSpacing w:val="156"/>
  <w:displayHorizontalDrawingGridEvery w:val="0"/>
  <w:displayVerticalDrawingGridEvery w:val="2"/>
  <w:characterSpacingControl w:val="compressPunctuation"/>
  <w:hdrShapeDefaults>
    <o:shapedefaults v:ext="edit" spidmax="2049">
      <o:colormru v:ext="edit" colors="#2b49e1,#2199e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19D9"/>
    <w:rsid w:val="00003079"/>
    <w:rsid w:val="00003D46"/>
    <w:rsid w:val="00003F95"/>
    <w:rsid w:val="000041C5"/>
    <w:rsid w:val="000042A6"/>
    <w:rsid w:val="00004506"/>
    <w:rsid w:val="0000484A"/>
    <w:rsid w:val="000051A7"/>
    <w:rsid w:val="000053BD"/>
    <w:rsid w:val="00006635"/>
    <w:rsid w:val="00006E00"/>
    <w:rsid w:val="0000772D"/>
    <w:rsid w:val="00007933"/>
    <w:rsid w:val="00007B31"/>
    <w:rsid w:val="00011994"/>
    <w:rsid w:val="00011B48"/>
    <w:rsid w:val="00012A59"/>
    <w:rsid w:val="00014C36"/>
    <w:rsid w:val="00015541"/>
    <w:rsid w:val="000155D5"/>
    <w:rsid w:val="000156A3"/>
    <w:rsid w:val="00016676"/>
    <w:rsid w:val="00017767"/>
    <w:rsid w:val="00017DDF"/>
    <w:rsid w:val="00017E74"/>
    <w:rsid w:val="000211B2"/>
    <w:rsid w:val="00022CF2"/>
    <w:rsid w:val="00023AED"/>
    <w:rsid w:val="00023D8B"/>
    <w:rsid w:val="00024F9D"/>
    <w:rsid w:val="000254F1"/>
    <w:rsid w:val="00025F20"/>
    <w:rsid w:val="00025FCA"/>
    <w:rsid w:val="00026119"/>
    <w:rsid w:val="000266BB"/>
    <w:rsid w:val="00026CF7"/>
    <w:rsid w:val="0002745B"/>
    <w:rsid w:val="00027D16"/>
    <w:rsid w:val="00027D28"/>
    <w:rsid w:val="00030713"/>
    <w:rsid w:val="00030EF9"/>
    <w:rsid w:val="000330E0"/>
    <w:rsid w:val="00033AEE"/>
    <w:rsid w:val="00035169"/>
    <w:rsid w:val="0003613D"/>
    <w:rsid w:val="00037560"/>
    <w:rsid w:val="00037A6D"/>
    <w:rsid w:val="000402EB"/>
    <w:rsid w:val="0004040E"/>
    <w:rsid w:val="0004088E"/>
    <w:rsid w:val="000409FE"/>
    <w:rsid w:val="00040B44"/>
    <w:rsid w:val="00040D2F"/>
    <w:rsid w:val="00041995"/>
    <w:rsid w:val="000421E4"/>
    <w:rsid w:val="00043B43"/>
    <w:rsid w:val="00044141"/>
    <w:rsid w:val="00045D87"/>
    <w:rsid w:val="00046D09"/>
    <w:rsid w:val="00047662"/>
    <w:rsid w:val="00047FED"/>
    <w:rsid w:val="00050118"/>
    <w:rsid w:val="000506D6"/>
    <w:rsid w:val="00052582"/>
    <w:rsid w:val="00052ABD"/>
    <w:rsid w:val="00052DCB"/>
    <w:rsid w:val="0005340B"/>
    <w:rsid w:val="000534F4"/>
    <w:rsid w:val="000537F2"/>
    <w:rsid w:val="00055E9A"/>
    <w:rsid w:val="00056B24"/>
    <w:rsid w:val="000608C6"/>
    <w:rsid w:val="0006090B"/>
    <w:rsid w:val="0006111F"/>
    <w:rsid w:val="0006134E"/>
    <w:rsid w:val="00061553"/>
    <w:rsid w:val="00062A25"/>
    <w:rsid w:val="00062B06"/>
    <w:rsid w:val="0006307C"/>
    <w:rsid w:val="00065B57"/>
    <w:rsid w:val="00065CDE"/>
    <w:rsid w:val="00065FB5"/>
    <w:rsid w:val="00066FAC"/>
    <w:rsid w:val="00067396"/>
    <w:rsid w:val="000674F9"/>
    <w:rsid w:val="00070BB9"/>
    <w:rsid w:val="000738E9"/>
    <w:rsid w:val="000744B9"/>
    <w:rsid w:val="0007460B"/>
    <w:rsid w:val="00074D60"/>
    <w:rsid w:val="00075075"/>
    <w:rsid w:val="0007749B"/>
    <w:rsid w:val="00077D68"/>
    <w:rsid w:val="00080583"/>
    <w:rsid w:val="00081085"/>
    <w:rsid w:val="00081CB1"/>
    <w:rsid w:val="000829BD"/>
    <w:rsid w:val="000839E3"/>
    <w:rsid w:val="00084116"/>
    <w:rsid w:val="000854E3"/>
    <w:rsid w:val="00086E8C"/>
    <w:rsid w:val="00087577"/>
    <w:rsid w:val="00087D31"/>
    <w:rsid w:val="00090E59"/>
    <w:rsid w:val="00091EF4"/>
    <w:rsid w:val="0009462E"/>
    <w:rsid w:val="00094BB5"/>
    <w:rsid w:val="00094E13"/>
    <w:rsid w:val="00094F49"/>
    <w:rsid w:val="00095724"/>
    <w:rsid w:val="00096EAF"/>
    <w:rsid w:val="000A0B34"/>
    <w:rsid w:val="000A1A1A"/>
    <w:rsid w:val="000A25F2"/>
    <w:rsid w:val="000A2FBF"/>
    <w:rsid w:val="000A3C22"/>
    <w:rsid w:val="000A48C0"/>
    <w:rsid w:val="000A6B71"/>
    <w:rsid w:val="000A6DD1"/>
    <w:rsid w:val="000A7733"/>
    <w:rsid w:val="000A7EB0"/>
    <w:rsid w:val="000B1ADB"/>
    <w:rsid w:val="000B2B95"/>
    <w:rsid w:val="000B3827"/>
    <w:rsid w:val="000B4AD3"/>
    <w:rsid w:val="000B55E1"/>
    <w:rsid w:val="000B5ABD"/>
    <w:rsid w:val="000B626A"/>
    <w:rsid w:val="000B640B"/>
    <w:rsid w:val="000B7DE5"/>
    <w:rsid w:val="000C1330"/>
    <w:rsid w:val="000C2BA2"/>
    <w:rsid w:val="000C35BC"/>
    <w:rsid w:val="000C3B08"/>
    <w:rsid w:val="000C3E10"/>
    <w:rsid w:val="000C410D"/>
    <w:rsid w:val="000C4EA3"/>
    <w:rsid w:val="000C65A4"/>
    <w:rsid w:val="000C66A9"/>
    <w:rsid w:val="000C6728"/>
    <w:rsid w:val="000C710F"/>
    <w:rsid w:val="000C71E2"/>
    <w:rsid w:val="000D2274"/>
    <w:rsid w:val="000D39AC"/>
    <w:rsid w:val="000D4EBF"/>
    <w:rsid w:val="000D5BA2"/>
    <w:rsid w:val="000D5CA4"/>
    <w:rsid w:val="000D6075"/>
    <w:rsid w:val="000D61DB"/>
    <w:rsid w:val="000D722F"/>
    <w:rsid w:val="000D796F"/>
    <w:rsid w:val="000E0375"/>
    <w:rsid w:val="000E0419"/>
    <w:rsid w:val="000E1253"/>
    <w:rsid w:val="000E142C"/>
    <w:rsid w:val="000E1AB1"/>
    <w:rsid w:val="000E1E5D"/>
    <w:rsid w:val="000E21DF"/>
    <w:rsid w:val="000E3289"/>
    <w:rsid w:val="000E3916"/>
    <w:rsid w:val="000E4867"/>
    <w:rsid w:val="000E51F1"/>
    <w:rsid w:val="000E6AC4"/>
    <w:rsid w:val="000E6E1D"/>
    <w:rsid w:val="000E7105"/>
    <w:rsid w:val="000E7674"/>
    <w:rsid w:val="000F221B"/>
    <w:rsid w:val="000F2220"/>
    <w:rsid w:val="000F2760"/>
    <w:rsid w:val="000F2815"/>
    <w:rsid w:val="000F2887"/>
    <w:rsid w:val="000F2BF5"/>
    <w:rsid w:val="000F3FC1"/>
    <w:rsid w:val="000F49E9"/>
    <w:rsid w:val="000F5928"/>
    <w:rsid w:val="000F59C1"/>
    <w:rsid w:val="000F61BF"/>
    <w:rsid w:val="000F6826"/>
    <w:rsid w:val="000F73E2"/>
    <w:rsid w:val="0010129F"/>
    <w:rsid w:val="00101751"/>
    <w:rsid w:val="001019B2"/>
    <w:rsid w:val="00103255"/>
    <w:rsid w:val="0010335D"/>
    <w:rsid w:val="0010457A"/>
    <w:rsid w:val="00104BA5"/>
    <w:rsid w:val="00105D70"/>
    <w:rsid w:val="001065AB"/>
    <w:rsid w:val="001067E5"/>
    <w:rsid w:val="00106C14"/>
    <w:rsid w:val="00106F87"/>
    <w:rsid w:val="00107E0C"/>
    <w:rsid w:val="00107E9C"/>
    <w:rsid w:val="00110708"/>
    <w:rsid w:val="00110A3A"/>
    <w:rsid w:val="00111170"/>
    <w:rsid w:val="00111198"/>
    <w:rsid w:val="00111588"/>
    <w:rsid w:val="00111C60"/>
    <w:rsid w:val="0011285D"/>
    <w:rsid w:val="0011286D"/>
    <w:rsid w:val="00112E1F"/>
    <w:rsid w:val="00113430"/>
    <w:rsid w:val="00113C66"/>
    <w:rsid w:val="0011496D"/>
    <w:rsid w:val="00120569"/>
    <w:rsid w:val="00120CC9"/>
    <w:rsid w:val="00120F57"/>
    <w:rsid w:val="001214B8"/>
    <w:rsid w:val="00121F5C"/>
    <w:rsid w:val="00122215"/>
    <w:rsid w:val="00122943"/>
    <w:rsid w:val="00123BBA"/>
    <w:rsid w:val="0012467A"/>
    <w:rsid w:val="00125499"/>
    <w:rsid w:val="001255AF"/>
    <w:rsid w:val="00126B28"/>
    <w:rsid w:val="00127E42"/>
    <w:rsid w:val="001312D5"/>
    <w:rsid w:val="00131EA7"/>
    <w:rsid w:val="00131F6E"/>
    <w:rsid w:val="00131FC7"/>
    <w:rsid w:val="00132091"/>
    <w:rsid w:val="00132760"/>
    <w:rsid w:val="00132DE2"/>
    <w:rsid w:val="001332CB"/>
    <w:rsid w:val="00133D22"/>
    <w:rsid w:val="00134026"/>
    <w:rsid w:val="001348DB"/>
    <w:rsid w:val="001359DE"/>
    <w:rsid w:val="00135C8A"/>
    <w:rsid w:val="00137035"/>
    <w:rsid w:val="00137357"/>
    <w:rsid w:val="00140554"/>
    <w:rsid w:val="00140671"/>
    <w:rsid w:val="00141BEF"/>
    <w:rsid w:val="00143523"/>
    <w:rsid w:val="00143DBC"/>
    <w:rsid w:val="00144CF3"/>
    <w:rsid w:val="00146B00"/>
    <w:rsid w:val="0014782D"/>
    <w:rsid w:val="00147ACD"/>
    <w:rsid w:val="00150466"/>
    <w:rsid w:val="001504AD"/>
    <w:rsid w:val="00150F68"/>
    <w:rsid w:val="00151D0B"/>
    <w:rsid w:val="00151F84"/>
    <w:rsid w:val="00152204"/>
    <w:rsid w:val="001536A3"/>
    <w:rsid w:val="00154DDC"/>
    <w:rsid w:val="001572CC"/>
    <w:rsid w:val="00157C65"/>
    <w:rsid w:val="001617BC"/>
    <w:rsid w:val="00161DF2"/>
    <w:rsid w:val="00162104"/>
    <w:rsid w:val="001635B9"/>
    <w:rsid w:val="00163DB1"/>
    <w:rsid w:val="00164565"/>
    <w:rsid w:val="00164616"/>
    <w:rsid w:val="00165682"/>
    <w:rsid w:val="00165FF8"/>
    <w:rsid w:val="00170AB2"/>
    <w:rsid w:val="00170BE9"/>
    <w:rsid w:val="00171357"/>
    <w:rsid w:val="00171537"/>
    <w:rsid w:val="00173468"/>
    <w:rsid w:val="0017350C"/>
    <w:rsid w:val="0017352D"/>
    <w:rsid w:val="0017360F"/>
    <w:rsid w:val="00173687"/>
    <w:rsid w:val="001738B9"/>
    <w:rsid w:val="00174726"/>
    <w:rsid w:val="00174CE7"/>
    <w:rsid w:val="00176BD4"/>
    <w:rsid w:val="0018055E"/>
    <w:rsid w:val="00180A65"/>
    <w:rsid w:val="001815F1"/>
    <w:rsid w:val="00182291"/>
    <w:rsid w:val="001825C7"/>
    <w:rsid w:val="00182E23"/>
    <w:rsid w:val="0018370F"/>
    <w:rsid w:val="001855E2"/>
    <w:rsid w:val="00185CA9"/>
    <w:rsid w:val="00186D7C"/>
    <w:rsid w:val="0019076F"/>
    <w:rsid w:val="00192F9E"/>
    <w:rsid w:val="00193768"/>
    <w:rsid w:val="00193BE4"/>
    <w:rsid w:val="00194DB9"/>
    <w:rsid w:val="001951C1"/>
    <w:rsid w:val="00195A6A"/>
    <w:rsid w:val="00197DD3"/>
    <w:rsid w:val="001A1F79"/>
    <w:rsid w:val="001A2108"/>
    <w:rsid w:val="001A237B"/>
    <w:rsid w:val="001A273D"/>
    <w:rsid w:val="001A2B24"/>
    <w:rsid w:val="001A2BD9"/>
    <w:rsid w:val="001A3331"/>
    <w:rsid w:val="001A333B"/>
    <w:rsid w:val="001A3F2F"/>
    <w:rsid w:val="001A4478"/>
    <w:rsid w:val="001A5C2C"/>
    <w:rsid w:val="001A5E29"/>
    <w:rsid w:val="001A6B06"/>
    <w:rsid w:val="001A7F79"/>
    <w:rsid w:val="001B083B"/>
    <w:rsid w:val="001B0B51"/>
    <w:rsid w:val="001B10D1"/>
    <w:rsid w:val="001B1AC6"/>
    <w:rsid w:val="001B1F62"/>
    <w:rsid w:val="001B1F94"/>
    <w:rsid w:val="001B20B1"/>
    <w:rsid w:val="001B3BB1"/>
    <w:rsid w:val="001B42A2"/>
    <w:rsid w:val="001C02F9"/>
    <w:rsid w:val="001C047E"/>
    <w:rsid w:val="001C09AA"/>
    <w:rsid w:val="001C0A4D"/>
    <w:rsid w:val="001C0B42"/>
    <w:rsid w:val="001C0CD0"/>
    <w:rsid w:val="001C1797"/>
    <w:rsid w:val="001C19EB"/>
    <w:rsid w:val="001C1FC5"/>
    <w:rsid w:val="001C2478"/>
    <w:rsid w:val="001C3249"/>
    <w:rsid w:val="001C383D"/>
    <w:rsid w:val="001C3D03"/>
    <w:rsid w:val="001C62C3"/>
    <w:rsid w:val="001C62F8"/>
    <w:rsid w:val="001C6BBE"/>
    <w:rsid w:val="001D090E"/>
    <w:rsid w:val="001D0BBD"/>
    <w:rsid w:val="001D267F"/>
    <w:rsid w:val="001D2F02"/>
    <w:rsid w:val="001D30EA"/>
    <w:rsid w:val="001D458D"/>
    <w:rsid w:val="001D52A8"/>
    <w:rsid w:val="001D549D"/>
    <w:rsid w:val="001D586F"/>
    <w:rsid w:val="001D5E67"/>
    <w:rsid w:val="001D6ACF"/>
    <w:rsid w:val="001D76A2"/>
    <w:rsid w:val="001E03B9"/>
    <w:rsid w:val="001E03DE"/>
    <w:rsid w:val="001E03E0"/>
    <w:rsid w:val="001E0422"/>
    <w:rsid w:val="001E04F7"/>
    <w:rsid w:val="001E1390"/>
    <w:rsid w:val="001E1761"/>
    <w:rsid w:val="001E218D"/>
    <w:rsid w:val="001E280E"/>
    <w:rsid w:val="001E2C54"/>
    <w:rsid w:val="001E3F76"/>
    <w:rsid w:val="001E4EC3"/>
    <w:rsid w:val="001E57B9"/>
    <w:rsid w:val="001E6196"/>
    <w:rsid w:val="001E709E"/>
    <w:rsid w:val="001E79B0"/>
    <w:rsid w:val="001F15DD"/>
    <w:rsid w:val="001F17EF"/>
    <w:rsid w:val="001F1B2D"/>
    <w:rsid w:val="001F2721"/>
    <w:rsid w:val="001F2B53"/>
    <w:rsid w:val="001F35CE"/>
    <w:rsid w:val="001F3902"/>
    <w:rsid w:val="001F47B7"/>
    <w:rsid w:val="001F5463"/>
    <w:rsid w:val="001F5AFC"/>
    <w:rsid w:val="001F6639"/>
    <w:rsid w:val="001F6EA9"/>
    <w:rsid w:val="001F708A"/>
    <w:rsid w:val="002003BB"/>
    <w:rsid w:val="00200BF9"/>
    <w:rsid w:val="00201B5D"/>
    <w:rsid w:val="00201EB8"/>
    <w:rsid w:val="00204BBE"/>
    <w:rsid w:val="002069A1"/>
    <w:rsid w:val="00207894"/>
    <w:rsid w:val="00207FD9"/>
    <w:rsid w:val="002105ED"/>
    <w:rsid w:val="00210954"/>
    <w:rsid w:val="002109F6"/>
    <w:rsid w:val="00210CF0"/>
    <w:rsid w:val="002113E2"/>
    <w:rsid w:val="002115EA"/>
    <w:rsid w:val="002153F7"/>
    <w:rsid w:val="002171A4"/>
    <w:rsid w:val="00220077"/>
    <w:rsid w:val="00220C1E"/>
    <w:rsid w:val="002211C5"/>
    <w:rsid w:val="002213E0"/>
    <w:rsid w:val="002215C7"/>
    <w:rsid w:val="00221836"/>
    <w:rsid w:val="00221D5C"/>
    <w:rsid w:val="002225DA"/>
    <w:rsid w:val="00223394"/>
    <w:rsid w:val="0022349A"/>
    <w:rsid w:val="00224012"/>
    <w:rsid w:val="00227323"/>
    <w:rsid w:val="00227362"/>
    <w:rsid w:val="00227B30"/>
    <w:rsid w:val="00230243"/>
    <w:rsid w:val="00230EB3"/>
    <w:rsid w:val="002314B6"/>
    <w:rsid w:val="0023173E"/>
    <w:rsid w:val="002322B7"/>
    <w:rsid w:val="00232824"/>
    <w:rsid w:val="002331C4"/>
    <w:rsid w:val="0023406E"/>
    <w:rsid w:val="00234A11"/>
    <w:rsid w:val="002350CC"/>
    <w:rsid w:val="00235D63"/>
    <w:rsid w:val="00236127"/>
    <w:rsid w:val="00236EA6"/>
    <w:rsid w:val="00237738"/>
    <w:rsid w:val="00240594"/>
    <w:rsid w:val="002408C1"/>
    <w:rsid w:val="00240FAD"/>
    <w:rsid w:val="00244419"/>
    <w:rsid w:val="0024447F"/>
    <w:rsid w:val="00246D43"/>
    <w:rsid w:val="00247BD2"/>
    <w:rsid w:val="00250BE6"/>
    <w:rsid w:val="0025217F"/>
    <w:rsid w:val="00252A76"/>
    <w:rsid w:val="00253A96"/>
    <w:rsid w:val="00254156"/>
    <w:rsid w:val="002546E2"/>
    <w:rsid w:val="00255666"/>
    <w:rsid w:val="00256AEB"/>
    <w:rsid w:val="00256F47"/>
    <w:rsid w:val="00257FD4"/>
    <w:rsid w:val="00260D8B"/>
    <w:rsid w:val="002615D8"/>
    <w:rsid w:val="00261ECF"/>
    <w:rsid w:val="00262CAC"/>
    <w:rsid w:val="00262D56"/>
    <w:rsid w:val="00263670"/>
    <w:rsid w:val="00263901"/>
    <w:rsid w:val="00264449"/>
    <w:rsid w:val="00264660"/>
    <w:rsid w:val="002659E6"/>
    <w:rsid w:val="00265B5C"/>
    <w:rsid w:val="00266755"/>
    <w:rsid w:val="00266F8A"/>
    <w:rsid w:val="00267CFB"/>
    <w:rsid w:val="00271130"/>
    <w:rsid w:val="00272CA8"/>
    <w:rsid w:val="00274443"/>
    <w:rsid w:val="00274ED0"/>
    <w:rsid w:val="002752A1"/>
    <w:rsid w:val="0027571F"/>
    <w:rsid w:val="002760E8"/>
    <w:rsid w:val="00276A10"/>
    <w:rsid w:val="00277125"/>
    <w:rsid w:val="00280592"/>
    <w:rsid w:val="0028161F"/>
    <w:rsid w:val="00282885"/>
    <w:rsid w:val="00282AC4"/>
    <w:rsid w:val="00282E68"/>
    <w:rsid w:val="00284096"/>
    <w:rsid w:val="00284AE9"/>
    <w:rsid w:val="00285126"/>
    <w:rsid w:val="0028526C"/>
    <w:rsid w:val="0028631A"/>
    <w:rsid w:val="0028641E"/>
    <w:rsid w:val="00292D58"/>
    <w:rsid w:val="00293BC3"/>
    <w:rsid w:val="0029468E"/>
    <w:rsid w:val="00296022"/>
    <w:rsid w:val="002963AE"/>
    <w:rsid w:val="00296F51"/>
    <w:rsid w:val="00297C8E"/>
    <w:rsid w:val="002A01E6"/>
    <w:rsid w:val="002A1D89"/>
    <w:rsid w:val="002A1DA9"/>
    <w:rsid w:val="002A31D0"/>
    <w:rsid w:val="002A398E"/>
    <w:rsid w:val="002A3E6A"/>
    <w:rsid w:val="002A47A4"/>
    <w:rsid w:val="002A4A4A"/>
    <w:rsid w:val="002A5143"/>
    <w:rsid w:val="002A5154"/>
    <w:rsid w:val="002A5773"/>
    <w:rsid w:val="002A67F1"/>
    <w:rsid w:val="002A6C0A"/>
    <w:rsid w:val="002A6D9A"/>
    <w:rsid w:val="002B1124"/>
    <w:rsid w:val="002B11BD"/>
    <w:rsid w:val="002B1BD4"/>
    <w:rsid w:val="002B23CD"/>
    <w:rsid w:val="002B2758"/>
    <w:rsid w:val="002B2A50"/>
    <w:rsid w:val="002B2B1A"/>
    <w:rsid w:val="002B2B58"/>
    <w:rsid w:val="002B2DF7"/>
    <w:rsid w:val="002B2EE3"/>
    <w:rsid w:val="002B445F"/>
    <w:rsid w:val="002B5931"/>
    <w:rsid w:val="002B5AD0"/>
    <w:rsid w:val="002B5C41"/>
    <w:rsid w:val="002B5D30"/>
    <w:rsid w:val="002B624D"/>
    <w:rsid w:val="002B6447"/>
    <w:rsid w:val="002C065E"/>
    <w:rsid w:val="002C185D"/>
    <w:rsid w:val="002C210D"/>
    <w:rsid w:val="002C232A"/>
    <w:rsid w:val="002C28EA"/>
    <w:rsid w:val="002C2AA1"/>
    <w:rsid w:val="002C2B93"/>
    <w:rsid w:val="002C2BB6"/>
    <w:rsid w:val="002C4375"/>
    <w:rsid w:val="002C46AF"/>
    <w:rsid w:val="002C4A94"/>
    <w:rsid w:val="002C5999"/>
    <w:rsid w:val="002C74C6"/>
    <w:rsid w:val="002C7C40"/>
    <w:rsid w:val="002D2CAD"/>
    <w:rsid w:val="002D3E53"/>
    <w:rsid w:val="002D456E"/>
    <w:rsid w:val="002D4704"/>
    <w:rsid w:val="002D4A61"/>
    <w:rsid w:val="002D6BF0"/>
    <w:rsid w:val="002D7722"/>
    <w:rsid w:val="002E05F8"/>
    <w:rsid w:val="002E076E"/>
    <w:rsid w:val="002E0CD8"/>
    <w:rsid w:val="002E1AB3"/>
    <w:rsid w:val="002E207D"/>
    <w:rsid w:val="002E2216"/>
    <w:rsid w:val="002E3234"/>
    <w:rsid w:val="002E36C2"/>
    <w:rsid w:val="002E3C95"/>
    <w:rsid w:val="002E3E80"/>
    <w:rsid w:val="002E44B9"/>
    <w:rsid w:val="002E4D8E"/>
    <w:rsid w:val="002E6748"/>
    <w:rsid w:val="002E69C5"/>
    <w:rsid w:val="002E6E39"/>
    <w:rsid w:val="002E76C2"/>
    <w:rsid w:val="002F0C11"/>
    <w:rsid w:val="002F1C69"/>
    <w:rsid w:val="002F1D1F"/>
    <w:rsid w:val="002F28BD"/>
    <w:rsid w:val="002F3F0E"/>
    <w:rsid w:val="002F45E8"/>
    <w:rsid w:val="002F5228"/>
    <w:rsid w:val="002F5688"/>
    <w:rsid w:val="002F58BF"/>
    <w:rsid w:val="002F68B9"/>
    <w:rsid w:val="002F6CA8"/>
    <w:rsid w:val="002F6D92"/>
    <w:rsid w:val="002F729C"/>
    <w:rsid w:val="002F77AF"/>
    <w:rsid w:val="002F7E77"/>
    <w:rsid w:val="003013B5"/>
    <w:rsid w:val="003021CB"/>
    <w:rsid w:val="003023A9"/>
    <w:rsid w:val="00302B35"/>
    <w:rsid w:val="00302FBB"/>
    <w:rsid w:val="00304406"/>
    <w:rsid w:val="003059DE"/>
    <w:rsid w:val="003067DB"/>
    <w:rsid w:val="00306B05"/>
    <w:rsid w:val="0030779A"/>
    <w:rsid w:val="0031012A"/>
    <w:rsid w:val="0031189A"/>
    <w:rsid w:val="003118B1"/>
    <w:rsid w:val="00311DDF"/>
    <w:rsid w:val="00313FB8"/>
    <w:rsid w:val="00314FD4"/>
    <w:rsid w:val="003154FA"/>
    <w:rsid w:val="003156F2"/>
    <w:rsid w:val="00317E7E"/>
    <w:rsid w:val="003211EA"/>
    <w:rsid w:val="00321625"/>
    <w:rsid w:val="003219AF"/>
    <w:rsid w:val="00321E61"/>
    <w:rsid w:val="00322183"/>
    <w:rsid w:val="00323213"/>
    <w:rsid w:val="00323D3C"/>
    <w:rsid w:val="00324482"/>
    <w:rsid w:val="00324EB8"/>
    <w:rsid w:val="003264E1"/>
    <w:rsid w:val="00326A1C"/>
    <w:rsid w:val="003270FC"/>
    <w:rsid w:val="003273E9"/>
    <w:rsid w:val="0033035E"/>
    <w:rsid w:val="00330A34"/>
    <w:rsid w:val="003310F3"/>
    <w:rsid w:val="00332A8D"/>
    <w:rsid w:val="00332B59"/>
    <w:rsid w:val="00334342"/>
    <w:rsid w:val="0033471E"/>
    <w:rsid w:val="003348A7"/>
    <w:rsid w:val="003354EA"/>
    <w:rsid w:val="003354F2"/>
    <w:rsid w:val="00335B5F"/>
    <w:rsid w:val="0033775D"/>
    <w:rsid w:val="00337D0F"/>
    <w:rsid w:val="003402DB"/>
    <w:rsid w:val="0034177C"/>
    <w:rsid w:val="0034323B"/>
    <w:rsid w:val="0034391D"/>
    <w:rsid w:val="00343E0D"/>
    <w:rsid w:val="00344266"/>
    <w:rsid w:val="0034426B"/>
    <w:rsid w:val="003444CB"/>
    <w:rsid w:val="003448AD"/>
    <w:rsid w:val="00344AEE"/>
    <w:rsid w:val="00344DFE"/>
    <w:rsid w:val="003459FB"/>
    <w:rsid w:val="003460BB"/>
    <w:rsid w:val="00346EF8"/>
    <w:rsid w:val="00347757"/>
    <w:rsid w:val="00347862"/>
    <w:rsid w:val="00350E76"/>
    <w:rsid w:val="003511FD"/>
    <w:rsid w:val="0035220D"/>
    <w:rsid w:val="00352613"/>
    <w:rsid w:val="00353A25"/>
    <w:rsid w:val="00353AFF"/>
    <w:rsid w:val="00353B11"/>
    <w:rsid w:val="0035446C"/>
    <w:rsid w:val="003548AF"/>
    <w:rsid w:val="0035496C"/>
    <w:rsid w:val="00354C07"/>
    <w:rsid w:val="00357B3C"/>
    <w:rsid w:val="00357BCD"/>
    <w:rsid w:val="0036027D"/>
    <w:rsid w:val="00360766"/>
    <w:rsid w:val="003612EB"/>
    <w:rsid w:val="003613E2"/>
    <w:rsid w:val="00363742"/>
    <w:rsid w:val="00363D67"/>
    <w:rsid w:val="00365F7C"/>
    <w:rsid w:val="00366F38"/>
    <w:rsid w:val="00367B69"/>
    <w:rsid w:val="00367D8E"/>
    <w:rsid w:val="0037066F"/>
    <w:rsid w:val="0037084E"/>
    <w:rsid w:val="00371A0A"/>
    <w:rsid w:val="00371D68"/>
    <w:rsid w:val="003728D7"/>
    <w:rsid w:val="00373171"/>
    <w:rsid w:val="00374AD4"/>
    <w:rsid w:val="00374E0D"/>
    <w:rsid w:val="00375117"/>
    <w:rsid w:val="00375BBB"/>
    <w:rsid w:val="003765EC"/>
    <w:rsid w:val="003767F6"/>
    <w:rsid w:val="003776E9"/>
    <w:rsid w:val="00380258"/>
    <w:rsid w:val="00380D1A"/>
    <w:rsid w:val="00381422"/>
    <w:rsid w:val="00381643"/>
    <w:rsid w:val="00382360"/>
    <w:rsid w:val="00382376"/>
    <w:rsid w:val="0038253C"/>
    <w:rsid w:val="00382FC1"/>
    <w:rsid w:val="00383E77"/>
    <w:rsid w:val="003853EF"/>
    <w:rsid w:val="0038596C"/>
    <w:rsid w:val="003859F4"/>
    <w:rsid w:val="00386576"/>
    <w:rsid w:val="00387296"/>
    <w:rsid w:val="0038763B"/>
    <w:rsid w:val="00387746"/>
    <w:rsid w:val="00387D00"/>
    <w:rsid w:val="0039027B"/>
    <w:rsid w:val="00391965"/>
    <w:rsid w:val="003926D5"/>
    <w:rsid w:val="003933E4"/>
    <w:rsid w:val="003935A7"/>
    <w:rsid w:val="00393F35"/>
    <w:rsid w:val="003943A6"/>
    <w:rsid w:val="00395189"/>
    <w:rsid w:val="00395E23"/>
    <w:rsid w:val="00396BA5"/>
    <w:rsid w:val="00396F20"/>
    <w:rsid w:val="003973BB"/>
    <w:rsid w:val="00397EF8"/>
    <w:rsid w:val="003A0BF5"/>
    <w:rsid w:val="003A0FFD"/>
    <w:rsid w:val="003A13BC"/>
    <w:rsid w:val="003A272B"/>
    <w:rsid w:val="003A2B11"/>
    <w:rsid w:val="003A440A"/>
    <w:rsid w:val="003A658F"/>
    <w:rsid w:val="003A6791"/>
    <w:rsid w:val="003A6DF3"/>
    <w:rsid w:val="003B0699"/>
    <w:rsid w:val="003B1F77"/>
    <w:rsid w:val="003B23A4"/>
    <w:rsid w:val="003B4C4C"/>
    <w:rsid w:val="003B5600"/>
    <w:rsid w:val="003B5C96"/>
    <w:rsid w:val="003B63AE"/>
    <w:rsid w:val="003B64B0"/>
    <w:rsid w:val="003B6BE0"/>
    <w:rsid w:val="003B7389"/>
    <w:rsid w:val="003B73DD"/>
    <w:rsid w:val="003B7617"/>
    <w:rsid w:val="003C157B"/>
    <w:rsid w:val="003C17EE"/>
    <w:rsid w:val="003C1D56"/>
    <w:rsid w:val="003C321F"/>
    <w:rsid w:val="003C3B88"/>
    <w:rsid w:val="003C485D"/>
    <w:rsid w:val="003C50D4"/>
    <w:rsid w:val="003C6549"/>
    <w:rsid w:val="003C6971"/>
    <w:rsid w:val="003C6AF7"/>
    <w:rsid w:val="003C7505"/>
    <w:rsid w:val="003D03D0"/>
    <w:rsid w:val="003D2C30"/>
    <w:rsid w:val="003D511D"/>
    <w:rsid w:val="003D548D"/>
    <w:rsid w:val="003D6D6C"/>
    <w:rsid w:val="003D73F2"/>
    <w:rsid w:val="003E0A4E"/>
    <w:rsid w:val="003E35A6"/>
    <w:rsid w:val="003E3AFF"/>
    <w:rsid w:val="003E3C4F"/>
    <w:rsid w:val="003E3E8E"/>
    <w:rsid w:val="003E4516"/>
    <w:rsid w:val="003E65FB"/>
    <w:rsid w:val="003E6AC0"/>
    <w:rsid w:val="003E7287"/>
    <w:rsid w:val="003E7B1C"/>
    <w:rsid w:val="003F0838"/>
    <w:rsid w:val="003F1066"/>
    <w:rsid w:val="003F1CC9"/>
    <w:rsid w:val="003F22BE"/>
    <w:rsid w:val="003F2591"/>
    <w:rsid w:val="003F262A"/>
    <w:rsid w:val="003F2CBC"/>
    <w:rsid w:val="003F2DF3"/>
    <w:rsid w:val="003F3590"/>
    <w:rsid w:val="003F36CE"/>
    <w:rsid w:val="003F48DA"/>
    <w:rsid w:val="003F5300"/>
    <w:rsid w:val="003F6DFA"/>
    <w:rsid w:val="00400BFA"/>
    <w:rsid w:val="0040192D"/>
    <w:rsid w:val="00401C5D"/>
    <w:rsid w:val="00401D7F"/>
    <w:rsid w:val="00402CDB"/>
    <w:rsid w:val="004034E5"/>
    <w:rsid w:val="0040389C"/>
    <w:rsid w:val="004045D5"/>
    <w:rsid w:val="004052D3"/>
    <w:rsid w:val="0040554F"/>
    <w:rsid w:val="00406415"/>
    <w:rsid w:val="0040681F"/>
    <w:rsid w:val="00406C90"/>
    <w:rsid w:val="00407B84"/>
    <w:rsid w:val="00407F17"/>
    <w:rsid w:val="00410444"/>
    <w:rsid w:val="004106A7"/>
    <w:rsid w:val="0041106B"/>
    <w:rsid w:val="00411D56"/>
    <w:rsid w:val="0041213E"/>
    <w:rsid w:val="00413D6E"/>
    <w:rsid w:val="00415292"/>
    <w:rsid w:val="004155D1"/>
    <w:rsid w:val="00415D9B"/>
    <w:rsid w:val="00416E14"/>
    <w:rsid w:val="004172D1"/>
    <w:rsid w:val="00417491"/>
    <w:rsid w:val="004208A4"/>
    <w:rsid w:val="00420DE5"/>
    <w:rsid w:val="00421156"/>
    <w:rsid w:val="00422105"/>
    <w:rsid w:val="00423A6A"/>
    <w:rsid w:val="00423BA1"/>
    <w:rsid w:val="00423E75"/>
    <w:rsid w:val="00424B72"/>
    <w:rsid w:val="00426403"/>
    <w:rsid w:val="004274CA"/>
    <w:rsid w:val="004278CD"/>
    <w:rsid w:val="00430111"/>
    <w:rsid w:val="00430320"/>
    <w:rsid w:val="00430500"/>
    <w:rsid w:val="004306E9"/>
    <w:rsid w:val="0043111F"/>
    <w:rsid w:val="0043124C"/>
    <w:rsid w:val="00431B5C"/>
    <w:rsid w:val="00431DD0"/>
    <w:rsid w:val="0043226B"/>
    <w:rsid w:val="00432F25"/>
    <w:rsid w:val="00433228"/>
    <w:rsid w:val="004334AC"/>
    <w:rsid w:val="00433597"/>
    <w:rsid w:val="004338AD"/>
    <w:rsid w:val="004347E8"/>
    <w:rsid w:val="00434C07"/>
    <w:rsid w:val="00435E84"/>
    <w:rsid w:val="00436669"/>
    <w:rsid w:val="00437606"/>
    <w:rsid w:val="0043774D"/>
    <w:rsid w:val="00437F76"/>
    <w:rsid w:val="004410C0"/>
    <w:rsid w:val="00441595"/>
    <w:rsid w:val="00441A0E"/>
    <w:rsid w:val="00442201"/>
    <w:rsid w:val="00445BD3"/>
    <w:rsid w:val="0045224B"/>
    <w:rsid w:val="004524DD"/>
    <w:rsid w:val="00452573"/>
    <w:rsid w:val="00453EBE"/>
    <w:rsid w:val="00453F88"/>
    <w:rsid w:val="004545F2"/>
    <w:rsid w:val="0045468D"/>
    <w:rsid w:val="00454C55"/>
    <w:rsid w:val="00455826"/>
    <w:rsid w:val="00456742"/>
    <w:rsid w:val="004567EE"/>
    <w:rsid w:val="004575AB"/>
    <w:rsid w:val="004602CB"/>
    <w:rsid w:val="00460DAF"/>
    <w:rsid w:val="00460F7C"/>
    <w:rsid w:val="004611DF"/>
    <w:rsid w:val="0046147B"/>
    <w:rsid w:val="00462D2A"/>
    <w:rsid w:val="0046363F"/>
    <w:rsid w:val="00464DB3"/>
    <w:rsid w:val="00464E69"/>
    <w:rsid w:val="0046760E"/>
    <w:rsid w:val="0047110A"/>
    <w:rsid w:val="00471AC9"/>
    <w:rsid w:val="00473877"/>
    <w:rsid w:val="0047439C"/>
    <w:rsid w:val="00474470"/>
    <w:rsid w:val="00474549"/>
    <w:rsid w:val="00474EE1"/>
    <w:rsid w:val="004752DB"/>
    <w:rsid w:val="00476A8F"/>
    <w:rsid w:val="00476C3B"/>
    <w:rsid w:val="00477F91"/>
    <w:rsid w:val="0048282B"/>
    <w:rsid w:val="00482E6E"/>
    <w:rsid w:val="00483E9B"/>
    <w:rsid w:val="004846E0"/>
    <w:rsid w:val="00484E5A"/>
    <w:rsid w:val="00484F8D"/>
    <w:rsid w:val="004855A6"/>
    <w:rsid w:val="0048590F"/>
    <w:rsid w:val="00485CE7"/>
    <w:rsid w:val="00486FD0"/>
    <w:rsid w:val="00487946"/>
    <w:rsid w:val="00490133"/>
    <w:rsid w:val="00490522"/>
    <w:rsid w:val="00491656"/>
    <w:rsid w:val="004917F6"/>
    <w:rsid w:val="00491A8E"/>
    <w:rsid w:val="004935E4"/>
    <w:rsid w:val="0049376C"/>
    <w:rsid w:val="004944CD"/>
    <w:rsid w:val="004954B5"/>
    <w:rsid w:val="00497C5E"/>
    <w:rsid w:val="004A0517"/>
    <w:rsid w:val="004A0829"/>
    <w:rsid w:val="004A1467"/>
    <w:rsid w:val="004A19AC"/>
    <w:rsid w:val="004A19FD"/>
    <w:rsid w:val="004A35BA"/>
    <w:rsid w:val="004A3AA0"/>
    <w:rsid w:val="004A3C53"/>
    <w:rsid w:val="004A59A4"/>
    <w:rsid w:val="004A5B96"/>
    <w:rsid w:val="004A6C71"/>
    <w:rsid w:val="004A78D9"/>
    <w:rsid w:val="004B12C4"/>
    <w:rsid w:val="004B2075"/>
    <w:rsid w:val="004B230C"/>
    <w:rsid w:val="004B2D87"/>
    <w:rsid w:val="004B2E2A"/>
    <w:rsid w:val="004B3395"/>
    <w:rsid w:val="004B380E"/>
    <w:rsid w:val="004B49DD"/>
    <w:rsid w:val="004B4D8E"/>
    <w:rsid w:val="004B5655"/>
    <w:rsid w:val="004B5DD1"/>
    <w:rsid w:val="004B5E2A"/>
    <w:rsid w:val="004B6491"/>
    <w:rsid w:val="004B73FF"/>
    <w:rsid w:val="004C1469"/>
    <w:rsid w:val="004C3547"/>
    <w:rsid w:val="004C35CD"/>
    <w:rsid w:val="004C4302"/>
    <w:rsid w:val="004C44FE"/>
    <w:rsid w:val="004C5995"/>
    <w:rsid w:val="004C5D8F"/>
    <w:rsid w:val="004C5ED5"/>
    <w:rsid w:val="004C79DE"/>
    <w:rsid w:val="004C7B81"/>
    <w:rsid w:val="004C7E6E"/>
    <w:rsid w:val="004D01FF"/>
    <w:rsid w:val="004D0A68"/>
    <w:rsid w:val="004D37EE"/>
    <w:rsid w:val="004D4006"/>
    <w:rsid w:val="004D4CB5"/>
    <w:rsid w:val="004D7B7C"/>
    <w:rsid w:val="004E0BC5"/>
    <w:rsid w:val="004E0D53"/>
    <w:rsid w:val="004E0EA8"/>
    <w:rsid w:val="004E1270"/>
    <w:rsid w:val="004E1346"/>
    <w:rsid w:val="004E1C23"/>
    <w:rsid w:val="004E28BE"/>
    <w:rsid w:val="004E2BB2"/>
    <w:rsid w:val="004E416C"/>
    <w:rsid w:val="004E4977"/>
    <w:rsid w:val="004E4ABA"/>
    <w:rsid w:val="004E7AD4"/>
    <w:rsid w:val="004F09BB"/>
    <w:rsid w:val="004F0BB0"/>
    <w:rsid w:val="004F19E8"/>
    <w:rsid w:val="004F2C00"/>
    <w:rsid w:val="004F4714"/>
    <w:rsid w:val="004F4F92"/>
    <w:rsid w:val="004F5D8C"/>
    <w:rsid w:val="004F6244"/>
    <w:rsid w:val="004F6B0C"/>
    <w:rsid w:val="004F74D8"/>
    <w:rsid w:val="005009BE"/>
    <w:rsid w:val="00501855"/>
    <w:rsid w:val="00501929"/>
    <w:rsid w:val="0050299B"/>
    <w:rsid w:val="00502A07"/>
    <w:rsid w:val="00502C71"/>
    <w:rsid w:val="00502CED"/>
    <w:rsid w:val="005036CA"/>
    <w:rsid w:val="00503B17"/>
    <w:rsid w:val="00503FB3"/>
    <w:rsid w:val="005050CD"/>
    <w:rsid w:val="005057F0"/>
    <w:rsid w:val="00506315"/>
    <w:rsid w:val="00506BDC"/>
    <w:rsid w:val="00507B36"/>
    <w:rsid w:val="00507CC7"/>
    <w:rsid w:val="00507E1B"/>
    <w:rsid w:val="00510D85"/>
    <w:rsid w:val="00510FF5"/>
    <w:rsid w:val="00511963"/>
    <w:rsid w:val="00511C2D"/>
    <w:rsid w:val="00511C83"/>
    <w:rsid w:val="00514836"/>
    <w:rsid w:val="00515184"/>
    <w:rsid w:val="005157F0"/>
    <w:rsid w:val="0051589D"/>
    <w:rsid w:val="0051597D"/>
    <w:rsid w:val="00515D9C"/>
    <w:rsid w:val="005165E4"/>
    <w:rsid w:val="0051667B"/>
    <w:rsid w:val="00517C45"/>
    <w:rsid w:val="0052006D"/>
    <w:rsid w:val="00520515"/>
    <w:rsid w:val="0052131B"/>
    <w:rsid w:val="00522376"/>
    <w:rsid w:val="00522D8B"/>
    <w:rsid w:val="00523116"/>
    <w:rsid w:val="005239CB"/>
    <w:rsid w:val="00526134"/>
    <w:rsid w:val="00527C36"/>
    <w:rsid w:val="00530ABF"/>
    <w:rsid w:val="00530EFC"/>
    <w:rsid w:val="00531E08"/>
    <w:rsid w:val="00532505"/>
    <w:rsid w:val="00532E27"/>
    <w:rsid w:val="005331FB"/>
    <w:rsid w:val="0053336A"/>
    <w:rsid w:val="00533B5C"/>
    <w:rsid w:val="00533FD1"/>
    <w:rsid w:val="00534094"/>
    <w:rsid w:val="00534B7A"/>
    <w:rsid w:val="00535709"/>
    <w:rsid w:val="00535B3F"/>
    <w:rsid w:val="00536160"/>
    <w:rsid w:val="00537AE0"/>
    <w:rsid w:val="00541AB6"/>
    <w:rsid w:val="00541EAB"/>
    <w:rsid w:val="00543942"/>
    <w:rsid w:val="00543A3A"/>
    <w:rsid w:val="00545095"/>
    <w:rsid w:val="0054545B"/>
    <w:rsid w:val="005454C2"/>
    <w:rsid w:val="005458EF"/>
    <w:rsid w:val="005463A4"/>
    <w:rsid w:val="00546970"/>
    <w:rsid w:val="00546992"/>
    <w:rsid w:val="005478C6"/>
    <w:rsid w:val="00547958"/>
    <w:rsid w:val="00551058"/>
    <w:rsid w:val="00551908"/>
    <w:rsid w:val="00551B8C"/>
    <w:rsid w:val="00552928"/>
    <w:rsid w:val="00552CBC"/>
    <w:rsid w:val="00553053"/>
    <w:rsid w:val="00554169"/>
    <w:rsid w:val="0055477D"/>
    <w:rsid w:val="005549EF"/>
    <w:rsid w:val="00554A11"/>
    <w:rsid w:val="0055692D"/>
    <w:rsid w:val="005573C1"/>
    <w:rsid w:val="00557495"/>
    <w:rsid w:val="005614D0"/>
    <w:rsid w:val="00561AD1"/>
    <w:rsid w:val="00562229"/>
    <w:rsid w:val="00562DA8"/>
    <w:rsid w:val="00562F01"/>
    <w:rsid w:val="0056332C"/>
    <w:rsid w:val="005636CD"/>
    <w:rsid w:val="00563CBA"/>
    <w:rsid w:val="005641A0"/>
    <w:rsid w:val="005649E5"/>
    <w:rsid w:val="00564DF9"/>
    <w:rsid w:val="00564F72"/>
    <w:rsid w:val="005656E7"/>
    <w:rsid w:val="00565FBE"/>
    <w:rsid w:val="005713F7"/>
    <w:rsid w:val="00572698"/>
    <w:rsid w:val="00574415"/>
    <w:rsid w:val="0057592E"/>
    <w:rsid w:val="005760BC"/>
    <w:rsid w:val="00576674"/>
    <w:rsid w:val="005766A8"/>
    <w:rsid w:val="00577720"/>
    <w:rsid w:val="00577AFA"/>
    <w:rsid w:val="005800C8"/>
    <w:rsid w:val="0058074B"/>
    <w:rsid w:val="00581145"/>
    <w:rsid w:val="0058158F"/>
    <w:rsid w:val="005818D3"/>
    <w:rsid w:val="00581C96"/>
    <w:rsid w:val="00582413"/>
    <w:rsid w:val="0058264B"/>
    <w:rsid w:val="00583146"/>
    <w:rsid w:val="00583DBE"/>
    <w:rsid w:val="00583F48"/>
    <w:rsid w:val="00583F6A"/>
    <w:rsid w:val="00584299"/>
    <w:rsid w:val="00584FF6"/>
    <w:rsid w:val="00587791"/>
    <w:rsid w:val="00587C4D"/>
    <w:rsid w:val="00590451"/>
    <w:rsid w:val="00590E44"/>
    <w:rsid w:val="005913F8"/>
    <w:rsid w:val="00591642"/>
    <w:rsid w:val="0059220D"/>
    <w:rsid w:val="00593A69"/>
    <w:rsid w:val="00593F6A"/>
    <w:rsid w:val="00596580"/>
    <w:rsid w:val="0059664A"/>
    <w:rsid w:val="0059752C"/>
    <w:rsid w:val="005A122A"/>
    <w:rsid w:val="005A3A12"/>
    <w:rsid w:val="005A5DB9"/>
    <w:rsid w:val="005A7144"/>
    <w:rsid w:val="005A7FD5"/>
    <w:rsid w:val="005B0248"/>
    <w:rsid w:val="005B0E5C"/>
    <w:rsid w:val="005B139C"/>
    <w:rsid w:val="005B1978"/>
    <w:rsid w:val="005B2B5D"/>
    <w:rsid w:val="005B30A6"/>
    <w:rsid w:val="005B3C21"/>
    <w:rsid w:val="005B4A6C"/>
    <w:rsid w:val="005B563B"/>
    <w:rsid w:val="005B6D9F"/>
    <w:rsid w:val="005B6F57"/>
    <w:rsid w:val="005B7A6A"/>
    <w:rsid w:val="005B7AD4"/>
    <w:rsid w:val="005B7F7E"/>
    <w:rsid w:val="005C0A49"/>
    <w:rsid w:val="005C0A58"/>
    <w:rsid w:val="005C1CA0"/>
    <w:rsid w:val="005C200E"/>
    <w:rsid w:val="005C2C56"/>
    <w:rsid w:val="005C34F1"/>
    <w:rsid w:val="005C3E81"/>
    <w:rsid w:val="005C4001"/>
    <w:rsid w:val="005C453D"/>
    <w:rsid w:val="005C45A3"/>
    <w:rsid w:val="005C4887"/>
    <w:rsid w:val="005C4F8E"/>
    <w:rsid w:val="005C51FF"/>
    <w:rsid w:val="005C5259"/>
    <w:rsid w:val="005C58B0"/>
    <w:rsid w:val="005C5A00"/>
    <w:rsid w:val="005C6340"/>
    <w:rsid w:val="005C7CF0"/>
    <w:rsid w:val="005C7E41"/>
    <w:rsid w:val="005D086D"/>
    <w:rsid w:val="005D093B"/>
    <w:rsid w:val="005D0CD2"/>
    <w:rsid w:val="005D148F"/>
    <w:rsid w:val="005D16FC"/>
    <w:rsid w:val="005D1D05"/>
    <w:rsid w:val="005D2C7E"/>
    <w:rsid w:val="005D3465"/>
    <w:rsid w:val="005D46BA"/>
    <w:rsid w:val="005D497C"/>
    <w:rsid w:val="005D4A4B"/>
    <w:rsid w:val="005D4C24"/>
    <w:rsid w:val="005D6BF6"/>
    <w:rsid w:val="005D7FA4"/>
    <w:rsid w:val="005E01F0"/>
    <w:rsid w:val="005E1FD5"/>
    <w:rsid w:val="005E2D0D"/>
    <w:rsid w:val="005E4A19"/>
    <w:rsid w:val="005E4D3D"/>
    <w:rsid w:val="005E528C"/>
    <w:rsid w:val="005E6002"/>
    <w:rsid w:val="005F01AC"/>
    <w:rsid w:val="005F03B8"/>
    <w:rsid w:val="005F17B4"/>
    <w:rsid w:val="005F198A"/>
    <w:rsid w:val="005F1C08"/>
    <w:rsid w:val="005F265D"/>
    <w:rsid w:val="005F29F9"/>
    <w:rsid w:val="005F394B"/>
    <w:rsid w:val="005F39B5"/>
    <w:rsid w:val="005F499A"/>
    <w:rsid w:val="005F4C34"/>
    <w:rsid w:val="005F5F5A"/>
    <w:rsid w:val="005F7EFF"/>
    <w:rsid w:val="0060080C"/>
    <w:rsid w:val="0060148C"/>
    <w:rsid w:val="00601E4D"/>
    <w:rsid w:val="00602AB4"/>
    <w:rsid w:val="00603611"/>
    <w:rsid w:val="006053C5"/>
    <w:rsid w:val="006062B9"/>
    <w:rsid w:val="00607F86"/>
    <w:rsid w:val="00612AA4"/>
    <w:rsid w:val="006136AB"/>
    <w:rsid w:val="00613D71"/>
    <w:rsid w:val="0061579F"/>
    <w:rsid w:val="00615C6B"/>
    <w:rsid w:val="00615FF7"/>
    <w:rsid w:val="00616F6F"/>
    <w:rsid w:val="00617B6C"/>
    <w:rsid w:val="00617BB2"/>
    <w:rsid w:val="00620216"/>
    <w:rsid w:val="00621633"/>
    <w:rsid w:val="00622B0A"/>
    <w:rsid w:val="00622DD2"/>
    <w:rsid w:val="00623818"/>
    <w:rsid w:val="00623900"/>
    <w:rsid w:val="006256D1"/>
    <w:rsid w:val="00625F3A"/>
    <w:rsid w:val="00627A37"/>
    <w:rsid w:val="00630213"/>
    <w:rsid w:val="00630C6B"/>
    <w:rsid w:val="00630CA6"/>
    <w:rsid w:val="006310E9"/>
    <w:rsid w:val="00631AE7"/>
    <w:rsid w:val="00633131"/>
    <w:rsid w:val="00633261"/>
    <w:rsid w:val="006342AF"/>
    <w:rsid w:val="00635DE8"/>
    <w:rsid w:val="00636166"/>
    <w:rsid w:val="006370E9"/>
    <w:rsid w:val="00637FAE"/>
    <w:rsid w:val="0064053F"/>
    <w:rsid w:val="0064175F"/>
    <w:rsid w:val="006418DE"/>
    <w:rsid w:val="00643330"/>
    <w:rsid w:val="00643859"/>
    <w:rsid w:val="00643F4E"/>
    <w:rsid w:val="0064501C"/>
    <w:rsid w:val="00650815"/>
    <w:rsid w:val="006521D6"/>
    <w:rsid w:val="006521EC"/>
    <w:rsid w:val="00652CC0"/>
    <w:rsid w:val="006539DE"/>
    <w:rsid w:val="00653F0A"/>
    <w:rsid w:val="006560D2"/>
    <w:rsid w:val="0065645D"/>
    <w:rsid w:val="00656B85"/>
    <w:rsid w:val="00657DB6"/>
    <w:rsid w:val="00657F1A"/>
    <w:rsid w:val="006609F2"/>
    <w:rsid w:val="006620BF"/>
    <w:rsid w:val="00662DBE"/>
    <w:rsid w:val="00663BD5"/>
    <w:rsid w:val="00665611"/>
    <w:rsid w:val="006662B4"/>
    <w:rsid w:val="00667A62"/>
    <w:rsid w:val="00670EB4"/>
    <w:rsid w:val="00670F99"/>
    <w:rsid w:val="00670FDE"/>
    <w:rsid w:val="0067108E"/>
    <w:rsid w:val="00671C8E"/>
    <w:rsid w:val="00671F62"/>
    <w:rsid w:val="006721CF"/>
    <w:rsid w:val="006721F1"/>
    <w:rsid w:val="00672681"/>
    <w:rsid w:val="00673BBA"/>
    <w:rsid w:val="0067562E"/>
    <w:rsid w:val="006756A0"/>
    <w:rsid w:val="00675D5D"/>
    <w:rsid w:val="00676333"/>
    <w:rsid w:val="0067656E"/>
    <w:rsid w:val="006774BB"/>
    <w:rsid w:val="006803D9"/>
    <w:rsid w:val="00680C81"/>
    <w:rsid w:val="00681106"/>
    <w:rsid w:val="0068173F"/>
    <w:rsid w:val="006838D1"/>
    <w:rsid w:val="00683BD0"/>
    <w:rsid w:val="00684848"/>
    <w:rsid w:val="00684D7B"/>
    <w:rsid w:val="006854EC"/>
    <w:rsid w:val="0068650C"/>
    <w:rsid w:val="00686613"/>
    <w:rsid w:val="00686639"/>
    <w:rsid w:val="0068716C"/>
    <w:rsid w:val="006875C8"/>
    <w:rsid w:val="00687617"/>
    <w:rsid w:val="0068764D"/>
    <w:rsid w:val="006906CC"/>
    <w:rsid w:val="00690755"/>
    <w:rsid w:val="00690F04"/>
    <w:rsid w:val="006913FC"/>
    <w:rsid w:val="0069200E"/>
    <w:rsid w:val="00694000"/>
    <w:rsid w:val="006942C2"/>
    <w:rsid w:val="0069516B"/>
    <w:rsid w:val="00695AA3"/>
    <w:rsid w:val="00696C0F"/>
    <w:rsid w:val="0069755B"/>
    <w:rsid w:val="0069778A"/>
    <w:rsid w:val="00697C49"/>
    <w:rsid w:val="006A001E"/>
    <w:rsid w:val="006A0063"/>
    <w:rsid w:val="006A0103"/>
    <w:rsid w:val="006A0554"/>
    <w:rsid w:val="006A1240"/>
    <w:rsid w:val="006A2010"/>
    <w:rsid w:val="006A29D0"/>
    <w:rsid w:val="006A2E9C"/>
    <w:rsid w:val="006A3268"/>
    <w:rsid w:val="006A3DF2"/>
    <w:rsid w:val="006A482F"/>
    <w:rsid w:val="006A48D0"/>
    <w:rsid w:val="006A4E39"/>
    <w:rsid w:val="006A5583"/>
    <w:rsid w:val="006A5662"/>
    <w:rsid w:val="006A5A83"/>
    <w:rsid w:val="006A60B6"/>
    <w:rsid w:val="006A655B"/>
    <w:rsid w:val="006A6711"/>
    <w:rsid w:val="006A6844"/>
    <w:rsid w:val="006A6E45"/>
    <w:rsid w:val="006A713A"/>
    <w:rsid w:val="006A73E9"/>
    <w:rsid w:val="006B01EE"/>
    <w:rsid w:val="006B2419"/>
    <w:rsid w:val="006B3255"/>
    <w:rsid w:val="006B360C"/>
    <w:rsid w:val="006B38CD"/>
    <w:rsid w:val="006B45F0"/>
    <w:rsid w:val="006B52E6"/>
    <w:rsid w:val="006B57BE"/>
    <w:rsid w:val="006B6BDD"/>
    <w:rsid w:val="006B7692"/>
    <w:rsid w:val="006B79B9"/>
    <w:rsid w:val="006B7AE8"/>
    <w:rsid w:val="006B7B9E"/>
    <w:rsid w:val="006C0523"/>
    <w:rsid w:val="006C08EE"/>
    <w:rsid w:val="006C0AC9"/>
    <w:rsid w:val="006C0B95"/>
    <w:rsid w:val="006C20AE"/>
    <w:rsid w:val="006C299E"/>
    <w:rsid w:val="006C3B00"/>
    <w:rsid w:val="006C4B8C"/>
    <w:rsid w:val="006C4D39"/>
    <w:rsid w:val="006C5BC7"/>
    <w:rsid w:val="006C6E4B"/>
    <w:rsid w:val="006C6E7B"/>
    <w:rsid w:val="006C7055"/>
    <w:rsid w:val="006C794F"/>
    <w:rsid w:val="006D1B0F"/>
    <w:rsid w:val="006D27D3"/>
    <w:rsid w:val="006D2B20"/>
    <w:rsid w:val="006D2D37"/>
    <w:rsid w:val="006D30FC"/>
    <w:rsid w:val="006D3C5A"/>
    <w:rsid w:val="006D4466"/>
    <w:rsid w:val="006D59A1"/>
    <w:rsid w:val="006D6A90"/>
    <w:rsid w:val="006E0009"/>
    <w:rsid w:val="006E069C"/>
    <w:rsid w:val="006E1CFB"/>
    <w:rsid w:val="006E26F7"/>
    <w:rsid w:val="006E5677"/>
    <w:rsid w:val="006E5FFC"/>
    <w:rsid w:val="006E6049"/>
    <w:rsid w:val="006E67F4"/>
    <w:rsid w:val="006E7190"/>
    <w:rsid w:val="006E794E"/>
    <w:rsid w:val="006F25DF"/>
    <w:rsid w:val="006F432F"/>
    <w:rsid w:val="006F4D7F"/>
    <w:rsid w:val="006F6084"/>
    <w:rsid w:val="00700A35"/>
    <w:rsid w:val="007021AB"/>
    <w:rsid w:val="00702539"/>
    <w:rsid w:val="00702E33"/>
    <w:rsid w:val="00704053"/>
    <w:rsid w:val="00704624"/>
    <w:rsid w:val="00705AD5"/>
    <w:rsid w:val="007061F7"/>
    <w:rsid w:val="007071D7"/>
    <w:rsid w:val="007100B3"/>
    <w:rsid w:val="0071124F"/>
    <w:rsid w:val="00711560"/>
    <w:rsid w:val="0071168F"/>
    <w:rsid w:val="00711DC8"/>
    <w:rsid w:val="00712657"/>
    <w:rsid w:val="007126F2"/>
    <w:rsid w:val="0071280A"/>
    <w:rsid w:val="007131FB"/>
    <w:rsid w:val="00714612"/>
    <w:rsid w:val="00714AD7"/>
    <w:rsid w:val="00715294"/>
    <w:rsid w:val="007156E1"/>
    <w:rsid w:val="00716860"/>
    <w:rsid w:val="00716C83"/>
    <w:rsid w:val="00716FA3"/>
    <w:rsid w:val="00717243"/>
    <w:rsid w:val="00720B43"/>
    <w:rsid w:val="0072119F"/>
    <w:rsid w:val="00721C8B"/>
    <w:rsid w:val="00723339"/>
    <w:rsid w:val="0072380A"/>
    <w:rsid w:val="0072461D"/>
    <w:rsid w:val="00724E25"/>
    <w:rsid w:val="00725102"/>
    <w:rsid w:val="0072563C"/>
    <w:rsid w:val="00727C7C"/>
    <w:rsid w:val="00730F4B"/>
    <w:rsid w:val="00731A91"/>
    <w:rsid w:val="007325C5"/>
    <w:rsid w:val="007335B7"/>
    <w:rsid w:val="00734AA2"/>
    <w:rsid w:val="007359F6"/>
    <w:rsid w:val="00736122"/>
    <w:rsid w:val="00737927"/>
    <w:rsid w:val="007403C1"/>
    <w:rsid w:val="00741FDA"/>
    <w:rsid w:val="00742001"/>
    <w:rsid w:val="00742E67"/>
    <w:rsid w:val="00744022"/>
    <w:rsid w:val="00745BFA"/>
    <w:rsid w:val="00746A9D"/>
    <w:rsid w:val="00746E79"/>
    <w:rsid w:val="00746EAB"/>
    <w:rsid w:val="00746F1E"/>
    <w:rsid w:val="007472D4"/>
    <w:rsid w:val="00747643"/>
    <w:rsid w:val="00750232"/>
    <w:rsid w:val="00750D4D"/>
    <w:rsid w:val="00751738"/>
    <w:rsid w:val="00752DB3"/>
    <w:rsid w:val="0075349A"/>
    <w:rsid w:val="0075352E"/>
    <w:rsid w:val="00753B41"/>
    <w:rsid w:val="007543DA"/>
    <w:rsid w:val="007543F3"/>
    <w:rsid w:val="00755B16"/>
    <w:rsid w:val="00757AEA"/>
    <w:rsid w:val="007602C0"/>
    <w:rsid w:val="00760836"/>
    <w:rsid w:val="00761380"/>
    <w:rsid w:val="0076199D"/>
    <w:rsid w:val="00763617"/>
    <w:rsid w:val="00763856"/>
    <w:rsid w:val="00765638"/>
    <w:rsid w:val="00766540"/>
    <w:rsid w:val="007676C6"/>
    <w:rsid w:val="00770F13"/>
    <w:rsid w:val="00770FF1"/>
    <w:rsid w:val="007719BE"/>
    <w:rsid w:val="00771DBC"/>
    <w:rsid w:val="0077228B"/>
    <w:rsid w:val="00773AA0"/>
    <w:rsid w:val="00773EB7"/>
    <w:rsid w:val="0077403C"/>
    <w:rsid w:val="0077498B"/>
    <w:rsid w:val="00774E51"/>
    <w:rsid w:val="00774FE0"/>
    <w:rsid w:val="0077557F"/>
    <w:rsid w:val="00775CD4"/>
    <w:rsid w:val="00776E90"/>
    <w:rsid w:val="007800C5"/>
    <w:rsid w:val="0078287B"/>
    <w:rsid w:val="00782DD6"/>
    <w:rsid w:val="00782F09"/>
    <w:rsid w:val="00783418"/>
    <w:rsid w:val="00783A87"/>
    <w:rsid w:val="00783A8A"/>
    <w:rsid w:val="00784205"/>
    <w:rsid w:val="00786365"/>
    <w:rsid w:val="00786D9F"/>
    <w:rsid w:val="00786E55"/>
    <w:rsid w:val="007875FD"/>
    <w:rsid w:val="00790DE4"/>
    <w:rsid w:val="00790E86"/>
    <w:rsid w:val="00790EE7"/>
    <w:rsid w:val="00790FDE"/>
    <w:rsid w:val="00791547"/>
    <w:rsid w:val="0079179E"/>
    <w:rsid w:val="00792E5A"/>
    <w:rsid w:val="00793062"/>
    <w:rsid w:val="007930CB"/>
    <w:rsid w:val="00793917"/>
    <w:rsid w:val="00793D52"/>
    <w:rsid w:val="00794B92"/>
    <w:rsid w:val="00795C52"/>
    <w:rsid w:val="007963EE"/>
    <w:rsid w:val="007965E7"/>
    <w:rsid w:val="00796CA0"/>
    <w:rsid w:val="00797060"/>
    <w:rsid w:val="00797A80"/>
    <w:rsid w:val="00797EC0"/>
    <w:rsid w:val="007A072F"/>
    <w:rsid w:val="007A1766"/>
    <w:rsid w:val="007A3073"/>
    <w:rsid w:val="007A352E"/>
    <w:rsid w:val="007A3639"/>
    <w:rsid w:val="007A36F0"/>
    <w:rsid w:val="007A39B2"/>
    <w:rsid w:val="007A4F43"/>
    <w:rsid w:val="007A5EE9"/>
    <w:rsid w:val="007A6070"/>
    <w:rsid w:val="007A7731"/>
    <w:rsid w:val="007A79EA"/>
    <w:rsid w:val="007B0F2F"/>
    <w:rsid w:val="007B154D"/>
    <w:rsid w:val="007B2565"/>
    <w:rsid w:val="007B2B6C"/>
    <w:rsid w:val="007B2C50"/>
    <w:rsid w:val="007B3042"/>
    <w:rsid w:val="007B3995"/>
    <w:rsid w:val="007B445E"/>
    <w:rsid w:val="007B5A19"/>
    <w:rsid w:val="007B5A2F"/>
    <w:rsid w:val="007B6E9A"/>
    <w:rsid w:val="007C0121"/>
    <w:rsid w:val="007C1F47"/>
    <w:rsid w:val="007C24A7"/>
    <w:rsid w:val="007C2A9C"/>
    <w:rsid w:val="007C2FBF"/>
    <w:rsid w:val="007C3019"/>
    <w:rsid w:val="007C34F2"/>
    <w:rsid w:val="007C49E6"/>
    <w:rsid w:val="007C7864"/>
    <w:rsid w:val="007D130E"/>
    <w:rsid w:val="007D2FB7"/>
    <w:rsid w:val="007D34DF"/>
    <w:rsid w:val="007D376F"/>
    <w:rsid w:val="007D5ECF"/>
    <w:rsid w:val="007D715B"/>
    <w:rsid w:val="007E106B"/>
    <w:rsid w:val="007E1727"/>
    <w:rsid w:val="007E19E9"/>
    <w:rsid w:val="007E212B"/>
    <w:rsid w:val="007E2563"/>
    <w:rsid w:val="007E2A3E"/>
    <w:rsid w:val="007E3D6A"/>
    <w:rsid w:val="007E42EE"/>
    <w:rsid w:val="007E49B8"/>
    <w:rsid w:val="007E5EE6"/>
    <w:rsid w:val="007E77EB"/>
    <w:rsid w:val="007E7B1A"/>
    <w:rsid w:val="007F0102"/>
    <w:rsid w:val="007F0B65"/>
    <w:rsid w:val="007F0BA9"/>
    <w:rsid w:val="007F2EDC"/>
    <w:rsid w:val="007F38D6"/>
    <w:rsid w:val="007F40AA"/>
    <w:rsid w:val="007F4A89"/>
    <w:rsid w:val="007F4BDD"/>
    <w:rsid w:val="007F54AD"/>
    <w:rsid w:val="007F5642"/>
    <w:rsid w:val="007F6EEC"/>
    <w:rsid w:val="007F707A"/>
    <w:rsid w:val="007F7BCD"/>
    <w:rsid w:val="00800597"/>
    <w:rsid w:val="00800CED"/>
    <w:rsid w:val="00800E9D"/>
    <w:rsid w:val="00800FD8"/>
    <w:rsid w:val="00802A4A"/>
    <w:rsid w:val="00803BA8"/>
    <w:rsid w:val="00803BE7"/>
    <w:rsid w:val="00803C9E"/>
    <w:rsid w:val="00804B26"/>
    <w:rsid w:val="008050D3"/>
    <w:rsid w:val="008054D0"/>
    <w:rsid w:val="008056FC"/>
    <w:rsid w:val="0080571C"/>
    <w:rsid w:val="00805945"/>
    <w:rsid w:val="00806619"/>
    <w:rsid w:val="008074A1"/>
    <w:rsid w:val="008076A6"/>
    <w:rsid w:val="00807A40"/>
    <w:rsid w:val="00810CF7"/>
    <w:rsid w:val="00811093"/>
    <w:rsid w:val="00811818"/>
    <w:rsid w:val="0081396A"/>
    <w:rsid w:val="008141F6"/>
    <w:rsid w:val="00814C22"/>
    <w:rsid w:val="00815554"/>
    <w:rsid w:val="0081565A"/>
    <w:rsid w:val="00816A01"/>
    <w:rsid w:val="008170C5"/>
    <w:rsid w:val="0081773E"/>
    <w:rsid w:val="0082034A"/>
    <w:rsid w:val="00821DE8"/>
    <w:rsid w:val="008228A6"/>
    <w:rsid w:val="00822B68"/>
    <w:rsid w:val="00822DD3"/>
    <w:rsid w:val="00824A63"/>
    <w:rsid w:val="00825962"/>
    <w:rsid w:val="00826AC4"/>
    <w:rsid w:val="00826D3A"/>
    <w:rsid w:val="00827148"/>
    <w:rsid w:val="00827FD4"/>
    <w:rsid w:val="00830606"/>
    <w:rsid w:val="00830CE4"/>
    <w:rsid w:val="00831FC2"/>
    <w:rsid w:val="00832CD9"/>
    <w:rsid w:val="00832D18"/>
    <w:rsid w:val="0083380D"/>
    <w:rsid w:val="00833882"/>
    <w:rsid w:val="00833B92"/>
    <w:rsid w:val="00834008"/>
    <w:rsid w:val="008343CB"/>
    <w:rsid w:val="00834DF8"/>
    <w:rsid w:val="00836194"/>
    <w:rsid w:val="00836721"/>
    <w:rsid w:val="00836AB9"/>
    <w:rsid w:val="00837208"/>
    <w:rsid w:val="008409D7"/>
    <w:rsid w:val="0084180A"/>
    <w:rsid w:val="00842207"/>
    <w:rsid w:val="00842A2A"/>
    <w:rsid w:val="00843426"/>
    <w:rsid w:val="00843D1F"/>
    <w:rsid w:val="00844115"/>
    <w:rsid w:val="00844437"/>
    <w:rsid w:val="008447F7"/>
    <w:rsid w:val="00844B2C"/>
    <w:rsid w:val="008456EE"/>
    <w:rsid w:val="008460B0"/>
    <w:rsid w:val="0084707E"/>
    <w:rsid w:val="008477E4"/>
    <w:rsid w:val="008503B0"/>
    <w:rsid w:val="00850BFB"/>
    <w:rsid w:val="008525C4"/>
    <w:rsid w:val="00852CE5"/>
    <w:rsid w:val="00853D4E"/>
    <w:rsid w:val="00854710"/>
    <w:rsid w:val="008560F3"/>
    <w:rsid w:val="0085667A"/>
    <w:rsid w:val="00856E7A"/>
    <w:rsid w:val="0085787F"/>
    <w:rsid w:val="008600AF"/>
    <w:rsid w:val="0086059A"/>
    <w:rsid w:val="0086111B"/>
    <w:rsid w:val="00861F82"/>
    <w:rsid w:val="00861FD4"/>
    <w:rsid w:val="00862346"/>
    <w:rsid w:val="008627E6"/>
    <w:rsid w:val="00863D48"/>
    <w:rsid w:val="0086421B"/>
    <w:rsid w:val="00864677"/>
    <w:rsid w:val="00864B99"/>
    <w:rsid w:val="008651B4"/>
    <w:rsid w:val="00865347"/>
    <w:rsid w:val="008665FF"/>
    <w:rsid w:val="00866A89"/>
    <w:rsid w:val="00866AE7"/>
    <w:rsid w:val="008672FA"/>
    <w:rsid w:val="008675DB"/>
    <w:rsid w:val="00870B27"/>
    <w:rsid w:val="0087232F"/>
    <w:rsid w:val="0087418A"/>
    <w:rsid w:val="00874261"/>
    <w:rsid w:val="00874A3F"/>
    <w:rsid w:val="008753C0"/>
    <w:rsid w:val="0087550F"/>
    <w:rsid w:val="00876EF0"/>
    <w:rsid w:val="008824E6"/>
    <w:rsid w:val="008830B6"/>
    <w:rsid w:val="0088320E"/>
    <w:rsid w:val="00884C06"/>
    <w:rsid w:val="00885022"/>
    <w:rsid w:val="00885C39"/>
    <w:rsid w:val="008867A9"/>
    <w:rsid w:val="008901A1"/>
    <w:rsid w:val="008927A3"/>
    <w:rsid w:val="00893BFE"/>
    <w:rsid w:val="00893C6C"/>
    <w:rsid w:val="00893E28"/>
    <w:rsid w:val="00894BD1"/>
    <w:rsid w:val="008951E0"/>
    <w:rsid w:val="0089534A"/>
    <w:rsid w:val="00896161"/>
    <w:rsid w:val="008961C6"/>
    <w:rsid w:val="0089680B"/>
    <w:rsid w:val="0089687C"/>
    <w:rsid w:val="00896DE8"/>
    <w:rsid w:val="0089718B"/>
    <w:rsid w:val="00897D9D"/>
    <w:rsid w:val="008A0AFC"/>
    <w:rsid w:val="008A0CF5"/>
    <w:rsid w:val="008A212F"/>
    <w:rsid w:val="008A2174"/>
    <w:rsid w:val="008A35D1"/>
    <w:rsid w:val="008A3EED"/>
    <w:rsid w:val="008A5019"/>
    <w:rsid w:val="008A5F7A"/>
    <w:rsid w:val="008A62C7"/>
    <w:rsid w:val="008A7578"/>
    <w:rsid w:val="008B218C"/>
    <w:rsid w:val="008B4799"/>
    <w:rsid w:val="008B47E7"/>
    <w:rsid w:val="008B589F"/>
    <w:rsid w:val="008B5DAC"/>
    <w:rsid w:val="008B72B6"/>
    <w:rsid w:val="008B73F0"/>
    <w:rsid w:val="008B7745"/>
    <w:rsid w:val="008B79E7"/>
    <w:rsid w:val="008C074F"/>
    <w:rsid w:val="008C2253"/>
    <w:rsid w:val="008C2331"/>
    <w:rsid w:val="008C2FAA"/>
    <w:rsid w:val="008C3F2F"/>
    <w:rsid w:val="008C7104"/>
    <w:rsid w:val="008D0F55"/>
    <w:rsid w:val="008D1B90"/>
    <w:rsid w:val="008D1BFB"/>
    <w:rsid w:val="008D1D7C"/>
    <w:rsid w:val="008D2133"/>
    <w:rsid w:val="008D37D2"/>
    <w:rsid w:val="008D3DDE"/>
    <w:rsid w:val="008D47CA"/>
    <w:rsid w:val="008D5661"/>
    <w:rsid w:val="008D5D8A"/>
    <w:rsid w:val="008D623C"/>
    <w:rsid w:val="008D769E"/>
    <w:rsid w:val="008D78A4"/>
    <w:rsid w:val="008D79DA"/>
    <w:rsid w:val="008E04DD"/>
    <w:rsid w:val="008E062F"/>
    <w:rsid w:val="008E0BFC"/>
    <w:rsid w:val="008E1030"/>
    <w:rsid w:val="008E23F6"/>
    <w:rsid w:val="008E2F5A"/>
    <w:rsid w:val="008E2F8F"/>
    <w:rsid w:val="008E320A"/>
    <w:rsid w:val="008E3866"/>
    <w:rsid w:val="008E3FFA"/>
    <w:rsid w:val="008E4BDB"/>
    <w:rsid w:val="008E504F"/>
    <w:rsid w:val="008E5287"/>
    <w:rsid w:val="008E52F1"/>
    <w:rsid w:val="008E5E54"/>
    <w:rsid w:val="008E7330"/>
    <w:rsid w:val="008E74C6"/>
    <w:rsid w:val="008E76CD"/>
    <w:rsid w:val="008E77DB"/>
    <w:rsid w:val="008E7EFE"/>
    <w:rsid w:val="008E7F5E"/>
    <w:rsid w:val="008F086C"/>
    <w:rsid w:val="008F1837"/>
    <w:rsid w:val="008F1DCA"/>
    <w:rsid w:val="008F1E08"/>
    <w:rsid w:val="008F20A3"/>
    <w:rsid w:val="008F275D"/>
    <w:rsid w:val="008F2DBF"/>
    <w:rsid w:val="008F2DCC"/>
    <w:rsid w:val="008F3BA0"/>
    <w:rsid w:val="008F439A"/>
    <w:rsid w:val="008F4805"/>
    <w:rsid w:val="008F52CF"/>
    <w:rsid w:val="008F544A"/>
    <w:rsid w:val="008F6255"/>
    <w:rsid w:val="008F6718"/>
    <w:rsid w:val="008F7095"/>
    <w:rsid w:val="00901473"/>
    <w:rsid w:val="00902664"/>
    <w:rsid w:val="00904041"/>
    <w:rsid w:val="00904563"/>
    <w:rsid w:val="00904F89"/>
    <w:rsid w:val="009051EA"/>
    <w:rsid w:val="0090578B"/>
    <w:rsid w:val="0090690D"/>
    <w:rsid w:val="0090693F"/>
    <w:rsid w:val="00906BD9"/>
    <w:rsid w:val="00906F30"/>
    <w:rsid w:val="009073FB"/>
    <w:rsid w:val="00907C9B"/>
    <w:rsid w:val="00907D87"/>
    <w:rsid w:val="00907F46"/>
    <w:rsid w:val="0091059B"/>
    <w:rsid w:val="00910D81"/>
    <w:rsid w:val="0091118E"/>
    <w:rsid w:val="00911C7E"/>
    <w:rsid w:val="00911C9A"/>
    <w:rsid w:val="009125AE"/>
    <w:rsid w:val="00912B64"/>
    <w:rsid w:val="009134D5"/>
    <w:rsid w:val="00913A6A"/>
    <w:rsid w:val="009142C4"/>
    <w:rsid w:val="0091453A"/>
    <w:rsid w:val="00915B02"/>
    <w:rsid w:val="00915BB6"/>
    <w:rsid w:val="00915DBD"/>
    <w:rsid w:val="0091771C"/>
    <w:rsid w:val="00920DCD"/>
    <w:rsid w:val="00921973"/>
    <w:rsid w:val="00922E52"/>
    <w:rsid w:val="00923E18"/>
    <w:rsid w:val="00924423"/>
    <w:rsid w:val="00924E4E"/>
    <w:rsid w:val="00925E2B"/>
    <w:rsid w:val="009263AE"/>
    <w:rsid w:val="0092659C"/>
    <w:rsid w:val="00926A42"/>
    <w:rsid w:val="00927183"/>
    <w:rsid w:val="00930923"/>
    <w:rsid w:val="00930963"/>
    <w:rsid w:val="00930D3C"/>
    <w:rsid w:val="0093122E"/>
    <w:rsid w:val="0093213A"/>
    <w:rsid w:val="00932460"/>
    <w:rsid w:val="0093377B"/>
    <w:rsid w:val="009337AD"/>
    <w:rsid w:val="009343C3"/>
    <w:rsid w:val="009357C6"/>
    <w:rsid w:val="00936482"/>
    <w:rsid w:val="00936BE2"/>
    <w:rsid w:val="00937BFC"/>
    <w:rsid w:val="00937FBE"/>
    <w:rsid w:val="00940D1E"/>
    <w:rsid w:val="00942134"/>
    <w:rsid w:val="009427B1"/>
    <w:rsid w:val="0094308B"/>
    <w:rsid w:val="00943D17"/>
    <w:rsid w:val="009457C4"/>
    <w:rsid w:val="00945FE0"/>
    <w:rsid w:val="0094675A"/>
    <w:rsid w:val="00947039"/>
    <w:rsid w:val="009479F2"/>
    <w:rsid w:val="00947D03"/>
    <w:rsid w:val="00947ECB"/>
    <w:rsid w:val="009502B0"/>
    <w:rsid w:val="0095063C"/>
    <w:rsid w:val="00950AC2"/>
    <w:rsid w:val="00953363"/>
    <w:rsid w:val="0095486E"/>
    <w:rsid w:val="00954BD0"/>
    <w:rsid w:val="009554EF"/>
    <w:rsid w:val="0095559D"/>
    <w:rsid w:val="009559DE"/>
    <w:rsid w:val="00956578"/>
    <w:rsid w:val="00956B2C"/>
    <w:rsid w:val="0095710F"/>
    <w:rsid w:val="00957FE9"/>
    <w:rsid w:val="00960187"/>
    <w:rsid w:val="00961F96"/>
    <w:rsid w:val="00963050"/>
    <w:rsid w:val="009635DB"/>
    <w:rsid w:val="009637FB"/>
    <w:rsid w:val="00964835"/>
    <w:rsid w:val="00964C5F"/>
    <w:rsid w:val="0096524B"/>
    <w:rsid w:val="009656B0"/>
    <w:rsid w:val="00965851"/>
    <w:rsid w:val="00965931"/>
    <w:rsid w:val="00965D2A"/>
    <w:rsid w:val="009660A8"/>
    <w:rsid w:val="009663E3"/>
    <w:rsid w:val="00966676"/>
    <w:rsid w:val="00966902"/>
    <w:rsid w:val="00966D4A"/>
    <w:rsid w:val="00967123"/>
    <w:rsid w:val="009673A3"/>
    <w:rsid w:val="009712DA"/>
    <w:rsid w:val="0097131C"/>
    <w:rsid w:val="00971EE7"/>
    <w:rsid w:val="00972C10"/>
    <w:rsid w:val="009732FF"/>
    <w:rsid w:val="00975AA3"/>
    <w:rsid w:val="00975F48"/>
    <w:rsid w:val="009761E0"/>
    <w:rsid w:val="00977E53"/>
    <w:rsid w:val="00977EDC"/>
    <w:rsid w:val="00981030"/>
    <w:rsid w:val="00981A56"/>
    <w:rsid w:val="00982003"/>
    <w:rsid w:val="00983A65"/>
    <w:rsid w:val="00983E92"/>
    <w:rsid w:val="00984B99"/>
    <w:rsid w:val="00984DD5"/>
    <w:rsid w:val="009853C5"/>
    <w:rsid w:val="009856E5"/>
    <w:rsid w:val="00987283"/>
    <w:rsid w:val="009901E6"/>
    <w:rsid w:val="0099026A"/>
    <w:rsid w:val="00990470"/>
    <w:rsid w:val="00991DA4"/>
    <w:rsid w:val="009928FB"/>
    <w:rsid w:val="009937E5"/>
    <w:rsid w:val="0099484E"/>
    <w:rsid w:val="00994FCE"/>
    <w:rsid w:val="009970CE"/>
    <w:rsid w:val="0099735E"/>
    <w:rsid w:val="009973B8"/>
    <w:rsid w:val="009A0E56"/>
    <w:rsid w:val="009A1113"/>
    <w:rsid w:val="009A1315"/>
    <w:rsid w:val="009A1391"/>
    <w:rsid w:val="009A1ABE"/>
    <w:rsid w:val="009A2D30"/>
    <w:rsid w:val="009A3A98"/>
    <w:rsid w:val="009A447C"/>
    <w:rsid w:val="009A4C67"/>
    <w:rsid w:val="009A55A9"/>
    <w:rsid w:val="009A5D30"/>
    <w:rsid w:val="009A5DC2"/>
    <w:rsid w:val="009A5DCC"/>
    <w:rsid w:val="009A621B"/>
    <w:rsid w:val="009A71A9"/>
    <w:rsid w:val="009B02F8"/>
    <w:rsid w:val="009B0337"/>
    <w:rsid w:val="009B2041"/>
    <w:rsid w:val="009B239B"/>
    <w:rsid w:val="009B27C7"/>
    <w:rsid w:val="009B2BCE"/>
    <w:rsid w:val="009B320A"/>
    <w:rsid w:val="009B3B91"/>
    <w:rsid w:val="009B4128"/>
    <w:rsid w:val="009B4AA1"/>
    <w:rsid w:val="009B5BC8"/>
    <w:rsid w:val="009B5F04"/>
    <w:rsid w:val="009B62ED"/>
    <w:rsid w:val="009C0A4A"/>
    <w:rsid w:val="009C2473"/>
    <w:rsid w:val="009C3A0A"/>
    <w:rsid w:val="009C3A2A"/>
    <w:rsid w:val="009C438E"/>
    <w:rsid w:val="009C4392"/>
    <w:rsid w:val="009C54AC"/>
    <w:rsid w:val="009C5CCE"/>
    <w:rsid w:val="009C60A5"/>
    <w:rsid w:val="009C6B46"/>
    <w:rsid w:val="009C6EDE"/>
    <w:rsid w:val="009C7CA5"/>
    <w:rsid w:val="009D0F30"/>
    <w:rsid w:val="009D159D"/>
    <w:rsid w:val="009D2924"/>
    <w:rsid w:val="009D47B0"/>
    <w:rsid w:val="009D592A"/>
    <w:rsid w:val="009D5BBC"/>
    <w:rsid w:val="009E233F"/>
    <w:rsid w:val="009E2C9A"/>
    <w:rsid w:val="009E2E5B"/>
    <w:rsid w:val="009E2F3F"/>
    <w:rsid w:val="009E329E"/>
    <w:rsid w:val="009E32AF"/>
    <w:rsid w:val="009E3A98"/>
    <w:rsid w:val="009E4729"/>
    <w:rsid w:val="009E4738"/>
    <w:rsid w:val="009E53E3"/>
    <w:rsid w:val="009E55CE"/>
    <w:rsid w:val="009E5DE8"/>
    <w:rsid w:val="009E6442"/>
    <w:rsid w:val="009E6685"/>
    <w:rsid w:val="009E67A2"/>
    <w:rsid w:val="009E74B0"/>
    <w:rsid w:val="009E76BF"/>
    <w:rsid w:val="009F0544"/>
    <w:rsid w:val="009F0796"/>
    <w:rsid w:val="009F1A08"/>
    <w:rsid w:val="009F2CD7"/>
    <w:rsid w:val="009F2F54"/>
    <w:rsid w:val="009F4B12"/>
    <w:rsid w:val="009F514A"/>
    <w:rsid w:val="009F5523"/>
    <w:rsid w:val="009F79C9"/>
    <w:rsid w:val="00A007ED"/>
    <w:rsid w:val="00A02490"/>
    <w:rsid w:val="00A02573"/>
    <w:rsid w:val="00A02F53"/>
    <w:rsid w:val="00A030ED"/>
    <w:rsid w:val="00A04146"/>
    <w:rsid w:val="00A0481C"/>
    <w:rsid w:val="00A05382"/>
    <w:rsid w:val="00A05B2E"/>
    <w:rsid w:val="00A06243"/>
    <w:rsid w:val="00A06791"/>
    <w:rsid w:val="00A06806"/>
    <w:rsid w:val="00A0760F"/>
    <w:rsid w:val="00A079AE"/>
    <w:rsid w:val="00A10583"/>
    <w:rsid w:val="00A107A6"/>
    <w:rsid w:val="00A10CBF"/>
    <w:rsid w:val="00A11FAF"/>
    <w:rsid w:val="00A120E0"/>
    <w:rsid w:val="00A1217B"/>
    <w:rsid w:val="00A128F6"/>
    <w:rsid w:val="00A12CA6"/>
    <w:rsid w:val="00A13814"/>
    <w:rsid w:val="00A13D6B"/>
    <w:rsid w:val="00A14021"/>
    <w:rsid w:val="00A15205"/>
    <w:rsid w:val="00A16286"/>
    <w:rsid w:val="00A16783"/>
    <w:rsid w:val="00A167A6"/>
    <w:rsid w:val="00A17152"/>
    <w:rsid w:val="00A17CCF"/>
    <w:rsid w:val="00A17E37"/>
    <w:rsid w:val="00A202CC"/>
    <w:rsid w:val="00A20BCB"/>
    <w:rsid w:val="00A21762"/>
    <w:rsid w:val="00A21A4B"/>
    <w:rsid w:val="00A22EE3"/>
    <w:rsid w:val="00A2433B"/>
    <w:rsid w:val="00A24D48"/>
    <w:rsid w:val="00A2563F"/>
    <w:rsid w:val="00A263CB"/>
    <w:rsid w:val="00A30059"/>
    <w:rsid w:val="00A30D6C"/>
    <w:rsid w:val="00A316C2"/>
    <w:rsid w:val="00A325FB"/>
    <w:rsid w:val="00A32937"/>
    <w:rsid w:val="00A32F86"/>
    <w:rsid w:val="00A3315B"/>
    <w:rsid w:val="00A342C7"/>
    <w:rsid w:val="00A35E9B"/>
    <w:rsid w:val="00A3625A"/>
    <w:rsid w:val="00A36AC3"/>
    <w:rsid w:val="00A36F2D"/>
    <w:rsid w:val="00A37F52"/>
    <w:rsid w:val="00A400E1"/>
    <w:rsid w:val="00A418AE"/>
    <w:rsid w:val="00A41CFF"/>
    <w:rsid w:val="00A427F4"/>
    <w:rsid w:val="00A42C12"/>
    <w:rsid w:val="00A430F6"/>
    <w:rsid w:val="00A435BC"/>
    <w:rsid w:val="00A44093"/>
    <w:rsid w:val="00A44290"/>
    <w:rsid w:val="00A445C1"/>
    <w:rsid w:val="00A4577B"/>
    <w:rsid w:val="00A45877"/>
    <w:rsid w:val="00A462B6"/>
    <w:rsid w:val="00A464AD"/>
    <w:rsid w:val="00A46ADE"/>
    <w:rsid w:val="00A46D17"/>
    <w:rsid w:val="00A502D7"/>
    <w:rsid w:val="00A51587"/>
    <w:rsid w:val="00A51739"/>
    <w:rsid w:val="00A51D19"/>
    <w:rsid w:val="00A52385"/>
    <w:rsid w:val="00A529F1"/>
    <w:rsid w:val="00A530EA"/>
    <w:rsid w:val="00A53F06"/>
    <w:rsid w:val="00A541B8"/>
    <w:rsid w:val="00A5460B"/>
    <w:rsid w:val="00A54EEA"/>
    <w:rsid w:val="00A55A6A"/>
    <w:rsid w:val="00A5644B"/>
    <w:rsid w:val="00A5758E"/>
    <w:rsid w:val="00A57ABA"/>
    <w:rsid w:val="00A60AA0"/>
    <w:rsid w:val="00A62D69"/>
    <w:rsid w:val="00A63894"/>
    <w:rsid w:val="00A64F22"/>
    <w:rsid w:val="00A6526E"/>
    <w:rsid w:val="00A66479"/>
    <w:rsid w:val="00A6683F"/>
    <w:rsid w:val="00A66AFA"/>
    <w:rsid w:val="00A7029D"/>
    <w:rsid w:val="00A70575"/>
    <w:rsid w:val="00A71137"/>
    <w:rsid w:val="00A71311"/>
    <w:rsid w:val="00A71371"/>
    <w:rsid w:val="00A71953"/>
    <w:rsid w:val="00A72275"/>
    <w:rsid w:val="00A7289B"/>
    <w:rsid w:val="00A72F02"/>
    <w:rsid w:val="00A7309C"/>
    <w:rsid w:val="00A730D9"/>
    <w:rsid w:val="00A730DE"/>
    <w:rsid w:val="00A73CF6"/>
    <w:rsid w:val="00A73DCA"/>
    <w:rsid w:val="00A741AD"/>
    <w:rsid w:val="00A741FD"/>
    <w:rsid w:val="00A743BB"/>
    <w:rsid w:val="00A74D4A"/>
    <w:rsid w:val="00A754EF"/>
    <w:rsid w:val="00A80CA3"/>
    <w:rsid w:val="00A82C77"/>
    <w:rsid w:val="00A843B4"/>
    <w:rsid w:val="00A8514C"/>
    <w:rsid w:val="00A860C5"/>
    <w:rsid w:val="00A86B99"/>
    <w:rsid w:val="00A87A4B"/>
    <w:rsid w:val="00A87E01"/>
    <w:rsid w:val="00A9135D"/>
    <w:rsid w:val="00A91393"/>
    <w:rsid w:val="00A9270A"/>
    <w:rsid w:val="00A93CF8"/>
    <w:rsid w:val="00A9476E"/>
    <w:rsid w:val="00A95E24"/>
    <w:rsid w:val="00A96676"/>
    <w:rsid w:val="00A97A42"/>
    <w:rsid w:val="00A97E46"/>
    <w:rsid w:val="00AA05EE"/>
    <w:rsid w:val="00AA07A3"/>
    <w:rsid w:val="00AA120C"/>
    <w:rsid w:val="00AA16EF"/>
    <w:rsid w:val="00AA2142"/>
    <w:rsid w:val="00AA21F2"/>
    <w:rsid w:val="00AA26CC"/>
    <w:rsid w:val="00AA297C"/>
    <w:rsid w:val="00AA2EEB"/>
    <w:rsid w:val="00AA3075"/>
    <w:rsid w:val="00AA370F"/>
    <w:rsid w:val="00AA3837"/>
    <w:rsid w:val="00AA3CDE"/>
    <w:rsid w:val="00AA44C0"/>
    <w:rsid w:val="00AA5101"/>
    <w:rsid w:val="00AA52E9"/>
    <w:rsid w:val="00AA56DF"/>
    <w:rsid w:val="00AA6C12"/>
    <w:rsid w:val="00AA6FFB"/>
    <w:rsid w:val="00AB03AE"/>
    <w:rsid w:val="00AB0D36"/>
    <w:rsid w:val="00AB18A5"/>
    <w:rsid w:val="00AB1E9B"/>
    <w:rsid w:val="00AB2524"/>
    <w:rsid w:val="00AB3000"/>
    <w:rsid w:val="00AB3C26"/>
    <w:rsid w:val="00AB3C99"/>
    <w:rsid w:val="00AB4234"/>
    <w:rsid w:val="00AB482A"/>
    <w:rsid w:val="00AB5CE5"/>
    <w:rsid w:val="00AB6246"/>
    <w:rsid w:val="00AC16A6"/>
    <w:rsid w:val="00AC18A3"/>
    <w:rsid w:val="00AC2541"/>
    <w:rsid w:val="00AC3271"/>
    <w:rsid w:val="00AC33FD"/>
    <w:rsid w:val="00AC3411"/>
    <w:rsid w:val="00AC3601"/>
    <w:rsid w:val="00AC46D9"/>
    <w:rsid w:val="00AC4E42"/>
    <w:rsid w:val="00AC68E1"/>
    <w:rsid w:val="00AC698A"/>
    <w:rsid w:val="00AC7920"/>
    <w:rsid w:val="00AD0094"/>
    <w:rsid w:val="00AD0531"/>
    <w:rsid w:val="00AD0F30"/>
    <w:rsid w:val="00AD12DB"/>
    <w:rsid w:val="00AD1544"/>
    <w:rsid w:val="00AD181E"/>
    <w:rsid w:val="00AD1F4D"/>
    <w:rsid w:val="00AD2ACF"/>
    <w:rsid w:val="00AD46A0"/>
    <w:rsid w:val="00AD5C5D"/>
    <w:rsid w:val="00AD5D23"/>
    <w:rsid w:val="00AD5F7D"/>
    <w:rsid w:val="00AD6080"/>
    <w:rsid w:val="00AD6BC4"/>
    <w:rsid w:val="00AD73E7"/>
    <w:rsid w:val="00AD7F4A"/>
    <w:rsid w:val="00AE0445"/>
    <w:rsid w:val="00AE08BB"/>
    <w:rsid w:val="00AE0C84"/>
    <w:rsid w:val="00AE0E12"/>
    <w:rsid w:val="00AE273F"/>
    <w:rsid w:val="00AE2BAA"/>
    <w:rsid w:val="00AE36DE"/>
    <w:rsid w:val="00AE3786"/>
    <w:rsid w:val="00AE6E59"/>
    <w:rsid w:val="00AE70F1"/>
    <w:rsid w:val="00AE7C21"/>
    <w:rsid w:val="00AF0042"/>
    <w:rsid w:val="00AF0586"/>
    <w:rsid w:val="00AF0814"/>
    <w:rsid w:val="00AF15EB"/>
    <w:rsid w:val="00AF1B0B"/>
    <w:rsid w:val="00AF1BB5"/>
    <w:rsid w:val="00AF2283"/>
    <w:rsid w:val="00AF2559"/>
    <w:rsid w:val="00AF26F2"/>
    <w:rsid w:val="00AF3F5C"/>
    <w:rsid w:val="00AF4009"/>
    <w:rsid w:val="00AF47FD"/>
    <w:rsid w:val="00AF4A74"/>
    <w:rsid w:val="00AF6A7B"/>
    <w:rsid w:val="00AF716C"/>
    <w:rsid w:val="00B00919"/>
    <w:rsid w:val="00B01261"/>
    <w:rsid w:val="00B03831"/>
    <w:rsid w:val="00B03BF5"/>
    <w:rsid w:val="00B048E5"/>
    <w:rsid w:val="00B05955"/>
    <w:rsid w:val="00B05D53"/>
    <w:rsid w:val="00B06092"/>
    <w:rsid w:val="00B064C4"/>
    <w:rsid w:val="00B06597"/>
    <w:rsid w:val="00B0692C"/>
    <w:rsid w:val="00B075EF"/>
    <w:rsid w:val="00B07A96"/>
    <w:rsid w:val="00B07F51"/>
    <w:rsid w:val="00B101F7"/>
    <w:rsid w:val="00B113F4"/>
    <w:rsid w:val="00B11BD2"/>
    <w:rsid w:val="00B11D2F"/>
    <w:rsid w:val="00B136A6"/>
    <w:rsid w:val="00B145D2"/>
    <w:rsid w:val="00B14D3B"/>
    <w:rsid w:val="00B1694C"/>
    <w:rsid w:val="00B2015F"/>
    <w:rsid w:val="00B2035E"/>
    <w:rsid w:val="00B20697"/>
    <w:rsid w:val="00B2200C"/>
    <w:rsid w:val="00B22571"/>
    <w:rsid w:val="00B22763"/>
    <w:rsid w:val="00B2330E"/>
    <w:rsid w:val="00B245B3"/>
    <w:rsid w:val="00B246BA"/>
    <w:rsid w:val="00B24E9B"/>
    <w:rsid w:val="00B26D75"/>
    <w:rsid w:val="00B2756A"/>
    <w:rsid w:val="00B2787C"/>
    <w:rsid w:val="00B27DBC"/>
    <w:rsid w:val="00B27F94"/>
    <w:rsid w:val="00B31610"/>
    <w:rsid w:val="00B31CAC"/>
    <w:rsid w:val="00B34113"/>
    <w:rsid w:val="00B347CF"/>
    <w:rsid w:val="00B34D7D"/>
    <w:rsid w:val="00B350BB"/>
    <w:rsid w:val="00B35AC4"/>
    <w:rsid w:val="00B40437"/>
    <w:rsid w:val="00B40E2C"/>
    <w:rsid w:val="00B40FFB"/>
    <w:rsid w:val="00B41054"/>
    <w:rsid w:val="00B4322C"/>
    <w:rsid w:val="00B4441E"/>
    <w:rsid w:val="00B44B5D"/>
    <w:rsid w:val="00B45C7C"/>
    <w:rsid w:val="00B473EA"/>
    <w:rsid w:val="00B479E3"/>
    <w:rsid w:val="00B47B4C"/>
    <w:rsid w:val="00B47F31"/>
    <w:rsid w:val="00B50EBE"/>
    <w:rsid w:val="00B53864"/>
    <w:rsid w:val="00B57D94"/>
    <w:rsid w:val="00B60410"/>
    <w:rsid w:val="00B6069D"/>
    <w:rsid w:val="00B61D06"/>
    <w:rsid w:val="00B6231D"/>
    <w:rsid w:val="00B625F7"/>
    <w:rsid w:val="00B627B0"/>
    <w:rsid w:val="00B629E7"/>
    <w:rsid w:val="00B63F81"/>
    <w:rsid w:val="00B64056"/>
    <w:rsid w:val="00B6435E"/>
    <w:rsid w:val="00B6501C"/>
    <w:rsid w:val="00B6734D"/>
    <w:rsid w:val="00B7014D"/>
    <w:rsid w:val="00B70183"/>
    <w:rsid w:val="00B73346"/>
    <w:rsid w:val="00B737E5"/>
    <w:rsid w:val="00B73CF0"/>
    <w:rsid w:val="00B745E7"/>
    <w:rsid w:val="00B75D83"/>
    <w:rsid w:val="00B76C53"/>
    <w:rsid w:val="00B772B8"/>
    <w:rsid w:val="00B80E33"/>
    <w:rsid w:val="00B814F0"/>
    <w:rsid w:val="00B82351"/>
    <w:rsid w:val="00B823EF"/>
    <w:rsid w:val="00B82AF4"/>
    <w:rsid w:val="00B8357E"/>
    <w:rsid w:val="00B838A0"/>
    <w:rsid w:val="00B83F4D"/>
    <w:rsid w:val="00B841A0"/>
    <w:rsid w:val="00B84354"/>
    <w:rsid w:val="00B84423"/>
    <w:rsid w:val="00B85330"/>
    <w:rsid w:val="00B8684B"/>
    <w:rsid w:val="00B86E84"/>
    <w:rsid w:val="00B86EFA"/>
    <w:rsid w:val="00B87071"/>
    <w:rsid w:val="00B87192"/>
    <w:rsid w:val="00B87FD6"/>
    <w:rsid w:val="00B90B16"/>
    <w:rsid w:val="00B92462"/>
    <w:rsid w:val="00B92CF2"/>
    <w:rsid w:val="00B92D20"/>
    <w:rsid w:val="00B92E3C"/>
    <w:rsid w:val="00B9328E"/>
    <w:rsid w:val="00B93718"/>
    <w:rsid w:val="00B9445D"/>
    <w:rsid w:val="00B952BB"/>
    <w:rsid w:val="00B95813"/>
    <w:rsid w:val="00B95B24"/>
    <w:rsid w:val="00B95C9C"/>
    <w:rsid w:val="00B96A7A"/>
    <w:rsid w:val="00B96BE9"/>
    <w:rsid w:val="00B97CEF"/>
    <w:rsid w:val="00BA0BD1"/>
    <w:rsid w:val="00BA114C"/>
    <w:rsid w:val="00BA12AE"/>
    <w:rsid w:val="00BA1FF8"/>
    <w:rsid w:val="00BA2EC5"/>
    <w:rsid w:val="00BA3374"/>
    <w:rsid w:val="00BA4B64"/>
    <w:rsid w:val="00BA52D2"/>
    <w:rsid w:val="00BA5411"/>
    <w:rsid w:val="00BA5443"/>
    <w:rsid w:val="00BA6EC9"/>
    <w:rsid w:val="00BB0217"/>
    <w:rsid w:val="00BB251A"/>
    <w:rsid w:val="00BB381A"/>
    <w:rsid w:val="00BB3C3E"/>
    <w:rsid w:val="00BB4A39"/>
    <w:rsid w:val="00BB4B82"/>
    <w:rsid w:val="00BB7BCC"/>
    <w:rsid w:val="00BC05E9"/>
    <w:rsid w:val="00BC09DC"/>
    <w:rsid w:val="00BC1719"/>
    <w:rsid w:val="00BC1A01"/>
    <w:rsid w:val="00BC2ADB"/>
    <w:rsid w:val="00BC31D3"/>
    <w:rsid w:val="00BC3C5A"/>
    <w:rsid w:val="00BC4453"/>
    <w:rsid w:val="00BC45A5"/>
    <w:rsid w:val="00BC4F35"/>
    <w:rsid w:val="00BC504B"/>
    <w:rsid w:val="00BC5ADB"/>
    <w:rsid w:val="00BC72E4"/>
    <w:rsid w:val="00BC753C"/>
    <w:rsid w:val="00BD16EC"/>
    <w:rsid w:val="00BD2387"/>
    <w:rsid w:val="00BD2746"/>
    <w:rsid w:val="00BD4890"/>
    <w:rsid w:val="00BD4AA2"/>
    <w:rsid w:val="00BD4B34"/>
    <w:rsid w:val="00BD5F36"/>
    <w:rsid w:val="00BD78AB"/>
    <w:rsid w:val="00BD7A06"/>
    <w:rsid w:val="00BD7D57"/>
    <w:rsid w:val="00BE1262"/>
    <w:rsid w:val="00BE151A"/>
    <w:rsid w:val="00BE16E4"/>
    <w:rsid w:val="00BE19A1"/>
    <w:rsid w:val="00BE2E6B"/>
    <w:rsid w:val="00BE302C"/>
    <w:rsid w:val="00BE4413"/>
    <w:rsid w:val="00BE44CF"/>
    <w:rsid w:val="00BE4BDB"/>
    <w:rsid w:val="00BE4DF6"/>
    <w:rsid w:val="00BE51D4"/>
    <w:rsid w:val="00BE5247"/>
    <w:rsid w:val="00BE5CD9"/>
    <w:rsid w:val="00BE6313"/>
    <w:rsid w:val="00BE6333"/>
    <w:rsid w:val="00BE75EF"/>
    <w:rsid w:val="00BE77C6"/>
    <w:rsid w:val="00BE7903"/>
    <w:rsid w:val="00BF1AC2"/>
    <w:rsid w:val="00BF1B77"/>
    <w:rsid w:val="00BF311F"/>
    <w:rsid w:val="00BF324D"/>
    <w:rsid w:val="00BF3F7F"/>
    <w:rsid w:val="00BF456C"/>
    <w:rsid w:val="00BF4754"/>
    <w:rsid w:val="00BF4BFD"/>
    <w:rsid w:val="00BF552A"/>
    <w:rsid w:val="00BF5931"/>
    <w:rsid w:val="00BF6594"/>
    <w:rsid w:val="00BF6F93"/>
    <w:rsid w:val="00BF7A5E"/>
    <w:rsid w:val="00C00290"/>
    <w:rsid w:val="00C007B1"/>
    <w:rsid w:val="00C014BF"/>
    <w:rsid w:val="00C018D5"/>
    <w:rsid w:val="00C02136"/>
    <w:rsid w:val="00C02155"/>
    <w:rsid w:val="00C02A8A"/>
    <w:rsid w:val="00C02D7A"/>
    <w:rsid w:val="00C0366E"/>
    <w:rsid w:val="00C038F2"/>
    <w:rsid w:val="00C03FBE"/>
    <w:rsid w:val="00C04E22"/>
    <w:rsid w:val="00C04F5C"/>
    <w:rsid w:val="00C05B3E"/>
    <w:rsid w:val="00C10426"/>
    <w:rsid w:val="00C1089A"/>
    <w:rsid w:val="00C13B31"/>
    <w:rsid w:val="00C141EE"/>
    <w:rsid w:val="00C14AD5"/>
    <w:rsid w:val="00C16494"/>
    <w:rsid w:val="00C16DD3"/>
    <w:rsid w:val="00C16F0E"/>
    <w:rsid w:val="00C20A71"/>
    <w:rsid w:val="00C21A83"/>
    <w:rsid w:val="00C21DC7"/>
    <w:rsid w:val="00C2219E"/>
    <w:rsid w:val="00C2256D"/>
    <w:rsid w:val="00C22889"/>
    <w:rsid w:val="00C23B60"/>
    <w:rsid w:val="00C25AAC"/>
    <w:rsid w:val="00C25F2C"/>
    <w:rsid w:val="00C262FC"/>
    <w:rsid w:val="00C30120"/>
    <w:rsid w:val="00C304F2"/>
    <w:rsid w:val="00C31D8C"/>
    <w:rsid w:val="00C32376"/>
    <w:rsid w:val="00C32392"/>
    <w:rsid w:val="00C332FD"/>
    <w:rsid w:val="00C33912"/>
    <w:rsid w:val="00C33A82"/>
    <w:rsid w:val="00C360B4"/>
    <w:rsid w:val="00C3610D"/>
    <w:rsid w:val="00C366BF"/>
    <w:rsid w:val="00C37033"/>
    <w:rsid w:val="00C37436"/>
    <w:rsid w:val="00C374DB"/>
    <w:rsid w:val="00C375BD"/>
    <w:rsid w:val="00C378E1"/>
    <w:rsid w:val="00C37963"/>
    <w:rsid w:val="00C401EA"/>
    <w:rsid w:val="00C41024"/>
    <w:rsid w:val="00C41519"/>
    <w:rsid w:val="00C42982"/>
    <w:rsid w:val="00C430E5"/>
    <w:rsid w:val="00C43857"/>
    <w:rsid w:val="00C43D42"/>
    <w:rsid w:val="00C43F96"/>
    <w:rsid w:val="00C45846"/>
    <w:rsid w:val="00C4591B"/>
    <w:rsid w:val="00C4594C"/>
    <w:rsid w:val="00C45B33"/>
    <w:rsid w:val="00C46852"/>
    <w:rsid w:val="00C46B62"/>
    <w:rsid w:val="00C46CA3"/>
    <w:rsid w:val="00C47723"/>
    <w:rsid w:val="00C506BB"/>
    <w:rsid w:val="00C50885"/>
    <w:rsid w:val="00C515BE"/>
    <w:rsid w:val="00C52403"/>
    <w:rsid w:val="00C539AC"/>
    <w:rsid w:val="00C54C33"/>
    <w:rsid w:val="00C54DCF"/>
    <w:rsid w:val="00C54F11"/>
    <w:rsid w:val="00C5619D"/>
    <w:rsid w:val="00C57DEA"/>
    <w:rsid w:val="00C608A6"/>
    <w:rsid w:val="00C61096"/>
    <w:rsid w:val="00C61316"/>
    <w:rsid w:val="00C621B5"/>
    <w:rsid w:val="00C621FE"/>
    <w:rsid w:val="00C63A01"/>
    <w:rsid w:val="00C63B77"/>
    <w:rsid w:val="00C643BB"/>
    <w:rsid w:val="00C64683"/>
    <w:rsid w:val="00C64C65"/>
    <w:rsid w:val="00C66108"/>
    <w:rsid w:val="00C661CE"/>
    <w:rsid w:val="00C6690F"/>
    <w:rsid w:val="00C67E5B"/>
    <w:rsid w:val="00C70036"/>
    <w:rsid w:val="00C70F77"/>
    <w:rsid w:val="00C71827"/>
    <w:rsid w:val="00C71A2E"/>
    <w:rsid w:val="00C71CBB"/>
    <w:rsid w:val="00C72DC9"/>
    <w:rsid w:val="00C72EDD"/>
    <w:rsid w:val="00C7376F"/>
    <w:rsid w:val="00C73B5D"/>
    <w:rsid w:val="00C74803"/>
    <w:rsid w:val="00C748B8"/>
    <w:rsid w:val="00C7671E"/>
    <w:rsid w:val="00C769BB"/>
    <w:rsid w:val="00C76D84"/>
    <w:rsid w:val="00C777CB"/>
    <w:rsid w:val="00C8001F"/>
    <w:rsid w:val="00C809A9"/>
    <w:rsid w:val="00C8130E"/>
    <w:rsid w:val="00C81692"/>
    <w:rsid w:val="00C81B48"/>
    <w:rsid w:val="00C82855"/>
    <w:rsid w:val="00C82FE8"/>
    <w:rsid w:val="00C84AEA"/>
    <w:rsid w:val="00C87645"/>
    <w:rsid w:val="00C87AC2"/>
    <w:rsid w:val="00C87F0C"/>
    <w:rsid w:val="00C90714"/>
    <w:rsid w:val="00C91486"/>
    <w:rsid w:val="00C9180F"/>
    <w:rsid w:val="00C930BC"/>
    <w:rsid w:val="00C9515E"/>
    <w:rsid w:val="00C9569B"/>
    <w:rsid w:val="00C95C5E"/>
    <w:rsid w:val="00C96C11"/>
    <w:rsid w:val="00C9797F"/>
    <w:rsid w:val="00CA1E1A"/>
    <w:rsid w:val="00CA2190"/>
    <w:rsid w:val="00CA5387"/>
    <w:rsid w:val="00CA57F7"/>
    <w:rsid w:val="00CA630B"/>
    <w:rsid w:val="00CA6B7B"/>
    <w:rsid w:val="00CA6D19"/>
    <w:rsid w:val="00CA7CA0"/>
    <w:rsid w:val="00CB11C6"/>
    <w:rsid w:val="00CB152F"/>
    <w:rsid w:val="00CB1A61"/>
    <w:rsid w:val="00CB1B13"/>
    <w:rsid w:val="00CB294F"/>
    <w:rsid w:val="00CB3124"/>
    <w:rsid w:val="00CB417F"/>
    <w:rsid w:val="00CB4F88"/>
    <w:rsid w:val="00CB6125"/>
    <w:rsid w:val="00CB646E"/>
    <w:rsid w:val="00CB7BD9"/>
    <w:rsid w:val="00CC02A7"/>
    <w:rsid w:val="00CC272A"/>
    <w:rsid w:val="00CC451C"/>
    <w:rsid w:val="00CC4C12"/>
    <w:rsid w:val="00CC682A"/>
    <w:rsid w:val="00CC6DA3"/>
    <w:rsid w:val="00CD0901"/>
    <w:rsid w:val="00CD0D4F"/>
    <w:rsid w:val="00CD18D8"/>
    <w:rsid w:val="00CD1E56"/>
    <w:rsid w:val="00CD22DE"/>
    <w:rsid w:val="00CD29AD"/>
    <w:rsid w:val="00CD31B0"/>
    <w:rsid w:val="00CD384D"/>
    <w:rsid w:val="00CD51D9"/>
    <w:rsid w:val="00CD5D53"/>
    <w:rsid w:val="00CD6244"/>
    <w:rsid w:val="00CD654E"/>
    <w:rsid w:val="00CE0233"/>
    <w:rsid w:val="00CE187B"/>
    <w:rsid w:val="00CE1B9F"/>
    <w:rsid w:val="00CE1C16"/>
    <w:rsid w:val="00CE2C66"/>
    <w:rsid w:val="00CE4CDB"/>
    <w:rsid w:val="00CE52A3"/>
    <w:rsid w:val="00CE536A"/>
    <w:rsid w:val="00CE6803"/>
    <w:rsid w:val="00CE757D"/>
    <w:rsid w:val="00CF0BD6"/>
    <w:rsid w:val="00CF108E"/>
    <w:rsid w:val="00CF169C"/>
    <w:rsid w:val="00CF1770"/>
    <w:rsid w:val="00CF19E4"/>
    <w:rsid w:val="00CF1A7F"/>
    <w:rsid w:val="00CF1AA4"/>
    <w:rsid w:val="00CF2E60"/>
    <w:rsid w:val="00CF342D"/>
    <w:rsid w:val="00CF3671"/>
    <w:rsid w:val="00CF4683"/>
    <w:rsid w:val="00CF493E"/>
    <w:rsid w:val="00CF4B9D"/>
    <w:rsid w:val="00CF5DF2"/>
    <w:rsid w:val="00CF662B"/>
    <w:rsid w:val="00D0041B"/>
    <w:rsid w:val="00D009AE"/>
    <w:rsid w:val="00D00AA0"/>
    <w:rsid w:val="00D00E0C"/>
    <w:rsid w:val="00D024FD"/>
    <w:rsid w:val="00D027FC"/>
    <w:rsid w:val="00D02E35"/>
    <w:rsid w:val="00D02E9C"/>
    <w:rsid w:val="00D030E7"/>
    <w:rsid w:val="00D03889"/>
    <w:rsid w:val="00D03C37"/>
    <w:rsid w:val="00D03D33"/>
    <w:rsid w:val="00D03D42"/>
    <w:rsid w:val="00D04FB9"/>
    <w:rsid w:val="00D0528E"/>
    <w:rsid w:val="00D0547D"/>
    <w:rsid w:val="00D05D53"/>
    <w:rsid w:val="00D05E41"/>
    <w:rsid w:val="00D06255"/>
    <w:rsid w:val="00D06DA2"/>
    <w:rsid w:val="00D10B4E"/>
    <w:rsid w:val="00D11008"/>
    <w:rsid w:val="00D127DD"/>
    <w:rsid w:val="00D12A33"/>
    <w:rsid w:val="00D12AE4"/>
    <w:rsid w:val="00D12EB5"/>
    <w:rsid w:val="00D13094"/>
    <w:rsid w:val="00D13555"/>
    <w:rsid w:val="00D15756"/>
    <w:rsid w:val="00D177D1"/>
    <w:rsid w:val="00D17C03"/>
    <w:rsid w:val="00D17F13"/>
    <w:rsid w:val="00D200BF"/>
    <w:rsid w:val="00D20198"/>
    <w:rsid w:val="00D23099"/>
    <w:rsid w:val="00D23DB2"/>
    <w:rsid w:val="00D24150"/>
    <w:rsid w:val="00D25792"/>
    <w:rsid w:val="00D25C3A"/>
    <w:rsid w:val="00D26F5E"/>
    <w:rsid w:val="00D27560"/>
    <w:rsid w:val="00D27DE2"/>
    <w:rsid w:val="00D30568"/>
    <w:rsid w:val="00D312F5"/>
    <w:rsid w:val="00D31472"/>
    <w:rsid w:val="00D31CFE"/>
    <w:rsid w:val="00D32CCB"/>
    <w:rsid w:val="00D32F34"/>
    <w:rsid w:val="00D331D0"/>
    <w:rsid w:val="00D337B2"/>
    <w:rsid w:val="00D33F1C"/>
    <w:rsid w:val="00D34475"/>
    <w:rsid w:val="00D36322"/>
    <w:rsid w:val="00D37799"/>
    <w:rsid w:val="00D40083"/>
    <w:rsid w:val="00D409FF"/>
    <w:rsid w:val="00D42820"/>
    <w:rsid w:val="00D42DBA"/>
    <w:rsid w:val="00D433B3"/>
    <w:rsid w:val="00D436FE"/>
    <w:rsid w:val="00D43F40"/>
    <w:rsid w:val="00D45939"/>
    <w:rsid w:val="00D45F7D"/>
    <w:rsid w:val="00D4666B"/>
    <w:rsid w:val="00D46C60"/>
    <w:rsid w:val="00D46CFC"/>
    <w:rsid w:val="00D46F74"/>
    <w:rsid w:val="00D50260"/>
    <w:rsid w:val="00D505B7"/>
    <w:rsid w:val="00D5092F"/>
    <w:rsid w:val="00D50F9D"/>
    <w:rsid w:val="00D51258"/>
    <w:rsid w:val="00D51307"/>
    <w:rsid w:val="00D52746"/>
    <w:rsid w:val="00D52AB3"/>
    <w:rsid w:val="00D55507"/>
    <w:rsid w:val="00D56379"/>
    <w:rsid w:val="00D5766F"/>
    <w:rsid w:val="00D57B66"/>
    <w:rsid w:val="00D6083A"/>
    <w:rsid w:val="00D63CB4"/>
    <w:rsid w:val="00D646C2"/>
    <w:rsid w:val="00D64F13"/>
    <w:rsid w:val="00D66B8C"/>
    <w:rsid w:val="00D66BD8"/>
    <w:rsid w:val="00D67CDB"/>
    <w:rsid w:val="00D70658"/>
    <w:rsid w:val="00D72D48"/>
    <w:rsid w:val="00D72FA0"/>
    <w:rsid w:val="00D7362F"/>
    <w:rsid w:val="00D73C01"/>
    <w:rsid w:val="00D74026"/>
    <w:rsid w:val="00D75D29"/>
    <w:rsid w:val="00D76C23"/>
    <w:rsid w:val="00D772B2"/>
    <w:rsid w:val="00D811FB"/>
    <w:rsid w:val="00D81214"/>
    <w:rsid w:val="00D812C8"/>
    <w:rsid w:val="00D817D4"/>
    <w:rsid w:val="00D81AC1"/>
    <w:rsid w:val="00D82EE0"/>
    <w:rsid w:val="00D83B26"/>
    <w:rsid w:val="00D83E27"/>
    <w:rsid w:val="00D84EDE"/>
    <w:rsid w:val="00D86101"/>
    <w:rsid w:val="00D86630"/>
    <w:rsid w:val="00D86945"/>
    <w:rsid w:val="00D86960"/>
    <w:rsid w:val="00D86E8E"/>
    <w:rsid w:val="00D86F3C"/>
    <w:rsid w:val="00D87111"/>
    <w:rsid w:val="00D90055"/>
    <w:rsid w:val="00D921E2"/>
    <w:rsid w:val="00D92375"/>
    <w:rsid w:val="00D93129"/>
    <w:rsid w:val="00D93645"/>
    <w:rsid w:val="00D939BD"/>
    <w:rsid w:val="00D9406E"/>
    <w:rsid w:val="00D94949"/>
    <w:rsid w:val="00D94AC6"/>
    <w:rsid w:val="00D94EED"/>
    <w:rsid w:val="00D95469"/>
    <w:rsid w:val="00D96BD6"/>
    <w:rsid w:val="00D970D5"/>
    <w:rsid w:val="00D9777F"/>
    <w:rsid w:val="00DA06BC"/>
    <w:rsid w:val="00DA07A4"/>
    <w:rsid w:val="00DA0A6E"/>
    <w:rsid w:val="00DA1C19"/>
    <w:rsid w:val="00DA1ECC"/>
    <w:rsid w:val="00DA2D11"/>
    <w:rsid w:val="00DA513A"/>
    <w:rsid w:val="00DA57D7"/>
    <w:rsid w:val="00DA6D82"/>
    <w:rsid w:val="00DA798E"/>
    <w:rsid w:val="00DA7BAB"/>
    <w:rsid w:val="00DB1E56"/>
    <w:rsid w:val="00DB26B4"/>
    <w:rsid w:val="00DB2F44"/>
    <w:rsid w:val="00DB4BB8"/>
    <w:rsid w:val="00DB566A"/>
    <w:rsid w:val="00DB6FBE"/>
    <w:rsid w:val="00DB7708"/>
    <w:rsid w:val="00DC01B5"/>
    <w:rsid w:val="00DC05E9"/>
    <w:rsid w:val="00DC3A75"/>
    <w:rsid w:val="00DC4A11"/>
    <w:rsid w:val="00DC4AF5"/>
    <w:rsid w:val="00DC6F56"/>
    <w:rsid w:val="00DC7B0D"/>
    <w:rsid w:val="00DD07EA"/>
    <w:rsid w:val="00DD2475"/>
    <w:rsid w:val="00DD27EA"/>
    <w:rsid w:val="00DD2D28"/>
    <w:rsid w:val="00DD52B1"/>
    <w:rsid w:val="00DD5E08"/>
    <w:rsid w:val="00DD62F6"/>
    <w:rsid w:val="00DD6323"/>
    <w:rsid w:val="00DD6934"/>
    <w:rsid w:val="00DD7220"/>
    <w:rsid w:val="00DD750B"/>
    <w:rsid w:val="00DD7516"/>
    <w:rsid w:val="00DD7FA4"/>
    <w:rsid w:val="00DE0D68"/>
    <w:rsid w:val="00DE2343"/>
    <w:rsid w:val="00DE2E08"/>
    <w:rsid w:val="00DE388E"/>
    <w:rsid w:val="00DE3A2D"/>
    <w:rsid w:val="00DE53B1"/>
    <w:rsid w:val="00DE5920"/>
    <w:rsid w:val="00DE64E6"/>
    <w:rsid w:val="00DF02E6"/>
    <w:rsid w:val="00DF0375"/>
    <w:rsid w:val="00DF03D7"/>
    <w:rsid w:val="00DF1B74"/>
    <w:rsid w:val="00DF1BBB"/>
    <w:rsid w:val="00DF2222"/>
    <w:rsid w:val="00DF2374"/>
    <w:rsid w:val="00DF300D"/>
    <w:rsid w:val="00DF3615"/>
    <w:rsid w:val="00DF3D49"/>
    <w:rsid w:val="00DF4299"/>
    <w:rsid w:val="00DF4F5A"/>
    <w:rsid w:val="00DF5CD5"/>
    <w:rsid w:val="00DF6053"/>
    <w:rsid w:val="00DF7C7C"/>
    <w:rsid w:val="00E0152D"/>
    <w:rsid w:val="00E015C8"/>
    <w:rsid w:val="00E02379"/>
    <w:rsid w:val="00E029BB"/>
    <w:rsid w:val="00E02ACC"/>
    <w:rsid w:val="00E02B0F"/>
    <w:rsid w:val="00E02BA0"/>
    <w:rsid w:val="00E0397D"/>
    <w:rsid w:val="00E049A6"/>
    <w:rsid w:val="00E05106"/>
    <w:rsid w:val="00E058A8"/>
    <w:rsid w:val="00E0595E"/>
    <w:rsid w:val="00E06758"/>
    <w:rsid w:val="00E06D47"/>
    <w:rsid w:val="00E1124D"/>
    <w:rsid w:val="00E11471"/>
    <w:rsid w:val="00E11EE6"/>
    <w:rsid w:val="00E11FCA"/>
    <w:rsid w:val="00E1333E"/>
    <w:rsid w:val="00E142BC"/>
    <w:rsid w:val="00E14CDF"/>
    <w:rsid w:val="00E16550"/>
    <w:rsid w:val="00E16839"/>
    <w:rsid w:val="00E1713C"/>
    <w:rsid w:val="00E17915"/>
    <w:rsid w:val="00E17EB7"/>
    <w:rsid w:val="00E22F96"/>
    <w:rsid w:val="00E2414F"/>
    <w:rsid w:val="00E2427A"/>
    <w:rsid w:val="00E25411"/>
    <w:rsid w:val="00E25E9E"/>
    <w:rsid w:val="00E26249"/>
    <w:rsid w:val="00E26D1F"/>
    <w:rsid w:val="00E26DF9"/>
    <w:rsid w:val="00E27AB2"/>
    <w:rsid w:val="00E3008C"/>
    <w:rsid w:val="00E30144"/>
    <w:rsid w:val="00E313D8"/>
    <w:rsid w:val="00E3300E"/>
    <w:rsid w:val="00E335DF"/>
    <w:rsid w:val="00E3389F"/>
    <w:rsid w:val="00E3477B"/>
    <w:rsid w:val="00E35508"/>
    <w:rsid w:val="00E35ECA"/>
    <w:rsid w:val="00E371DB"/>
    <w:rsid w:val="00E37710"/>
    <w:rsid w:val="00E37D13"/>
    <w:rsid w:val="00E41C01"/>
    <w:rsid w:val="00E41CE2"/>
    <w:rsid w:val="00E42537"/>
    <w:rsid w:val="00E426DE"/>
    <w:rsid w:val="00E42B3A"/>
    <w:rsid w:val="00E43104"/>
    <w:rsid w:val="00E4359A"/>
    <w:rsid w:val="00E46740"/>
    <w:rsid w:val="00E4688A"/>
    <w:rsid w:val="00E46E60"/>
    <w:rsid w:val="00E47AA2"/>
    <w:rsid w:val="00E47B3E"/>
    <w:rsid w:val="00E506A8"/>
    <w:rsid w:val="00E50D17"/>
    <w:rsid w:val="00E51027"/>
    <w:rsid w:val="00E51DBD"/>
    <w:rsid w:val="00E521DF"/>
    <w:rsid w:val="00E538D3"/>
    <w:rsid w:val="00E549E1"/>
    <w:rsid w:val="00E54E80"/>
    <w:rsid w:val="00E55D6B"/>
    <w:rsid w:val="00E5656B"/>
    <w:rsid w:val="00E5739C"/>
    <w:rsid w:val="00E57BAF"/>
    <w:rsid w:val="00E57E5D"/>
    <w:rsid w:val="00E57F73"/>
    <w:rsid w:val="00E62EFB"/>
    <w:rsid w:val="00E6483C"/>
    <w:rsid w:val="00E6486D"/>
    <w:rsid w:val="00E6604A"/>
    <w:rsid w:val="00E6698E"/>
    <w:rsid w:val="00E66A72"/>
    <w:rsid w:val="00E70089"/>
    <w:rsid w:val="00E70CB2"/>
    <w:rsid w:val="00E714F1"/>
    <w:rsid w:val="00E71680"/>
    <w:rsid w:val="00E7217C"/>
    <w:rsid w:val="00E726A9"/>
    <w:rsid w:val="00E729B4"/>
    <w:rsid w:val="00E73C86"/>
    <w:rsid w:val="00E73CDB"/>
    <w:rsid w:val="00E74B65"/>
    <w:rsid w:val="00E74B74"/>
    <w:rsid w:val="00E75C2D"/>
    <w:rsid w:val="00E75EEC"/>
    <w:rsid w:val="00E7617D"/>
    <w:rsid w:val="00E767D5"/>
    <w:rsid w:val="00E77669"/>
    <w:rsid w:val="00E77957"/>
    <w:rsid w:val="00E80DF0"/>
    <w:rsid w:val="00E80E0E"/>
    <w:rsid w:val="00E81179"/>
    <w:rsid w:val="00E814BB"/>
    <w:rsid w:val="00E835F9"/>
    <w:rsid w:val="00E83A03"/>
    <w:rsid w:val="00E85DEB"/>
    <w:rsid w:val="00E85E2E"/>
    <w:rsid w:val="00E86A05"/>
    <w:rsid w:val="00E86CE7"/>
    <w:rsid w:val="00E90274"/>
    <w:rsid w:val="00E90960"/>
    <w:rsid w:val="00E90F0C"/>
    <w:rsid w:val="00E9191E"/>
    <w:rsid w:val="00E91D78"/>
    <w:rsid w:val="00E92172"/>
    <w:rsid w:val="00E9348F"/>
    <w:rsid w:val="00E935E7"/>
    <w:rsid w:val="00E93A23"/>
    <w:rsid w:val="00E93AC7"/>
    <w:rsid w:val="00E93DED"/>
    <w:rsid w:val="00E9437F"/>
    <w:rsid w:val="00E94439"/>
    <w:rsid w:val="00E96767"/>
    <w:rsid w:val="00E96C47"/>
    <w:rsid w:val="00E975EE"/>
    <w:rsid w:val="00E97633"/>
    <w:rsid w:val="00EA0197"/>
    <w:rsid w:val="00EA036F"/>
    <w:rsid w:val="00EA0598"/>
    <w:rsid w:val="00EA079F"/>
    <w:rsid w:val="00EA1498"/>
    <w:rsid w:val="00EA3717"/>
    <w:rsid w:val="00EA3791"/>
    <w:rsid w:val="00EA410C"/>
    <w:rsid w:val="00EA436F"/>
    <w:rsid w:val="00EA4A07"/>
    <w:rsid w:val="00EA677C"/>
    <w:rsid w:val="00EA73ED"/>
    <w:rsid w:val="00EA79EE"/>
    <w:rsid w:val="00EB19E4"/>
    <w:rsid w:val="00EB1C24"/>
    <w:rsid w:val="00EB2947"/>
    <w:rsid w:val="00EB3A33"/>
    <w:rsid w:val="00EB5604"/>
    <w:rsid w:val="00EB5909"/>
    <w:rsid w:val="00EB6103"/>
    <w:rsid w:val="00EB65B6"/>
    <w:rsid w:val="00EB6825"/>
    <w:rsid w:val="00EB7125"/>
    <w:rsid w:val="00EC0268"/>
    <w:rsid w:val="00EC0572"/>
    <w:rsid w:val="00EC067A"/>
    <w:rsid w:val="00EC07A2"/>
    <w:rsid w:val="00EC165A"/>
    <w:rsid w:val="00EC18C8"/>
    <w:rsid w:val="00EC2ED6"/>
    <w:rsid w:val="00EC3373"/>
    <w:rsid w:val="00EC5338"/>
    <w:rsid w:val="00EC55A5"/>
    <w:rsid w:val="00EC6154"/>
    <w:rsid w:val="00EC642C"/>
    <w:rsid w:val="00ED0597"/>
    <w:rsid w:val="00ED1575"/>
    <w:rsid w:val="00ED3B3E"/>
    <w:rsid w:val="00ED43F9"/>
    <w:rsid w:val="00ED499A"/>
    <w:rsid w:val="00ED5185"/>
    <w:rsid w:val="00ED7724"/>
    <w:rsid w:val="00ED79CE"/>
    <w:rsid w:val="00EE1A1C"/>
    <w:rsid w:val="00EE1A8F"/>
    <w:rsid w:val="00EE1B54"/>
    <w:rsid w:val="00EE4590"/>
    <w:rsid w:val="00EE5B2C"/>
    <w:rsid w:val="00EE6751"/>
    <w:rsid w:val="00EE6AD0"/>
    <w:rsid w:val="00EE7AD5"/>
    <w:rsid w:val="00EE7D65"/>
    <w:rsid w:val="00EE7FDF"/>
    <w:rsid w:val="00EF068B"/>
    <w:rsid w:val="00EF19AA"/>
    <w:rsid w:val="00EF34FC"/>
    <w:rsid w:val="00EF3BCC"/>
    <w:rsid w:val="00EF6473"/>
    <w:rsid w:val="00EF7A08"/>
    <w:rsid w:val="00F004E0"/>
    <w:rsid w:val="00F0077F"/>
    <w:rsid w:val="00F0098E"/>
    <w:rsid w:val="00F01054"/>
    <w:rsid w:val="00F013B1"/>
    <w:rsid w:val="00F02519"/>
    <w:rsid w:val="00F0340E"/>
    <w:rsid w:val="00F0355A"/>
    <w:rsid w:val="00F03589"/>
    <w:rsid w:val="00F036A2"/>
    <w:rsid w:val="00F05507"/>
    <w:rsid w:val="00F064F7"/>
    <w:rsid w:val="00F06525"/>
    <w:rsid w:val="00F0673C"/>
    <w:rsid w:val="00F06A70"/>
    <w:rsid w:val="00F0767B"/>
    <w:rsid w:val="00F07B05"/>
    <w:rsid w:val="00F107ED"/>
    <w:rsid w:val="00F109A5"/>
    <w:rsid w:val="00F10D71"/>
    <w:rsid w:val="00F11614"/>
    <w:rsid w:val="00F12E1A"/>
    <w:rsid w:val="00F132C6"/>
    <w:rsid w:val="00F133B4"/>
    <w:rsid w:val="00F135C9"/>
    <w:rsid w:val="00F13AE0"/>
    <w:rsid w:val="00F14832"/>
    <w:rsid w:val="00F15311"/>
    <w:rsid w:val="00F15977"/>
    <w:rsid w:val="00F15FF7"/>
    <w:rsid w:val="00F216AA"/>
    <w:rsid w:val="00F21E99"/>
    <w:rsid w:val="00F22706"/>
    <w:rsid w:val="00F22953"/>
    <w:rsid w:val="00F22EC9"/>
    <w:rsid w:val="00F22F86"/>
    <w:rsid w:val="00F23BC5"/>
    <w:rsid w:val="00F24650"/>
    <w:rsid w:val="00F25094"/>
    <w:rsid w:val="00F25BA0"/>
    <w:rsid w:val="00F25E49"/>
    <w:rsid w:val="00F265BB"/>
    <w:rsid w:val="00F26635"/>
    <w:rsid w:val="00F26817"/>
    <w:rsid w:val="00F26E93"/>
    <w:rsid w:val="00F30271"/>
    <w:rsid w:val="00F324BF"/>
    <w:rsid w:val="00F32606"/>
    <w:rsid w:val="00F328C4"/>
    <w:rsid w:val="00F32DBB"/>
    <w:rsid w:val="00F33A69"/>
    <w:rsid w:val="00F349BE"/>
    <w:rsid w:val="00F35905"/>
    <w:rsid w:val="00F36763"/>
    <w:rsid w:val="00F373CF"/>
    <w:rsid w:val="00F37696"/>
    <w:rsid w:val="00F40ADB"/>
    <w:rsid w:val="00F42C54"/>
    <w:rsid w:val="00F432C1"/>
    <w:rsid w:val="00F43C22"/>
    <w:rsid w:val="00F4401E"/>
    <w:rsid w:val="00F4419C"/>
    <w:rsid w:val="00F4477E"/>
    <w:rsid w:val="00F45286"/>
    <w:rsid w:val="00F4692C"/>
    <w:rsid w:val="00F47AFB"/>
    <w:rsid w:val="00F50021"/>
    <w:rsid w:val="00F50A86"/>
    <w:rsid w:val="00F52035"/>
    <w:rsid w:val="00F52A8F"/>
    <w:rsid w:val="00F53BC7"/>
    <w:rsid w:val="00F542BC"/>
    <w:rsid w:val="00F543D6"/>
    <w:rsid w:val="00F578C8"/>
    <w:rsid w:val="00F60C37"/>
    <w:rsid w:val="00F61014"/>
    <w:rsid w:val="00F61329"/>
    <w:rsid w:val="00F623A3"/>
    <w:rsid w:val="00F62FB8"/>
    <w:rsid w:val="00F640E2"/>
    <w:rsid w:val="00F652FF"/>
    <w:rsid w:val="00F658CA"/>
    <w:rsid w:val="00F66B0F"/>
    <w:rsid w:val="00F66D03"/>
    <w:rsid w:val="00F707A7"/>
    <w:rsid w:val="00F71236"/>
    <w:rsid w:val="00F7215B"/>
    <w:rsid w:val="00F7245B"/>
    <w:rsid w:val="00F726D1"/>
    <w:rsid w:val="00F734FA"/>
    <w:rsid w:val="00F736AB"/>
    <w:rsid w:val="00F74582"/>
    <w:rsid w:val="00F74A77"/>
    <w:rsid w:val="00F74C58"/>
    <w:rsid w:val="00F74FAD"/>
    <w:rsid w:val="00F75958"/>
    <w:rsid w:val="00F760B5"/>
    <w:rsid w:val="00F77B26"/>
    <w:rsid w:val="00F8013C"/>
    <w:rsid w:val="00F802E7"/>
    <w:rsid w:val="00F80311"/>
    <w:rsid w:val="00F80BE7"/>
    <w:rsid w:val="00F81463"/>
    <w:rsid w:val="00F814E7"/>
    <w:rsid w:val="00F82337"/>
    <w:rsid w:val="00F82F67"/>
    <w:rsid w:val="00F83D41"/>
    <w:rsid w:val="00F84D7D"/>
    <w:rsid w:val="00F850BE"/>
    <w:rsid w:val="00F85CB3"/>
    <w:rsid w:val="00F85E00"/>
    <w:rsid w:val="00F8696A"/>
    <w:rsid w:val="00F86BDA"/>
    <w:rsid w:val="00F871D2"/>
    <w:rsid w:val="00F87263"/>
    <w:rsid w:val="00F8753D"/>
    <w:rsid w:val="00F8780E"/>
    <w:rsid w:val="00F92794"/>
    <w:rsid w:val="00F92860"/>
    <w:rsid w:val="00F9301B"/>
    <w:rsid w:val="00F94B8B"/>
    <w:rsid w:val="00F95578"/>
    <w:rsid w:val="00F95F21"/>
    <w:rsid w:val="00F9703B"/>
    <w:rsid w:val="00F970A1"/>
    <w:rsid w:val="00F971FF"/>
    <w:rsid w:val="00F97C53"/>
    <w:rsid w:val="00FA0181"/>
    <w:rsid w:val="00FA1FD7"/>
    <w:rsid w:val="00FA2254"/>
    <w:rsid w:val="00FA25A2"/>
    <w:rsid w:val="00FA35C5"/>
    <w:rsid w:val="00FA3BD1"/>
    <w:rsid w:val="00FA4C69"/>
    <w:rsid w:val="00FA5DDF"/>
    <w:rsid w:val="00FA6A60"/>
    <w:rsid w:val="00FA6A7B"/>
    <w:rsid w:val="00FB0A64"/>
    <w:rsid w:val="00FB1788"/>
    <w:rsid w:val="00FB19E8"/>
    <w:rsid w:val="00FB1F22"/>
    <w:rsid w:val="00FB328E"/>
    <w:rsid w:val="00FB427B"/>
    <w:rsid w:val="00FB5217"/>
    <w:rsid w:val="00FB5432"/>
    <w:rsid w:val="00FB62B3"/>
    <w:rsid w:val="00FB77F5"/>
    <w:rsid w:val="00FB7E57"/>
    <w:rsid w:val="00FC0A2E"/>
    <w:rsid w:val="00FC0B79"/>
    <w:rsid w:val="00FC0C7D"/>
    <w:rsid w:val="00FC0D33"/>
    <w:rsid w:val="00FC234F"/>
    <w:rsid w:val="00FC2EA0"/>
    <w:rsid w:val="00FC373E"/>
    <w:rsid w:val="00FC3C3E"/>
    <w:rsid w:val="00FC3F47"/>
    <w:rsid w:val="00FC74A4"/>
    <w:rsid w:val="00FC76B1"/>
    <w:rsid w:val="00FD06B9"/>
    <w:rsid w:val="00FD0781"/>
    <w:rsid w:val="00FD14FA"/>
    <w:rsid w:val="00FD1613"/>
    <w:rsid w:val="00FD1F55"/>
    <w:rsid w:val="00FD2265"/>
    <w:rsid w:val="00FD2509"/>
    <w:rsid w:val="00FD279D"/>
    <w:rsid w:val="00FD32C5"/>
    <w:rsid w:val="00FD3637"/>
    <w:rsid w:val="00FD3FC9"/>
    <w:rsid w:val="00FD4A7D"/>
    <w:rsid w:val="00FD4BA4"/>
    <w:rsid w:val="00FD517D"/>
    <w:rsid w:val="00FD52B2"/>
    <w:rsid w:val="00FD7369"/>
    <w:rsid w:val="00FD7D58"/>
    <w:rsid w:val="00FE09EC"/>
    <w:rsid w:val="00FE12CF"/>
    <w:rsid w:val="00FE22D3"/>
    <w:rsid w:val="00FE2EF5"/>
    <w:rsid w:val="00FE4588"/>
    <w:rsid w:val="00FE5225"/>
    <w:rsid w:val="00FE691D"/>
    <w:rsid w:val="00FE75E9"/>
    <w:rsid w:val="00FE7F4C"/>
    <w:rsid w:val="00FE7FBF"/>
    <w:rsid w:val="00FF043C"/>
    <w:rsid w:val="00FF074E"/>
    <w:rsid w:val="00FF0A78"/>
    <w:rsid w:val="00FF0CC8"/>
    <w:rsid w:val="00FF0F0F"/>
    <w:rsid w:val="00FF1FBA"/>
    <w:rsid w:val="00FF2BA7"/>
    <w:rsid w:val="00FF2CFC"/>
    <w:rsid w:val="00FF2E97"/>
    <w:rsid w:val="00FF3703"/>
    <w:rsid w:val="00FF3FFC"/>
    <w:rsid w:val="00FF4366"/>
    <w:rsid w:val="00FF4D30"/>
    <w:rsid w:val="00FF522F"/>
    <w:rsid w:val="00FF5ACD"/>
    <w:rsid w:val="00FF6B97"/>
    <w:rsid w:val="00FF6FF2"/>
    <w:rsid w:val="00FF7A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b49e1,#2199eb"/>
    </o:shapedefaults>
    <o:shapelayout v:ext="edit">
      <o:idmap v:ext="edit" data="1"/>
    </o:shapelayout>
  </w:shapeDefaults>
  <w:decimalSymbol w:val="."/>
  <w:listSeparator w:val=","/>
  <w14:docId w14:val="56CEB7AA"/>
  <w15:docId w15:val="{BE79AE5A-3368-4B98-B752-E9231B3F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633"/>
    <w:pPr>
      <w:widowControl w:val="0"/>
      <w:spacing w:line="360" w:lineRule="auto"/>
      <w:ind w:firstLineChars="200" w:firstLine="200"/>
      <w:jc w:val="both"/>
    </w:pPr>
    <w:rPr>
      <w:kern w:val="2"/>
      <w:sz w:val="24"/>
      <w:szCs w:val="18"/>
    </w:rPr>
  </w:style>
  <w:style w:type="paragraph" w:styleId="1">
    <w:name w:val="heading 1"/>
    <w:basedOn w:val="a"/>
    <w:next w:val="a"/>
    <w:link w:val="1Char"/>
    <w:autoRedefine/>
    <w:qFormat/>
    <w:rsid w:val="00984DD5"/>
    <w:pPr>
      <w:keepNext/>
      <w:keepLines/>
      <w:widowControl/>
      <w:numPr>
        <w:numId w:val="1"/>
      </w:numPr>
      <w:spacing w:beforeLines="50" w:afterLines="50" w:line="480" w:lineRule="auto"/>
      <w:ind w:left="0" w:firstLineChars="0" w:firstLine="0"/>
      <w:jc w:val="center"/>
      <w:outlineLvl w:val="0"/>
    </w:pPr>
    <w:rPr>
      <w:rFonts w:eastAsia="黑体"/>
      <w:kern w:val="44"/>
      <w:sz w:val="32"/>
    </w:rPr>
  </w:style>
  <w:style w:type="paragraph" w:styleId="2">
    <w:name w:val="heading 2"/>
    <w:basedOn w:val="a"/>
    <w:next w:val="a0"/>
    <w:autoRedefine/>
    <w:qFormat/>
    <w:rsid w:val="00C777CB"/>
    <w:pPr>
      <w:keepNext/>
      <w:keepLines/>
      <w:numPr>
        <w:ilvl w:val="1"/>
        <w:numId w:val="1"/>
      </w:numPr>
      <w:spacing w:beforeLines="50" w:afterLines="50"/>
      <w:ind w:firstLineChars="0" w:firstLine="0"/>
      <w:jc w:val="left"/>
      <w:outlineLvl w:val="1"/>
    </w:pPr>
    <w:rPr>
      <w:rFonts w:eastAsia="黑体"/>
    </w:rPr>
  </w:style>
  <w:style w:type="paragraph" w:styleId="3">
    <w:name w:val="heading 3"/>
    <w:basedOn w:val="a"/>
    <w:next w:val="a0"/>
    <w:qFormat/>
    <w:rsid w:val="004B12C4"/>
    <w:pPr>
      <w:keepNext/>
      <w:keepLines/>
      <w:numPr>
        <w:ilvl w:val="2"/>
        <w:numId w:val="1"/>
      </w:numPr>
      <w:spacing w:beforeLines="50" w:afterLines="50"/>
      <w:ind w:firstLineChars="0" w:firstLine="0"/>
      <w:jc w:val="left"/>
      <w:outlineLvl w:val="2"/>
    </w:pPr>
    <w:rPr>
      <w:rFonts w:eastAsia="黑体"/>
    </w:rPr>
  </w:style>
  <w:style w:type="paragraph" w:styleId="4">
    <w:name w:val="heading 4"/>
    <w:basedOn w:val="a"/>
    <w:next w:val="a"/>
    <w:link w:val="4Char"/>
    <w:uiPriority w:val="9"/>
    <w:unhideWhenUsed/>
    <w:qFormat/>
    <w:rsid w:val="00F064F7"/>
    <w:pPr>
      <w:keepNext/>
      <w:keepLines/>
      <w:numPr>
        <w:ilvl w:val="3"/>
        <w:numId w:val="1"/>
      </w:numPr>
      <w:adjustRightInd w:val="0"/>
      <w:snapToGrid w:val="0"/>
      <w:spacing w:before="160" w:after="160"/>
      <w:ind w:firstLineChars="0" w:firstLine="0"/>
      <w:outlineLvl w:val="3"/>
    </w:pPr>
    <w:rPr>
      <w:rFonts w:eastAsia="黑体" w:cstheme="majorBidi"/>
      <w:bCs/>
      <w:szCs w:val="28"/>
    </w:rPr>
  </w:style>
  <w:style w:type="paragraph" w:styleId="5">
    <w:name w:val="heading 5"/>
    <w:basedOn w:val="a"/>
    <w:next w:val="a"/>
    <w:link w:val="5Char"/>
    <w:uiPriority w:val="9"/>
    <w:semiHidden/>
    <w:unhideWhenUsed/>
    <w:qFormat/>
    <w:rsid w:val="00DA798E"/>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DA798E"/>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DA798E"/>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DA798E"/>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DA798E"/>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正文缩进 Char"/>
    <w:basedOn w:val="a"/>
    <w:link w:val="Char1"/>
    <w:rsid w:val="00FB0A64"/>
    <w:pPr>
      <w:ind w:firstLine="420"/>
    </w:pPr>
  </w:style>
  <w:style w:type="paragraph" w:styleId="a4">
    <w:name w:val="Balloon Text"/>
    <w:basedOn w:val="a"/>
    <w:link w:val="Char"/>
    <w:uiPriority w:val="99"/>
    <w:semiHidden/>
    <w:unhideWhenUsed/>
    <w:rsid w:val="001065AB"/>
    <w:pPr>
      <w:spacing w:line="240" w:lineRule="auto"/>
    </w:pPr>
    <w:rPr>
      <w:sz w:val="18"/>
    </w:rPr>
  </w:style>
  <w:style w:type="paragraph" w:customStyle="1" w:styleId="a5">
    <w:name w:val="正文无缩进"/>
    <w:basedOn w:val="a"/>
    <w:qFormat/>
    <w:rsid w:val="00A72275"/>
    <w:pPr>
      <w:ind w:firstLineChars="0" w:firstLine="0"/>
    </w:pPr>
  </w:style>
  <w:style w:type="paragraph" w:customStyle="1" w:styleId="a6">
    <w:name w:val="表格"/>
    <w:basedOn w:val="a"/>
    <w:rsid w:val="00907D87"/>
    <w:pPr>
      <w:spacing w:before="80" w:after="80"/>
      <w:ind w:firstLineChars="0" w:firstLine="0"/>
      <w:jc w:val="left"/>
    </w:pPr>
    <w:rPr>
      <w:sz w:val="21"/>
    </w:rPr>
  </w:style>
  <w:style w:type="paragraph" w:styleId="a7">
    <w:name w:val="caption"/>
    <w:basedOn w:val="a"/>
    <w:next w:val="a"/>
    <w:autoRedefine/>
    <w:qFormat/>
    <w:rsid w:val="00FE09EC"/>
    <w:pPr>
      <w:keepNext/>
      <w:ind w:firstLineChars="0" w:firstLine="0"/>
      <w:jc w:val="center"/>
    </w:pPr>
    <w:rPr>
      <w:rFonts w:asciiTheme="majorEastAsia" w:eastAsiaTheme="majorEastAsia" w:hAnsiTheme="majorEastAsia"/>
      <w:sz w:val="21"/>
    </w:rPr>
  </w:style>
  <w:style w:type="paragraph" w:customStyle="1" w:styleId="a8">
    <w:name w:val="表头"/>
    <w:basedOn w:val="a7"/>
    <w:rsid w:val="00FB0A64"/>
    <w:pPr>
      <w:spacing w:before="120"/>
      <w:outlineLvl w:val="3"/>
    </w:pPr>
  </w:style>
  <w:style w:type="paragraph" w:customStyle="1" w:styleId="a9">
    <w:name w:val="表注"/>
    <w:basedOn w:val="a7"/>
    <w:autoRedefine/>
    <w:rsid w:val="00FB0A64"/>
  </w:style>
  <w:style w:type="character" w:styleId="aa">
    <w:name w:val="Hyperlink"/>
    <w:basedOn w:val="a1"/>
    <w:uiPriority w:val="99"/>
    <w:rsid w:val="00FB0A64"/>
    <w:rPr>
      <w:color w:val="0000FF"/>
      <w:u w:val="single"/>
    </w:rPr>
  </w:style>
  <w:style w:type="paragraph" w:customStyle="1" w:styleId="ab">
    <w:name w:val="单命令行"/>
    <w:basedOn w:val="a"/>
    <w:next w:val="a"/>
    <w:autoRedefine/>
    <w:rsid w:val="00FB0A64"/>
    <w:pPr>
      <w:ind w:left="425"/>
      <w:jc w:val="left"/>
    </w:pPr>
    <w:rPr>
      <w:rFonts w:ascii="Courier New" w:hAnsi="Courier New"/>
    </w:rPr>
  </w:style>
  <w:style w:type="paragraph" w:styleId="ac">
    <w:name w:val="footnote text"/>
    <w:basedOn w:val="a"/>
    <w:semiHidden/>
    <w:rsid w:val="00FB0A64"/>
    <w:pPr>
      <w:snapToGrid w:val="0"/>
      <w:jc w:val="left"/>
    </w:pPr>
    <w:rPr>
      <w:sz w:val="18"/>
    </w:rPr>
  </w:style>
  <w:style w:type="character" w:styleId="ad">
    <w:name w:val="footnote reference"/>
    <w:basedOn w:val="a1"/>
    <w:semiHidden/>
    <w:rsid w:val="00FB0A64"/>
    <w:rPr>
      <w:vertAlign w:val="superscript"/>
    </w:rPr>
  </w:style>
  <w:style w:type="paragraph" w:customStyle="1" w:styleId="ae">
    <w:name w:val="节"/>
    <w:basedOn w:val="a"/>
    <w:next w:val="a"/>
    <w:rsid w:val="00FB0A64"/>
    <w:pPr>
      <w:spacing w:before="120"/>
    </w:pPr>
    <w:rPr>
      <w:rFonts w:eastAsia="黑体"/>
    </w:rPr>
  </w:style>
  <w:style w:type="paragraph" w:customStyle="1" w:styleId="af">
    <w:name w:val="命令行"/>
    <w:basedOn w:val="a"/>
    <w:rsid w:val="00FB0A64"/>
    <w:pPr>
      <w:shd w:val="pct10" w:color="auto" w:fill="FFFFFF"/>
      <w:jc w:val="center"/>
    </w:pPr>
    <w:rPr>
      <w:rFonts w:ascii="Lucida Console" w:hAnsi="Lucida Console"/>
    </w:rPr>
  </w:style>
  <w:style w:type="paragraph" w:styleId="30">
    <w:name w:val="toc 3"/>
    <w:basedOn w:val="a"/>
    <w:next w:val="a"/>
    <w:autoRedefine/>
    <w:uiPriority w:val="39"/>
    <w:unhideWhenUsed/>
    <w:rsid w:val="002A5773"/>
    <w:pPr>
      <w:tabs>
        <w:tab w:val="right" w:leader="dot" w:pos="9061"/>
      </w:tabs>
      <w:ind w:leftChars="355" w:left="960" w:hangingChars="45" w:hanging="108"/>
    </w:pPr>
  </w:style>
  <w:style w:type="paragraph" w:styleId="10">
    <w:name w:val="toc 1"/>
    <w:basedOn w:val="a"/>
    <w:next w:val="a"/>
    <w:autoRedefine/>
    <w:uiPriority w:val="39"/>
    <w:unhideWhenUsed/>
    <w:rsid w:val="001815F1"/>
    <w:pPr>
      <w:tabs>
        <w:tab w:val="left" w:pos="284"/>
        <w:tab w:val="right" w:leader="dot" w:pos="9061"/>
      </w:tabs>
      <w:ind w:firstLineChars="0" w:firstLine="0"/>
      <w:jc w:val="center"/>
    </w:pPr>
    <w:rPr>
      <w:rFonts w:eastAsia="黑体"/>
      <w:noProof/>
    </w:rPr>
  </w:style>
  <w:style w:type="paragraph" w:styleId="20">
    <w:name w:val="toc 2"/>
    <w:basedOn w:val="a"/>
    <w:next w:val="a"/>
    <w:autoRedefine/>
    <w:uiPriority w:val="39"/>
    <w:unhideWhenUsed/>
    <w:rsid w:val="002A5773"/>
    <w:pPr>
      <w:tabs>
        <w:tab w:val="right" w:leader="dot" w:pos="9061"/>
      </w:tabs>
      <w:ind w:leftChars="178" w:left="480" w:hangingChars="22" w:hanging="53"/>
    </w:pPr>
  </w:style>
  <w:style w:type="paragraph" w:styleId="40">
    <w:name w:val="toc 4"/>
    <w:basedOn w:val="a"/>
    <w:next w:val="a"/>
    <w:autoRedefine/>
    <w:uiPriority w:val="39"/>
    <w:unhideWhenUsed/>
    <w:rsid w:val="008503B0"/>
    <w:pPr>
      <w:ind w:leftChars="600" w:left="1260"/>
    </w:pPr>
  </w:style>
  <w:style w:type="paragraph" w:styleId="50">
    <w:name w:val="toc 5"/>
    <w:basedOn w:val="a"/>
    <w:next w:val="a"/>
    <w:autoRedefine/>
    <w:uiPriority w:val="39"/>
    <w:rsid w:val="00FB0A64"/>
    <w:pPr>
      <w:ind w:left="1680"/>
    </w:pPr>
  </w:style>
  <w:style w:type="paragraph" w:styleId="60">
    <w:name w:val="toc 6"/>
    <w:basedOn w:val="a"/>
    <w:next w:val="a"/>
    <w:autoRedefine/>
    <w:uiPriority w:val="39"/>
    <w:rsid w:val="00FB0A64"/>
    <w:pPr>
      <w:ind w:left="2100"/>
    </w:pPr>
  </w:style>
  <w:style w:type="paragraph" w:styleId="70">
    <w:name w:val="toc 7"/>
    <w:basedOn w:val="a"/>
    <w:next w:val="a"/>
    <w:autoRedefine/>
    <w:uiPriority w:val="39"/>
    <w:rsid w:val="00FB0A64"/>
    <w:pPr>
      <w:ind w:left="2520"/>
    </w:pPr>
  </w:style>
  <w:style w:type="paragraph" w:styleId="80">
    <w:name w:val="toc 8"/>
    <w:basedOn w:val="a"/>
    <w:next w:val="a"/>
    <w:autoRedefine/>
    <w:uiPriority w:val="39"/>
    <w:rsid w:val="00FB0A64"/>
    <w:pPr>
      <w:ind w:left="2940"/>
    </w:pPr>
  </w:style>
  <w:style w:type="paragraph" w:styleId="90">
    <w:name w:val="toc 9"/>
    <w:basedOn w:val="a"/>
    <w:next w:val="a"/>
    <w:autoRedefine/>
    <w:uiPriority w:val="39"/>
    <w:rsid w:val="00FB0A64"/>
    <w:pPr>
      <w:ind w:left="3360"/>
    </w:pPr>
  </w:style>
  <w:style w:type="paragraph" w:customStyle="1" w:styleId="af0">
    <w:name w:val="图题"/>
    <w:basedOn w:val="a7"/>
    <w:qFormat/>
    <w:rsid w:val="00E0397D"/>
    <w:pPr>
      <w:spacing w:beforeLines="50" w:afterLines="50"/>
    </w:pPr>
  </w:style>
  <w:style w:type="table" w:styleId="af1">
    <w:name w:val="Table Grid"/>
    <w:basedOn w:val="a2"/>
    <w:uiPriority w:val="59"/>
    <w:rsid w:val="00497C5E"/>
    <w:rPr>
      <w:rFonts w:asciiTheme="minorHAnsi" w:eastAsiaTheme="minorEastAsia" w:hAnsiTheme="minorHAnsi" w:cstheme="minorBidi"/>
      <w:kern w:val="2"/>
      <w:sz w:val="21"/>
      <w:szCs w:val="22"/>
    </w:rPr>
    <w:tblPr>
      <w:tblBorders>
        <w:top w:val="single" w:sz="4" w:space="0" w:color="000000" w:themeColor="text1"/>
        <w:bottom w:val="single" w:sz="4" w:space="0" w:color="000000" w:themeColor="text1"/>
        <w:insideH w:val="single" w:sz="4" w:space="0" w:color="000000" w:themeColor="text1"/>
        <w:insideV w:val="single" w:sz="4" w:space="0" w:color="000000" w:themeColor="text1"/>
      </w:tblBorders>
    </w:tblPr>
  </w:style>
  <w:style w:type="paragraph" w:styleId="af2">
    <w:name w:val="endnote text"/>
    <w:basedOn w:val="a"/>
    <w:semiHidden/>
    <w:rsid w:val="00FB0A64"/>
    <w:pPr>
      <w:snapToGrid w:val="0"/>
      <w:jc w:val="left"/>
    </w:pPr>
  </w:style>
  <w:style w:type="paragraph" w:styleId="af3">
    <w:name w:val="Document Map"/>
    <w:basedOn w:val="a"/>
    <w:semiHidden/>
    <w:rsid w:val="00FB0A64"/>
    <w:pPr>
      <w:shd w:val="clear" w:color="auto" w:fill="000080"/>
    </w:pPr>
  </w:style>
  <w:style w:type="paragraph" w:styleId="af4">
    <w:name w:val="footer"/>
    <w:basedOn w:val="a"/>
    <w:rsid w:val="00FB0A64"/>
    <w:pPr>
      <w:tabs>
        <w:tab w:val="center" w:pos="4153"/>
        <w:tab w:val="right" w:pos="8306"/>
      </w:tabs>
      <w:snapToGrid w:val="0"/>
      <w:jc w:val="left"/>
    </w:pPr>
    <w:rPr>
      <w:sz w:val="18"/>
    </w:rPr>
  </w:style>
  <w:style w:type="character" w:styleId="af5">
    <w:name w:val="page number"/>
    <w:basedOn w:val="a1"/>
    <w:rsid w:val="00FB0A64"/>
  </w:style>
  <w:style w:type="paragraph" w:styleId="af6">
    <w:name w:val="header"/>
    <w:basedOn w:val="a"/>
    <w:link w:val="Char0"/>
    <w:uiPriority w:val="99"/>
    <w:rsid w:val="00FB0A64"/>
    <w:pPr>
      <w:pBdr>
        <w:bottom w:val="single" w:sz="6" w:space="1" w:color="auto"/>
      </w:pBdr>
      <w:tabs>
        <w:tab w:val="center" w:pos="4153"/>
        <w:tab w:val="right" w:pos="8306"/>
      </w:tabs>
      <w:snapToGrid w:val="0"/>
      <w:jc w:val="center"/>
    </w:pPr>
    <w:rPr>
      <w:rFonts w:eastAsia="楷体_GB2312"/>
      <w:sz w:val="18"/>
    </w:rPr>
  </w:style>
  <w:style w:type="character" w:styleId="af7">
    <w:name w:val="FollowedHyperlink"/>
    <w:basedOn w:val="a1"/>
    <w:semiHidden/>
    <w:rsid w:val="00FB0A64"/>
    <w:rPr>
      <w:color w:val="800080"/>
      <w:u w:val="single"/>
    </w:rPr>
  </w:style>
  <w:style w:type="paragraph" w:customStyle="1" w:styleId="af8">
    <w:name w:val="表题"/>
    <w:basedOn w:val="a7"/>
    <w:autoRedefine/>
    <w:qFormat/>
    <w:rsid w:val="009B2BCE"/>
    <w:rPr>
      <w:rFonts w:ascii="Times New Roman" w:eastAsia="黑体" w:hAnsi="Times New Roman"/>
      <w:b/>
    </w:rPr>
  </w:style>
  <w:style w:type="character" w:customStyle="1" w:styleId="4Char">
    <w:name w:val="标题 4 Char"/>
    <w:basedOn w:val="a1"/>
    <w:link w:val="4"/>
    <w:uiPriority w:val="9"/>
    <w:rsid w:val="00F064F7"/>
    <w:rPr>
      <w:rFonts w:eastAsia="黑体" w:cstheme="majorBidi"/>
      <w:bCs/>
      <w:kern w:val="2"/>
      <w:sz w:val="24"/>
      <w:szCs w:val="28"/>
    </w:rPr>
  </w:style>
  <w:style w:type="paragraph" w:styleId="af9">
    <w:name w:val="Body Text"/>
    <w:basedOn w:val="a"/>
    <w:semiHidden/>
    <w:rsid w:val="00FB0A64"/>
    <w:pPr>
      <w:widowControl/>
      <w:ind w:right="35"/>
      <w:jc w:val="left"/>
    </w:pPr>
  </w:style>
  <w:style w:type="paragraph" w:styleId="afa">
    <w:name w:val="Body Text Indent"/>
    <w:basedOn w:val="a"/>
    <w:semiHidden/>
    <w:rsid w:val="00FB0A64"/>
    <w:pPr>
      <w:ind w:firstLine="482"/>
    </w:pPr>
  </w:style>
  <w:style w:type="paragraph" w:styleId="21">
    <w:name w:val="Body Text Indent 2"/>
    <w:basedOn w:val="a"/>
    <w:semiHidden/>
    <w:rsid w:val="00FB0A64"/>
    <w:pPr>
      <w:ind w:left="-141" w:firstLine="213"/>
    </w:pPr>
  </w:style>
  <w:style w:type="paragraph" w:styleId="31">
    <w:name w:val="Body Text Indent 3"/>
    <w:basedOn w:val="a"/>
    <w:semiHidden/>
    <w:rsid w:val="00FB0A64"/>
    <w:pPr>
      <w:ind w:firstLine="482"/>
      <w:jc w:val="left"/>
    </w:pPr>
  </w:style>
  <w:style w:type="paragraph" w:customStyle="1" w:styleId="afb">
    <w:name w:val="注释"/>
    <w:basedOn w:val="a"/>
    <w:next w:val="a"/>
    <w:rsid w:val="00FB0A64"/>
    <w:pPr>
      <w:spacing w:before="120" w:after="120"/>
    </w:pPr>
    <w:rPr>
      <w:rFonts w:eastAsia="楷体_GB2312"/>
      <w:sz w:val="18"/>
    </w:rPr>
  </w:style>
  <w:style w:type="paragraph" w:customStyle="1" w:styleId="afc">
    <w:name w:val="注意内容"/>
    <w:basedOn w:val="a"/>
    <w:next w:val="a0"/>
    <w:autoRedefine/>
    <w:rsid w:val="00FB0A64"/>
    <w:pPr>
      <w:shd w:val="pct20" w:color="auto" w:fill="auto"/>
      <w:adjustRightInd w:val="0"/>
      <w:spacing w:line="310" w:lineRule="atLeast"/>
      <w:ind w:firstLine="420"/>
      <w:textAlignment w:val="baseline"/>
    </w:pPr>
    <w:rPr>
      <w:rFonts w:eastAsia="楷体_GB2312"/>
      <w:kern w:val="0"/>
    </w:rPr>
  </w:style>
  <w:style w:type="paragraph" w:styleId="afd">
    <w:name w:val="Plain Text"/>
    <w:basedOn w:val="a"/>
    <w:semiHidden/>
    <w:rsid w:val="00FB0A64"/>
    <w:rPr>
      <w:rFonts w:ascii="宋体" w:hAnsi="Courier New" w:cs="Courier New"/>
      <w:szCs w:val="21"/>
    </w:rPr>
  </w:style>
  <w:style w:type="paragraph" w:customStyle="1" w:styleId="afe">
    <w:name w:val="程序"/>
    <w:basedOn w:val="afd"/>
    <w:rsid w:val="00FB0A64"/>
    <w:pPr>
      <w:spacing w:line="300" w:lineRule="auto"/>
    </w:pPr>
    <w:rPr>
      <w:rFonts w:ascii="Times New Roman" w:hAnsi="Times New Roman"/>
    </w:rPr>
  </w:style>
  <w:style w:type="character" w:customStyle="1" w:styleId="Char">
    <w:name w:val="批注框文本 Char"/>
    <w:basedOn w:val="a1"/>
    <w:link w:val="a4"/>
    <w:uiPriority w:val="99"/>
    <w:semiHidden/>
    <w:rsid w:val="001065AB"/>
    <w:rPr>
      <w:kern w:val="2"/>
      <w:sz w:val="18"/>
      <w:szCs w:val="18"/>
    </w:rPr>
  </w:style>
  <w:style w:type="paragraph" w:styleId="aff">
    <w:name w:val="List Paragraph"/>
    <w:basedOn w:val="a"/>
    <w:uiPriority w:val="34"/>
    <w:qFormat/>
    <w:rsid w:val="005E6002"/>
    <w:pPr>
      <w:ind w:firstLine="420"/>
    </w:pPr>
  </w:style>
  <w:style w:type="character" w:customStyle="1" w:styleId="aff0">
    <w:name w:val="摘要"/>
    <w:basedOn w:val="a1"/>
    <w:rsid w:val="00830606"/>
    <w:rPr>
      <w:rFonts w:eastAsia="黑体"/>
      <w:sz w:val="32"/>
    </w:rPr>
  </w:style>
  <w:style w:type="paragraph" w:styleId="aff1">
    <w:name w:val="Title"/>
    <w:basedOn w:val="a"/>
    <w:link w:val="Char2"/>
    <w:qFormat/>
    <w:rsid w:val="00830606"/>
    <w:pPr>
      <w:spacing w:line="240" w:lineRule="auto"/>
      <w:ind w:firstLineChars="0" w:firstLine="0"/>
      <w:jc w:val="center"/>
    </w:pPr>
    <w:rPr>
      <w:b/>
      <w:bCs/>
      <w:sz w:val="44"/>
      <w:szCs w:val="24"/>
    </w:rPr>
  </w:style>
  <w:style w:type="character" w:customStyle="1" w:styleId="Char2">
    <w:name w:val="标题 Char"/>
    <w:basedOn w:val="a1"/>
    <w:link w:val="aff1"/>
    <w:rsid w:val="00830606"/>
    <w:rPr>
      <w:b/>
      <w:bCs/>
      <w:kern w:val="2"/>
      <w:sz w:val="44"/>
      <w:szCs w:val="24"/>
    </w:rPr>
  </w:style>
  <w:style w:type="character" w:customStyle="1" w:styleId="aff2">
    <w:name w:val="正文样式"/>
    <w:basedOn w:val="a1"/>
    <w:rsid w:val="00830606"/>
    <w:rPr>
      <w:sz w:val="24"/>
    </w:rPr>
  </w:style>
  <w:style w:type="paragraph" w:styleId="22">
    <w:name w:val="Body Text 2"/>
    <w:basedOn w:val="a"/>
    <w:link w:val="2Char"/>
    <w:uiPriority w:val="99"/>
    <w:semiHidden/>
    <w:unhideWhenUsed/>
    <w:rsid w:val="00830606"/>
    <w:pPr>
      <w:spacing w:after="120" w:line="480" w:lineRule="auto"/>
    </w:pPr>
  </w:style>
  <w:style w:type="character" w:customStyle="1" w:styleId="2Char">
    <w:name w:val="正文文本 2 Char"/>
    <w:basedOn w:val="a1"/>
    <w:link w:val="22"/>
    <w:uiPriority w:val="99"/>
    <w:semiHidden/>
    <w:rsid w:val="00830606"/>
    <w:rPr>
      <w:kern w:val="2"/>
      <w:sz w:val="24"/>
      <w:szCs w:val="18"/>
    </w:rPr>
  </w:style>
  <w:style w:type="paragraph" w:customStyle="1" w:styleId="0850">
    <w:name w:val="样式 左侧:  0.85 厘米 首行缩进:  0 字符"/>
    <w:basedOn w:val="a"/>
    <w:rsid w:val="00994FCE"/>
    <w:pPr>
      <w:ind w:left="480" w:firstLineChars="0" w:firstLine="0"/>
    </w:pPr>
    <w:rPr>
      <w:rFonts w:cs="宋体"/>
      <w:szCs w:val="20"/>
    </w:rPr>
  </w:style>
  <w:style w:type="paragraph" w:customStyle="1" w:styleId="aff3">
    <w:name w:val="摘要标题"/>
    <w:basedOn w:val="a"/>
    <w:link w:val="Char3"/>
    <w:qFormat/>
    <w:rsid w:val="00543A3A"/>
    <w:pPr>
      <w:spacing w:beforeLines="100" w:afterLines="100"/>
      <w:ind w:firstLineChars="0" w:firstLine="0"/>
      <w:jc w:val="center"/>
    </w:pPr>
    <w:rPr>
      <w:rFonts w:eastAsia="黑体"/>
      <w:sz w:val="30"/>
      <w:szCs w:val="30"/>
    </w:rPr>
  </w:style>
  <w:style w:type="paragraph" w:styleId="TOC">
    <w:name w:val="TOC Heading"/>
    <w:basedOn w:val="1"/>
    <w:next w:val="a"/>
    <w:uiPriority w:val="39"/>
    <w:unhideWhenUsed/>
    <w:qFormat/>
    <w:rsid w:val="008503B0"/>
    <w:pPr>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character" w:customStyle="1" w:styleId="apple-style-span">
    <w:name w:val="apple-style-span"/>
    <w:basedOn w:val="a1"/>
    <w:rsid w:val="00024F9D"/>
  </w:style>
  <w:style w:type="character" w:customStyle="1" w:styleId="Char1">
    <w:name w:val="正文缩进 Char1"/>
    <w:aliases w:val="正文（首行缩进两字） Char,正文缩进 Char Char"/>
    <w:basedOn w:val="a1"/>
    <w:link w:val="a0"/>
    <w:rsid w:val="00543A3A"/>
    <w:rPr>
      <w:kern w:val="2"/>
      <w:sz w:val="24"/>
      <w:szCs w:val="18"/>
    </w:rPr>
  </w:style>
  <w:style w:type="character" w:customStyle="1" w:styleId="Char3">
    <w:name w:val="摘要标题 Char"/>
    <w:basedOn w:val="Char1"/>
    <w:link w:val="aff3"/>
    <w:rsid w:val="00543A3A"/>
    <w:rPr>
      <w:kern w:val="2"/>
      <w:sz w:val="24"/>
      <w:szCs w:val="18"/>
    </w:rPr>
  </w:style>
  <w:style w:type="paragraph" w:customStyle="1" w:styleId="0505">
    <w:name w:val="样式 图题 + 段前: 0.5 行 段后: 0.5 行"/>
    <w:basedOn w:val="af0"/>
    <w:autoRedefine/>
    <w:rsid w:val="00924423"/>
    <w:pPr>
      <w:spacing w:before="156" w:after="156"/>
    </w:pPr>
    <w:rPr>
      <w:rFonts w:cs="宋体"/>
      <w:b/>
      <w:bCs/>
      <w:szCs w:val="20"/>
    </w:rPr>
  </w:style>
  <w:style w:type="paragraph" w:customStyle="1" w:styleId="12">
    <w:name w:val="样式 目录 1 + 首行缩进:  2 字符"/>
    <w:basedOn w:val="10"/>
    <w:rsid w:val="00132091"/>
    <w:rPr>
      <w:rFonts w:cs="宋体"/>
      <w:szCs w:val="20"/>
    </w:rPr>
  </w:style>
  <w:style w:type="paragraph" w:customStyle="1" w:styleId="TextofReference">
    <w:name w:val="Text of Reference"/>
    <w:autoRedefine/>
    <w:rsid w:val="001A2BD9"/>
    <w:pPr>
      <w:numPr>
        <w:numId w:val="3"/>
      </w:numPr>
      <w:spacing w:line="360" w:lineRule="auto"/>
      <w:jc w:val="both"/>
    </w:pPr>
    <w:rPr>
      <w:sz w:val="24"/>
    </w:rPr>
  </w:style>
  <w:style w:type="paragraph" w:styleId="aff4">
    <w:name w:val="Quote"/>
    <w:basedOn w:val="a"/>
    <w:next w:val="a"/>
    <w:link w:val="Char4"/>
    <w:uiPriority w:val="29"/>
    <w:qFormat/>
    <w:rsid w:val="008054D0"/>
    <w:rPr>
      <w:i/>
      <w:iCs/>
      <w:color w:val="000000" w:themeColor="text1"/>
    </w:rPr>
  </w:style>
  <w:style w:type="character" w:customStyle="1" w:styleId="Char4">
    <w:name w:val="引用 Char"/>
    <w:basedOn w:val="a1"/>
    <w:link w:val="aff4"/>
    <w:uiPriority w:val="29"/>
    <w:rsid w:val="008054D0"/>
    <w:rPr>
      <w:i/>
      <w:iCs/>
      <w:color w:val="000000" w:themeColor="text1"/>
      <w:kern w:val="2"/>
      <w:sz w:val="24"/>
      <w:szCs w:val="18"/>
    </w:rPr>
  </w:style>
  <w:style w:type="paragraph" w:customStyle="1" w:styleId="Char5">
    <w:name w:val="Char"/>
    <w:basedOn w:val="a"/>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1">
    <w:name w:val="标题4"/>
    <w:basedOn w:val="a"/>
    <w:next w:val="a0"/>
    <w:autoRedefine/>
    <w:rsid w:val="002A5773"/>
    <w:pPr>
      <w:spacing w:line="240" w:lineRule="auto"/>
      <w:ind w:firstLineChars="0" w:firstLine="0"/>
      <w:outlineLvl w:val="3"/>
    </w:pPr>
    <w:rPr>
      <w:rFonts w:ascii="宋体" w:hAnsi="宋体"/>
      <w:sz w:val="18"/>
    </w:rPr>
  </w:style>
  <w:style w:type="paragraph" w:customStyle="1" w:styleId="aff5">
    <w:name w:val="标题没标号"/>
    <w:basedOn w:val="1"/>
    <w:link w:val="Char6"/>
    <w:qFormat/>
    <w:rsid w:val="005478C6"/>
    <w:pPr>
      <w:numPr>
        <w:numId w:val="0"/>
      </w:numPr>
      <w:spacing w:line="360" w:lineRule="auto"/>
    </w:pPr>
  </w:style>
  <w:style w:type="character" w:customStyle="1" w:styleId="1Char">
    <w:name w:val="标题 1 Char"/>
    <w:basedOn w:val="a1"/>
    <w:link w:val="1"/>
    <w:rsid w:val="00984DD5"/>
    <w:rPr>
      <w:rFonts w:eastAsia="黑体"/>
      <w:kern w:val="44"/>
      <w:sz w:val="32"/>
      <w:szCs w:val="18"/>
    </w:rPr>
  </w:style>
  <w:style w:type="character" w:customStyle="1" w:styleId="Char6">
    <w:name w:val="标题没标号 Char"/>
    <w:basedOn w:val="1Char"/>
    <w:link w:val="aff5"/>
    <w:rsid w:val="005478C6"/>
    <w:rPr>
      <w:rFonts w:eastAsia="黑体"/>
      <w:kern w:val="44"/>
      <w:sz w:val="32"/>
      <w:szCs w:val="18"/>
    </w:rPr>
  </w:style>
  <w:style w:type="character" w:customStyle="1" w:styleId="5Char">
    <w:name w:val="标题 5 Char"/>
    <w:basedOn w:val="a1"/>
    <w:link w:val="5"/>
    <w:uiPriority w:val="9"/>
    <w:semiHidden/>
    <w:rsid w:val="00DA798E"/>
    <w:rPr>
      <w:b/>
      <w:bCs/>
      <w:kern w:val="2"/>
      <w:sz w:val="28"/>
      <w:szCs w:val="28"/>
    </w:rPr>
  </w:style>
  <w:style w:type="character" w:customStyle="1" w:styleId="6Char">
    <w:name w:val="标题 6 Char"/>
    <w:basedOn w:val="a1"/>
    <w:link w:val="6"/>
    <w:uiPriority w:val="9"/>
    <w:semiHidden/>
    <w:rsid w:val="00DA798E"/>
    <w:rPr>
      <w:rFonts w:asciiTheme="majorHAnsi" w:eastAsiaTheme="majorEastAsia" w:hAnsiTheme="majorHAnsi" w:cstheme="majorBidi"/>
      <w:b/>
      <w:bCs/>
      <w:kern w:val="2"/>
      <w:sz w:val="24"/>
      <w:szCs w:val="24"/>
    </w:rPr>
  </w:style>
  <w:style w:type="character" w:customStyle="1" w:styleId="7Char">
    <w:name w:val="标题 7 Char"/>
    <w:basedOn w:val="a1"/>
    <w:link w:val="7"/>
    <w:uiPriority w:val="9"/>
    <w:semiHidden/>
    <w:rsid w:val="00DA798E"/>
    <w:rPr>
      <w:b/>
      <w:bCs/>
      <w:kern w:val="2"/>
      <w:sz w:val="24"/>
      <w:szCs w:val="24"/>
    </w:rPr>
  </w:style>
  <w:style w:type="character" w:customStyle="1" w:styleId="8Char">
    <w:name w:val="标题 8 Char"/>
    <w:basedOn w:val="a1"/>
    <w:link w:val="8"/>
    <w:uiPriority w:val="9"/>
    <w:semiHidden/>
    <w:rsid w:val="00DA798E"/>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DA798E"/>
    <w:rPr>
      <w:rFonts w:asciiTheme="majorHAnsi" w:eastAsiaTheme="majorEastAsia" w:hAnsiTheme="majorHAnsi" w:cstheme="majorBidi"/>
      <w:kern w:val="2"/>
      <w:sz w:val="21"/>
      <w:szCs w:val="21"/>
    </w:rPr>
  </w:style>
  <w:style w:type="paragraph" w:customStyle="1" w:styleId="11">
    <w:name w:val="样式 样式1 + 两端对齐"/>
    <w:basedOn w:val="a"/>
    <w:rsid w:val="00CD1E56"/>
    <w:pPr>
      <w:spacing w:line="460" w:lineRule="exact"/>
      <w:ind w:firstLine="480"/>
    </w:pPr>
    <w:rPr>
      <w:rFonts w:cs="宋体"/>
      <w:szCs w:val="20"/>
    </w:rPr>
  </w:style>
  <w:style w:type="character" w:customStyle="1" w:styleId="shorttext">
    <w:name w:val="short_text"/>
    <w:basedOn w:val="a1"/>
    <w:rsid w:val="00AB2524"/>
  </w:style>
  <w:style w:type="character" w:styleId="aff6">
    <w:name w:val="annotation reference"/>
    <w:basedOn w:val="a1"/>
    <w:uiPriority w:val="99"/>
    <w:semiHidden/>
    <w:unhideWhenUsed/>
    <w:rsid w:val="00690755"/>
    <w:rPr>
      <w:sz w:val="21"/>
      <w:szCs w:val="21"/>
    </w:rPr>
  </w:style>
  <w:style w:type="paragraph" w:styleId="aff7">
    <w:name w:val="annotation text"/>
    <w:basedOn w:val="a"/>
    <w:link w:val="Char7"/>
    <w:uiPriority w:val="99"/>
    <w:semiHidden/>
    <w:unhideWhenUsed/>
    <w:rsid w:val="00690755"/>
    <w:pPr>
      <w:jc w:val="left"/>
    </w:pPr>
  </w:style>
  <w:style w:type="character" w:customStyle="1" w:styleId="Char7">
    <w:name w:val="批注文字 Char"/>
    <w:basedOn w:val="a1"/>
    <w:link w:val="aff7"/>
    <w:uiPriority w:val="99"/>
    <w:semiHidden/>
    <w:rsid w:val="00690755"/>
    <w:rPr>
      <w:kern w:val="2"/>
      <w:sz w:val="24"/>
      <w:szCs w:val="18"/>
    </w:rPr>
  </w:style>
  <w:style w:type="paragraph" w:customStyle="1" w:styleId="Default">
    <w:name w:val="Default"/>
    <w:rsid w:val="004278CD"/>
    <w:pPr>
      <w:widowControl w:val="0"/>
      <w:autoSpaceDE w:val="0"/>
      <w:autoSpaceDN w:val="0"/>
      <w:adjustRightInd w:val="0"/>
    </w:pPr>
    <w:rPr>
      <w:rFonts w:ascii="宋体" w:cs="宋体"/>
      <w:color w:val="000000"/>
      <w:sz w:val="24"/>
      <w:szCs w:val="24"/>
    </w:rPr>
  </w:style>
  <w:style w:type="table" w:styleId="-4">
    <w:name w:val="Light Shading Accent 4"/>
    <w:basedOn w:val="a2"/>
    <w:uiPriority w:val="60"/>
    <w:rsid w:val="00174C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
    <w:name w:val="Medium List 1 Accent 5"/>
    <w:basedOn w:val="a2"/>
    <w:uiPriority w:val="65"/>
    <w:rsid w:val="00174CE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5">
    <w:name w:val="Light Grid Accent 5"/>
    <w:basedOn w:val="a2"/>
    <w:uiPriority w:val="62"/>
    <w:rsid w:val="008927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0">
    <w:name w:val="Medium Shading 1 Accent 5"/>
    <w:basedOn w:val="a2"/>
    <w:uiPriority w:val="63"/>
    <w:rsid w:val="0071686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span-break1">
    <w:name w:val="span-break1"/>
    <w:basedOn w:val="a1"/>
    <w:rsid w:val="00C74803"/>
  </w:style>
  <w:style w:type="character" w:customStyle="1" w:styleId="noprint">
    <w:name w:val="noprint"/>
    <w:basedOn w:val="a1"/>
    <w:rsid w:val="00814C22"/>
  </w:style>
  <w:style w:type="table" w:styleId="-50">
    <w:name w:val="Light Shading Accent 5"/>
    <w:basedOn w:val="a2"/>
    <w:uiPriority w:val="60"/>
    <w:rsid w:val="00F74FA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My1">
    <w:name w:val="My1"/>
    <w:basedOn w:val="1"/>
    <w:uiPriority w:val="99"/>
    <w:rsid w:val="00207894"/>
    <w:pPr>
      <w:pageBreakBefore/>
      <w:numPr>
        <w:numId w:val="0"/>
      </w:numPr>
      <w:spacing w:beforeLines="0" w:afterLines="0"/>
      <w:ind w:left="135" w:hangingChars="135" w:hanging="135"/>
    </w:pPr>
  </w:style>
  <w:style w:type="paragraph" w:customStyle="1" w:styleId="My2">
    <w:name w:val="My2"/>
    <w:basedOn w:val="a"/>
    <w:uiPriority w:val="99"/>
    <w:rsid w:val="00DC4A11"/>
    <w:pPr>
      <w:keepNext/>
      <w:keepLines/>
      <w:spacing w:before="160" w:after="160" w:line="420" w:lineRule="auto"/>
      <w:ind w:firstLineChars="0" w:firstLine="0"/>
      <w:jc w:val="left"/>
      <w:outlineLvl w:val="1"/>
    </w:pPr>
    <w:rPr>
      <w:rFonts w:eastAsia="黑体"/>
    </w:rPr>
  </w:style>
  <w:style w:type="paragraph" w:styleId="aff8">
    <w:name w:val="No Spacing"/>
    <w:aliases w:val="表字"/>
    <w:uiPriority w:val="1"/>
    <w:qFormat/>
    <w:rsid w:val="008F2DCC"/>
    <w:pPr>
      <w:widowControl w:val="0"/>
      <w:spacing w:line="360" w:lineRule="auto"/>
    </w:pPr>
    <w:rPr>
      <w:rFonts w:eastAsiaTheme="minorEastAsia"/>
      <w:kern w:val="2"/>
      <w:sz w:val="21"/>
      <w:szCs w:val="18"/>
    </w:rPr>
  </w:style>
  <w:style w:type="paragraph" w:styleId="aff9">
    <w:name w:val="Normal (Web)"/>
    <w:basedOn w:val="a"/>
    <w:uiPriority w:val="99"/>
    <w:unhideWhenUsed/>
    <w:rsid w:val="000042A6"/>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ffa">
    <w:name w:val="Strong"/>
    <w:basedOn w:val="a1"/>
    <w:uiPriority w:val="22"/>
    <w:qFormat/>
    <w:rsid w:val="00D27DE2"/>
    <w:rPr>
      <w:b/>
      <w:bCs/>
    </w:rPr>
  </w:style>
  <w:style w:type="character" w:customStyle="1" w:styleId="Char0">
    <w:name w:val="页眉 Char"/>
    <w:basedOn w:val="a1"/>
    <w:link w:val="af6"/>
    <w:uiPriority w:val="99"/>
    <w:rsid w:val="00B737E5"/>
    <w:rPr>
      <w:rFonts w:eastAsia="楷体_GB2312"/>
      <w:kern w:val="2"/>
      <w:sz w:val="18"/>
      <w:szCs w:val="18"/>
    </w:rPr>
  </w:style>
  <w:style w:type="table" w:styleId="affb">
    <w:name w:val="Light Shading"/>
    <w:basedOn w:val="a2"/>
    <w:uiPriority w:val="60"/>
    <w:rsid w:val="00406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c">
    <w:name w:val="annotation subject"/>
    <w:basedOn w:val="aff7"/>
    <w:next w:val="aff7"/>
    <w:link w:val="Char8"/>
    <w:uiPriority w:val="99"/>
    <w:semiHidden/>
    <w:unhideWhenUsed/>
    <w:rsid w:val="00430320"/>
    <w:rPr>
      <w:b/>
      <w:bCs/>
    </w:rPr>
  </w:style>
  <w:style w:type="character" w:customStyle="1" w:styleId="Char8">
    <w:name w:val="批注主题 Char"/>
    <w:basedOn w:val="Char7"/>
    <w:link w:val="affc"/>
    <w:uiPriority w:val="99"/>
    <w:semiHidden/>
    <w:rsid w:val="00430320"/>
    <w:rPr>
      <w:b/>
      <w:bCs/>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5927">
      <w:bodyDiv w:val="1"/>
      <w:marLeft w:val="0"/>
      <w:marRight w:val="0"/>
      <w:marTop w:val="0"/>
      <w:marBottom w:val="0"/>
      <w:divBdr>
        <w:top w:val="none" w:sz="0" w:space="0" w:color="auto"/>
        <w:left w:val="none" w:sz="0" w:space="0" w:color="auto"/>
        <w:bottom w:val="none" w:sz="0" w:space="0" w:color="auto"/>
        <w:right w:val="none" w:sz="0" w:space="0" w:color="auto"/>
      </w:divBdr>
    </w:div>
    <w:div w:id="49229940">
      <w:bodyDiv w:val="1"/>
      <w:marLeft w:val="0"/>
      <w:marRight w:val="0"/>
      <w:marTop w:val="0"/>
      <w:marBottom w:val="0"/>
      <w:divBdr>
        <w:top w:val="none" w:sz="0" w:space="0" w:color="auto"/>
        <w:left w:val="none" w:sz="0" w:space="0" w:color="auto"/>
        <w:bottom w:val="none" w:sz="0" w:space="0" w:color="auto"/>
        <w:right w:val="none" w:sz="0" w:space="0" w:color="auto"/>
      </w:divBdr>
      <w:divsChild>
        <w:div w:id="1177036609">
          <w:marLeft w:val="0"/>
          <w:marRight w:val="0"/>
          <w:marTop w:val="0"/>
          <w:marBottom w:val="0"/>
          <w:divBdr>
            <w:top w:val="none" w:sz="0" w:space="0" w:color="auto"/>
            <w:left w:val="none" w:sz="0" w:space="0" w:color="auto"/>
            <w:bottom w:val="none" w:sz="0" w:space="0" w:color="auto"/>
            <w:right w:val="none" w:sz="0" w:space="0" w:color="auto"/>
          </w:divBdr>
          <w:divsChild>
            <w:div w:id="1312783000">
              <w:marLeft w:val="0"/>
              <w:marRight w:val="0"/>
              <w:marTop w:val="0"/>
              <w:marBottom w:val="0"/>
              <w:divBdr>
                <w:top w:val="none" w:sz="0" w:space="0" w:color="auto"/>
                <w:left w:val="none" w:sz="0" w:space="0" w:color="auto"/>
                <w:bottom w:val="none" w:sz="0" w:space="0" w:color="auto"/>
                <w:right w:val="none" w:sz="0" w:space="0" w:color="auto"/>
              </w:divBdr>
              <w:divsChild>
                <w:div w:id="1960407677">
                  <w:marLeft w:val="0"/>
                  <w:marRight w:val="0"/>
                  <w:marTop w:val="0"/>
                  <w:marBottom w:val="0"/>
                  <w:divBdr>
                    <w:top w:val="none" w:sz="0" w:space="0" w:color="auto"/>
                    <w:left w:val="none" w:sz="0" w:space="0" w:color="auto"/>
                    <w:bottom w:val="none" w:sz="0" w:space="0" w:color="auto"/>
                    <w:right w:val="none" w:sz="0" w:space="0" w:color="auto"/>
                  </w:divBdr>
                  <w:divsChild>
                    <w:div w:id="730999657">
                      <w:marLeft w:val="0"/>
                      <w:marRight w:val="0"/>
                      <w:marTop w:val="0"/>
                      <w:marBottom w:val="0"/>
                      <w:divBdr>
                        <w:top w:val="none" w:sz="0" w:space="0" w:color="auto"/>
                        <w:left w:val="none" w:sz="0" w:space="0" w:color="auto"/>
                        <w:bottom w:val="none" w:sz="0" w:space="0" w:color="auto"/>
                        <w:right w:val="none" w:sz="0" w:space="0" w:color="auto"/>
                      </w:divBdr>
                      <w:divsChild>
                        <w:div w:id="343433941">
                          <w:marLeft w:val="0"/>
                          <w:marRight w:val="0"/>
                          <w:marTop w:val="0"/>
                          <w:marBottom w:val="0"/>
                          <w:divBdr>
                            <w:top w:val="none" w:sz="0" w:space="0" w:color="auto"/>
                            <w:left w:val="none" w:sz="0" w:space="0" w:color="auto"/>
                            <w:bottom w:val="none" w:sz="0" w:space="0" w:color="auto"/>
                            <w:right w:val="none" w:sz="0" w:space="0" w:color="auto"/>
                          </w:divBdr>
                          <w:divsChild>
                            <w:div w:id="803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4517">
      <w:bodyDiv w:val="1"/>
      <w:marLeft w:val="0"/>
      <w:marRight w:val="0"/>
      <w:marTop w:val="0"/>
      <w:marBottom w:val="0"/>
      <w:divBdr>
        <w:top w:val="none" w:sz="0" w:space="0" w:color="auto"/>
        <w:left w:val="none" w:sz="0" w:space="0" w:color="auto"/>
        <w:bottom w:val="none" w:sz="0" w:space="0" w:color="auto"/>
        <w:right w:val="none" w:sz="0" w:space="0" w:color="auto"/>
      </w:divBdr>
      <w:divsChild>
        <w:div w:id="1708287617">
          <w:marLeft w:val="0"/>
          <w:marRight w:val="0"/>
          <w:marTop w:val="0"/>
          <w:marBottom w:val="0"/>
          <w:divBdr>
            <w:top w:val="none" w:sz="0" w:space="0" w:color="auto"/>
            <w:left w:val="none" w:sz="0" w:space="0" w:color="auto"/>
            <w:bottom w:val="none" w:sz="0" w:space="0" w:color="auto"/>
            <w:right w:val="none" w:sz="0" w:space="0" w:color="auto"/>
          </w:divBdr>
          <w:divsChild>
            <w:div w:id="1949309282">
              <w:marLeft w:val="0"/>
              <w:marRight w:val="0"/>
              <w:marTop w:val="0"/>
              <w:marBottom w:val="0"/>
              <w:divBdr>
                <w:top w:val="none" w:sz="0" w:space="0" w:color="auto"/>
                <w:left w:val="none" w:sz="0" w:space="0" w:color="auto"/>
                <w:bottom w:val="none" w:sz="0" w:space="0" w:color="auto"/>
                <w:right w:val="none" w:sz="0" w:space="0" w:color="auto"/>
              </w:divBdr>
              <w:divsChild>
                <w:div w:id="1656952389">
                  <w:marLeft w:val="0"/>
                  <w:marRight w:val="0"/>
                  <w:marTop w:val="0"/>
                  <w:marBottom w:val="0"/>
                  <w:divBdr>
                    <w:top w:val="none" w:sz="0" w:space="0" w:color="auto"/>
                    <w:left w:val="none" w:sz="0" w:space="0" w:color="auto"/>
                    <w:bottom w:val="none" w:sz="0" w:space="0" w:color="auto"/>
                    <w:right w:val="none" w:sz="0" w:space="0" w:color="auto"/>
                  </w:divBdr>
                  <w:divsChild>
                    <w:div w:id="1566381130">
                      <w:marLeft w:val="0"/>
                      <w:marRight w:val="0"/>
                      <w:marTop w:val="0"/>
                      <w:marBottom w:val="0"/>
                      <w:divBdr>
                        <w:top w:val="none" w:sz="0" w:space="0" w:color="auto"/>
                        <w:left w:val="none" w:sz="0" w:space="0" w:color="auto"/>
                        <w:bottom w:val="none" w:sz="0" w:space="0" w:color="auto"/>
                        <w:right w:val="none" w:sz="0" w:space="0" w:color="auto"/>
                      </w:divBdr>
                      <w:divsChild>
                        <w:div w:id="551618833">
                          <w:marLeft w:val="0"/>
                          <w:marRight w:val="0"/>
                          <w:marTop w:val="0"/>
                          <w:marBottom w:val="0"/>
                          <w:divBdr>
                            <w:top w:val="none" w:sz="0" w:space="0" w:color="auto"/>
                            <w:left w:val="none" w:sz="0" w:space="0" w:color="auto"/>
                            <w:bottom w:val="none" w:sz="0" w:space="0" w:color="auto"/>
                            <w:right w:val="none" w:sz="0" w:space="0" w:color="auto"/>
                          </w:divBdr>
                          <w:divsChild>
                            <w:div w:id="696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192486">
      <w:bodyDiv w:val="1"/>
      <w:marLeft w:val="0"/>
      <w:marRight w:val="0"/>
      <w:marTop w:val="0"/>
      <w:marBottom w:val="0"/>
      <w:divBdr>
        <w:top w:val="none" w:sz="0" w:space="0" w:color="auto"/>
        <w:left w:val="none" w:sz="0" w:space="0" w:color="auto"/>
        <w:bottom w:val="none" w:sz="0" w:space="0" w:color="auto"/>
        <w:right w:val="none" w:sz="0" w:space="0" w:color="auto"/>
      </w:divBdr>
    </w:div>
    <w:div w:id="372316329">
      <w:bodyDiv w:val="1"/>
      <w:marLeft w:val="0"/>
      <w:marRight w:val="0"/>
      <w:marTop w:val="0"/>
      <w:marBottom w:val="0"/>
      <w:divBdr>
        <w:top w:val="none" w:sz="0" w:space="0" w:color="auto"/>
        <w:left w:val="none" w:sz="0" w:space="0" w:color="auto"/>
        <w:bottom w:val="none" w:sz="0" w:space="0" w:color="auto"/>
        <w:right w:val="none" w:sz="0" w:space="0" w:color="auto"/>
      </w:divBdr>
    </w:div>
    <w:div w:id="384986783">
      <w:bodyDiv w:val="1"/>
      <w:marLeft w:val="0"/>
      <w:marRight w:val="0"/>
      <w:marTop w:val="0"/>
      <w:marBottom w:val="0"/>
      <w:divBdr>
        <w:top w:val="none" w:sz="0" w:space="0" w:color="auto"/>
        <w:left w:val="none" w:sz="0" w:space="0" w:color="auto"/>
        <w:bottom w:val="none" w:sz="0" w:space="0" w:color="auto"/>
        <w:right w:val="none" w:sz="0" w:space="0" w:color="auto"/>
      </w:divBdr>
    </w:div>
    <w:div w:id="394207828">
      <w:bodyDiv w:val="1"/>
      <w:marLeft w:val="0"/>
      <w:marRight w:val="0"/>
      <w:marTop w:val="0"/>
      <w:marBottom w:val="0"/>
      <w:divBdr>
        <w:top w:val="none" w:sz="0" w:space="0" w:color="auto"/>
        <w:left w:val="none" w:sz="0" w:space="0" w:color="auto"/>
        <w:bottom w:val="none" w:sz="0" w:space="0" w:color="auto"/>
        <w:right w:val="none" w:sz="0" w:space="0" w:color="auto"/>
      </w:divBdr>
    </w:div>
    <w:div w:id="403794560">
      <w:bodyDiv w:val="1"/>
      <w:marLeft w:val="0"/>
      <w:marRight w:val="0"/>
      <w:marTop w:val="0"/>
      <w:marBottom w:val="0"/>
      <w:divBdr>
        <w:top w:val="none" w:sz="0" w:space="0" w:color="auto"/>
        <w:left w:val="none" w:sz="0" w:space="0" w:color="auto"/>
        <w:bottom w:val="none" w:sz="0" w:space="0" w:color="auto"/>
        <w:right w:val="none" w:sz="0" w:space="0" w:color="auto"/>
      </w:divBdr>
    </w:div>
    <w:div w:id="552735922">
      <w:bodyDiv w:val="1"/>
      <w:marLeft w:val="0"/>
      <w:marRight w:val="0"/>
      <w:marTop w:val="0"/>
      <w:marBottom w:val="0"/>
      <w:divBdr>
        <w:top w:val="none" w:sz="0" w:space="0" w:color="auto"/>
        <w:left w:val="none" w:sz="0" w:space="0" w:color="auto"/>
        <w:bottom w:val="none" w:sz="0" w:space="0" w:color="auto"/>
        <w:right w:val="none" w:sz="0" w:space="0" w:color="auto"/>
      </w:divBdr>
    </w:div>
    <w:div w:id="633676115">
      <w:bodyDiv w:val="1"/>
      <w:marLeft w:val="0"/>
      <w:marRight w:val="0"/>
      <w:marTop w:val="0"/>
      <w:marBottom w:val="0"/>
      <w:divBdr>
        <w:top w:val="none" w:sz="0" w:space="0" w:color="auto"/>
        <w:left w:val="none" w:sz="0" w:space="0" w:color="auto"/>
        <w:bottom w:val="none" w:sz="0" w:space="0" w:color="auto"/>
        <w:right w:val="none" w:sz="0" w:space="0" w:color="auto"/>
      </w:divBdr>
    </w:div>
    <w:div w:id="699012980">
      <w:bodyDiv w:val="1"/>
      <w:marLeft w:val="0"/>
      <w:marRight w:val="0"/>
      <w:marTop w:val="0"/>
      <w:marBottom w:val="0"/>
      <w:divBdr>
        <w:top w:val="none" w:sz="0" w:space="0" w:color="auto"/>
        <w:left w:val="none" w:sz="0" w:space="0" w:color="auto"/>
        <w:bottom w:val="none" w:sz="0" w:space="0" w:color="auto"/>
        <w:right w:val="none" w:sz="0" w:space="0" w:color="auto"/>
      </w:divBdr>
    </w:div>
    <w:div w:id="791560356">
      <w:bodyDiv w:val="1"/>
      <w:marLeft w:val="0"/>
      <w:marRight w:val="0"/>
      <w:marTop w:val="0"/>
      <w:marBottom w:val="0"/>
      <w:divBdr>
        <w:top w:val="none" w:sz="0" w:space="0" w:color="auto"/>
        <w:left w:val="none" w:sz="0" w:space="0" w:color="auto"/>
        <w:bottom w:val="none" w:sz="0" w:space="0" w:color="auto"/>
        <w:right w:val="none" w:sz="0" w:space="0" w:color="auto"/>
      </w:divBdr>
      <w:divsChild>
        <w:div w:id="1102146362">
          <w:marLeft w:val="0"/>
          <w:marRight w:val="0"/>
          <w:marTop w:val="0"/>
          <w:marBottom w:val="0"/>
          <w:divBdr>
            <w:top w:val="none" w:sz="0" w:space="0" w:color="auto"/>
            <w:left w:val="none" w:sz="0" w:space="0" w:color="auto"/>
            <w:bottom w:val="none" w:sz="0" w:space="0" w:color="auto"/>
            <w:right w:val="none" w:sz="0" w:space="0" w:color="auto"/>
          </w:divBdr>
          <w:divsChild>
            <w:div w:id="1109353154">
              <w:marLeft w:val="0"/>
              <w:marRight w:val="0"/>
              <w:marTop w:val="0"/>
              <w:marBottom w:val="0"/>
              <w:divBdr>
                <w:top w:val="none" w:sz="0" w:space="0" w:color="auto"/>
                <w:left w:val="none" w:sz="0" w:space="0" w:color="auto"/>
                <w:bottom w:val="none" w:sz="0" w:space="0" w:color="auto"/>
                <w:right w:val="none" w:sz="0" w:space="0" w:color="auto"/>
              </w:divBdr>
              <w:divsChild>
                <w:div w:id="597831311">
                  <w:marLeft w:val="0"/>
                  <w:marRight w:val="0"/>
                  <w:marTop w:val="0"/>
                  <w:marBottom w:val="0"/>
                  <w:divBdr>
                    <w:top w:val="none" w:sz="0" w:space="0" w:color="auto"/>
                    <w:left w:val="none" w:sz="0" w:space="0" w:color="auto"/>
                    <w:bottom w:val="none" w:sz="0" w:space="0" w:color="auto"/>
                    <w:right w:val="none" w:sz="0" w:space="0" w:color="auto"/>
                  </w:divBdr>
                  <w:divsChild>
                    <w:div w:id="1722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1531">
      <w:bodyDiv w:val="1"/>
      <w:marLeft w:val="0"/>
      <w:marRight w:val="0"/>
      <w:marTop w:val="0"/>
      <w:marBottom w:val="0"/>
      <w:divBdr>
        <w:top w:val="none" w:sz="0" w:space="0" w:color="auto"/>
        <w:left w:val="none" w:sz="0" w:space="0" w:color="auto"/>
        <w:bottom w:val="none" w:sz="0" w:space="0" w:color="auto"/>
        <w:right w:val="none" w:sz="0" w:space="0" w:color="auto"/>
      </w:divBdr>
      <w:divsChild>
        <w:div w:id="1703049750">
          <w:marLeft w:val="0"/>
          <w:marRight w:val="0"/>
          <w:marTop w:val="0"/>
          <w:marBottom w:val="0"/>
          <w:divBdr>
            <w:top w:val="none" w:sz="0" w:space="0" w:color="auto"/>
            <w:left w:val="none" w:sz="0" w:space="0" w:color="auto"/>
            <w:bottom w:val="none" w:sz="0" w:space="0" w:color="auto"/>
            <w:right w:val="none" w:sz="0" w:space="0" w:color="auto"/>
          </w:divBdr>
          <w:divsChild>
            <w:div w:id="1560820639">
              <w:marLeft w:val="150"/>
              <w:marRight w:val="0"/>
              <w:marTop w:val="75"/>
              <w:marBottom w:val="0"/>
              <w:divBdr>
                <w:top w:val="none" w:sz="0" w:space="0" w:color="auto"/>
                <w:left w:val="none" w:sz="0" w:space="0" w:color="auto"/>
                <w:bottom w:val="none" w:sz="0" w:space="0" w:color="auto"/>
                <w:right w:val="none" w:sz="0" w:space="0" w:color="auto"/>
              </w:divBdr>
              <w:divsChild>
                <w:div w:id="311450489">
                  <w:marLeft w:val="0"/>
                  <w:marRight w:val="0"/>
                  <w:marTop w:val="0"/>
                  <w:marBottom w:val="150"/>
                  <w:divBdr>
                    <w:top w:val="none" w:sz="0" w:space="0" w:color="auto"/>
                    <w:left w:val="none" w:sz="0" w:space="0" w:color="auto"/>
                    <w:bottom w:val="none" w:sz="0" w:space="0" w:color="auto"/>
                    <w:right w:val="none" w:sz="0" w:space="0" w:color="auto"/>
                  </w:divBdr>
                  <w:divsChild>
                    <w:div w:id="1366129630">
                      <w:marLeft w:val="0"/>
                      <w:marRight w:val="0"/>
                      <w:marTop w:val="0"/>
                      <w:marBottom w:val="12"/>
                      <w:divBdr>
                        <w:top w:val="none" w:sz="0" w:space="0" w:color="auto"/>
                        <w:left w:val="none" w:sz="0" w:space="0" w:color="auto"/>
                        <w:bottom w:val="none" w:sz="0" w:space="0" w:color="auto"/>
                        <w:right w:val="none" w:sz="0" w:space="0" w:color="auto"/>
                      </w:divBdr>
                      <w:divsChild>
                        <w:div w:id="13484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224037">
      <w:bodyDiv w:val="1"/>
      <w:marLeft w:val="0"/>
      <w:marRight w:val="0"/>
      <w:marTop w:val="0"/>
      <w:marBottom w:val="0"/>
      <w:divBdr>
        <w:top w:val="none" w:sz="0" w:space="0" w:color="auto"/>
        <w:left w:val="none" w:sz="0" w:space="0" w:color="auto"/>
        <w:bottom w:val="none" w:sz="0" w:space="0" w:color="auto"/>
        <w:right w:val="none" w:sz="0" w:space="0" w:color="auto"/>
      </w:divBdr>
    </w:div>
    <w:div w:id="1160002880">
      <w:bodyDiv w:val="1"/>
      <w:marLeft w:val="0"/>
      <w:marRight w:val="0"/>
      <w:marTop w:val="0"/>
      <w:marBottom w:val="0"/>
      <w:divBdr>
        <w:top w:val="none" w:sz="0" w:space="0" w:color="auto"/>
        <w:left w:val="none" w:sz="0" w:space="0" w:color="auto"/>
        <w:bottom w:val="none" w:sz="0" w:space="0" w:color="auto"/>
        <w:right w:val="none" w:sz="0" w:space="0" w:color="auto"/>
      </w:divBdr>
    </w:div>
    <w:div w:id="1173839153">
      <w:bodyDiv w:val="1"/>
      <w:marLeft w:val="0"/>
      <w:marRight w:val="0"/>
      <w:marTop w:val="0"/>
      <w:marBottom w:val="0"/>
      <w:divBdr>
        <w:top w:val="none" w:sz="0" w:space="0" w:color="auto"/>
        <w:left w:val="none" w:sz="0" w:space="0" w:color="auto"/>
        <w:bottom w:val="none" w:sz="0" w:space="0" w:color="auto"/>
        <w:right w:val="none" w:sz="0" w:space="0" w:color="auto"/>
      </w:divBdr>
      <w:divsChild>
        <w:div w:id="771780077">
          <w:marLeft w:val="0"/>
          <w:marRight w:val="0"/>
          <w:marTop w:val="0"/>
          <w:marBottom w:val="0"/>
          <w:divBdr>
            <w:top w:val="none" w:sz="0" w:space="0" w:color="auto"/>
            <w:left w:val="none" w:sz="0" w:space="0" w:color="auto"/>
            <w:bottom w:val="none" w:sz="0" w:space="0" w:color="auto"/>
            <w:right w:val="none" w:sz="0" w:space="0" w:color="auto"/>
          </w:divBdr>
          <w:divsChild>
            <w:div w:id="1393190800">
              <w:marLeft w:val="0"/>
              <w:marRight w:val="0"/>
              <w:marTop w:val="0"/>
              <w:marBottom w:val="0"/>
              <w:divBdr>
                <w:top w:val="none" w:sz="0" w:space="0" w:color="auto"/>
                <w:left w:val="none" w:sz="0" w:space="0" w:color="auto"/>
                <w:bottom w:val="none" w:sz="0" w:space="0" w:color="auto"/>
                <w:right w:val="none" w:sz="0" w:space="0" w:color="auto"/>
              </w:divBdr>
              <w:divsChild>
                <w:div w:id="1434473473">
                  <w:marLeft w:val="0"/>
                  <w:marRight w:val="0"/>
                  <w:marTop w:val="0"/>
                  <w:marBottom w:val="0"/>
                  <w:divBdr>
                    <w:top w:val="none" w:sz="0" w:space="0" w:color="auto"/>
                    <w:left w:val="none" w:sz="0" w:space="0" w:color="auto"/>
                    <w:bottom w:val="none" w:sz="0" w:space="0" w:color="auto"/>
                    <w:right w:val="none" w:sz="0" w:space="0" w:color="auto"/>
                  </w:divBdr>
                  <w:divsChild>
                    <w:div w:id="1595892471">
                      <w:marLeft w:val="0"/>
                      <w:marRight w:val="0"/>
                      <w:marTop w:val="0"/>
                      <w:marBottom w:val="0"/>
                      <w:divBdr>
                        <w:top w:val="none" w:sz="0" w:space="0" w:color="auto"/>
                        <w:left w:val="none" w:sz="0" w:space="0" w:color="auto"/>
                        <w:bottom w:val="none" w:sz="0" w:space="0" w:color="auto"/>
                        <w:right w:val="none" w:sz="0" w:space="0" w:color="auto"/>
                      </w:divBdr>
                      <w:divsChild>
                        <w:div w:id="1754934091">
                          <w:marLeft w:val="0"/>
                          <w:marRight w:val="0"/>
                          <w:marTop w:val="0"/>
                          <w:marBottom w:val="0"/>
                          <w:divBdr>
                            <w:top w:val="none" w:sz="0" w:space="0" w:color="auto"/>
                            <w:left w:val="none" w:sz="0" w:space="0" w:color="auto"/>
                            <w:bottom w:val="none" w:sz="0" w:space="0" w:color="auto"/>
                            <w:right w:val="none" w:sz="0" w:space="0" w:color="auto"/>
                          </w:divBdr>
                          <w:divsChild>
                            <w:div w:id="8839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579055">
      <w:bodyDiv w:val="1"/>
      <w:marLeft w:val="0"/>
      <w:marRight w:val="0"/>
      <w:marTop w:val="0"/>
      <w:marBottom w:val="0"/>
      <w:divBdr>
        <w:top w:val="none" w:sz="0" w:space="0" w:color="auto"/>
        <w:left w:val="none" w:sz="0" w:space="0" w:color="auto"/>
        <w:bottom w:val="none" w:sz="0" w:space="0" w:color="auto"/>
        <w:right w:val="none" w:sz="0" w:space="0" w:color="auto"/>
      </w:divBdr>
    </w:div>
    <w:div w:id="1199858146">
      <w:bodyDiv w:val="1"/>
      <w:marLeft w:val="0"/>
      <w:marRight w:val="0"/>
      <w:marTop w:val="0"/>
      <w:marBottom w:val="0"/>
      <w:divBdr>
        <w:top w:val="none" w:sz="0" w:space="0" w:color="auto"/>
        <w:left w:val="none" w:sz="0" w:space="0" w:color="auto"/>
        <w:bottom w:val="none" w:sz="0" w:space="0" w:color="auto"/>
        <w:right w:val="none" w:sz="0" w:space="0" w:color="auto"/>
      </w:divBdr>
      <w:divsChild>
        <w:div w:id="1174957743">
          <w:marLeft w:val="0"/>
          <w:marRight w:val="0"/>
          <w:marTop w:val="0"/>
          <w:marBottom w:val="0"/>
          <w:divBdr>
            <w:top w:val="none" w:sz="0" w:space="0" w:color="auto"/>
            <w:left w:val="none" w:sz="0" w:space="0" w:color="auto"/>
            <w:bottom w:val="none" w:sz="0" w:space="0" w:color="auto"/>
            <w:right w:val="none" w:sz="0" w:space="0" w:color="auto"/>
          </w:divBdr>
          <w:divsChild>
            <w:div w:id="2080056765">
              <w:marLeft w:val="0"/>
              <w:marRight w:val="0"/>
              <w:marTop w:val="0"/>
              <w:marBottom w:val="0"/>
              <w:divBdr>
                <w:top w:val="none" w:sz="0" w:space="0" w:color="auto"/>
                <w:left w:val="none" w:sz="0" w:space="0" w:color="auto"/>
                <w:bottom w:val="none" w:sz="0" w:space="0" w:color="auto"/>
                <w:right w:val="none" w:sz="0" w:space="0" w:color="auto"/>
              </w:divBdr>
              <w:divsChild>
                <w:div w:id="1683504746">
                  <w:marLeft w:val="0"/>
                  <w:marRight w:val="0"/>
                  <w:marTop w:val="0"/>
                  <w:marBottom w:val="0"/>
                  <w:divBdr>
                    <w:top w:val="none" w:sz="0" w:space="0" w:color="auto"/>
                    <w:left w:val="none" w:sz="0" w:space="0" w:color="auto"/>
                    <w:bottom w:val="none" w:sz="0" w:space="0" w:color="auto"/>
                    <w:right w:val="none" w:sz="0" w:space="0" w:color="auto"/>
                  </w:divBdr>
                  <w:divsChild>
                    <w:div w:id="21117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45865">
      <w:bodyDiv w:val="1"/>
      <w:marLeft w:val="0"/>
      <w:marRight w:val="0"/>
      <w:marTop w:val="0"/>
      <w:marBottom w:val="0"/>
      <w:divBdr>
        <w:top w:val="none" w:sz="0" w:space="0" w:color="auto"/>
        <w:left w:val="none" w:sz="0" w:space="0" w:color="auto"/>
        <w:bottom w:val="none" w:sz="0" w:space="0" w:color="auto"/>
        <w:right w:val="none" w:sz="0" w:space="0" w:color="auto"/>
      </w:divBdr>
    </w:div>
    <w:div w:id="1445271933">
      <w:bodyDiv w:val="1"/>
      <w:marLeft w:val="0"/>
      <w:marRight w:val="0"/>
      <w:marTop w:val="0"/>
      <w:marBottom w:val="0"/>
      <w:divBdr>
        <w:top w:val="none" w:sz="0" w:space="0" w:color="auto"/>
        <w:left w:val="none" w:sz="0" w:space="0" w:color="auto"/>
        <w:bottom w:val="none" w:sz="0" w:space="0" w:color="auto"/>
        <w:right w:val="none" w:sz="0" w:space="0" w:color="auto"/>
      </w:divBdr>
      <w:divsChild>
        <w:div w:id="453644008">
          <w:marLeft w:val="0"/>
          <w:marRight w:val="0"/>
          <w:marTop w:val="0"/>
          <w:marBottom w:val="0"/>
          <w:divBdr>
            <w:top w:val="none" w:sz="0" w:space="0" w:color="auto"/>
            <w:left w:val="none" w:sz="0" w:space="0" w:color="auto"/>
            <w:bottom w:val="none" w:sz="0" w:space="0" w:color="auto"/>
            <w:right w:val="none" w:sz="0" w:space="0" w:color="auto"/>
          </w:divBdr>
          <w:divsChild>
            <w:div w:id="1244145507">
              <w:marLeft w:val="0"/>
              <w:marRight w:val="0"/>
              <w:marTop w:val="0"/>
              <w:marBottom w:val="0"/>
              <w:divBdr>
                <w:top w:val="none" w:sz="0" w:space="0" w:color="auto"/>
                <w:left w:val="none" w:sz="0" w:space="0" w:color="auto"/>
                <w:bottom w:val="none" w:sz="0" w:space="0" w:color="auto"/>
                <w:right w:val="none" w:sz="0" w:space="0" w:color="auto"/>
              </w:divBdr>
              <w:divsChild>
                <w:div w:id="28264505">
                  <w:marLeft w:val="0"/>
                  <w:marRight w:val="0"/>
                  <w:marTop w:val="0"/>
                  <w:marBottom w:val="0"/>
                  <w:divBdr>
                    <w:top w:val="none" w:sz="0" w:space="0" w:color="auto"/>
                    <w:left w:val="none" w:sz="0" w:space="0" w:color="auto"/>
                    <w:bottom w:val="none" w:sz="0" w:space="0" w:color="auto"/>
                    <w:right w:val="none" w:sz="0" w:space="0" w:color="auto"/>
                  </w:divBdr>
                  <w:divsChild>
                    <w:div w:id="1741561805">
                      <w:marLeft w:val="0"/>
                      <w:marRight w:val="0"/>
                      <w:marTop w:val="0"/>
                      <w:marBottom w:val="0"/>
                      <w:divBdr>
                        <w:top w:val="none" w:sz="0" w:space="0" w:color="auto"/>
                        <w:left w:val="none" w:sz="0" w:space="0" w:color="auto"/>
                        <w:bottom w:val="none" w:sz="0" w:space="0" w:color="auto"/>
                        <w:right w:val="none" w:sz="0" w:space="0" w:color="auto"/>
                      </w:divBdr>
                      <w:divsChild>
                        <w:div w:id="1499690392">
                          <w:marLeft w:val="0"/>
                          <w:marRight w:val="0"/>
                          <w:marTop w:val="0"/>
                          <w:marBottom w:val="0"/>
                          <w:divBdr>
                            <w:top w:val="none" w:sz="0" w:space="0" w:color="auto"/>
                            <w:left w:val="none" w:sz="0" w:space="0" w:color="auto"/>
                            <w:bottom w:val="none" w:sz="0" w:space="0" w:color="auto"/>
                            <w:right w:val="none" w:sz="0" w:space="0" w:color="auto"/>
                          </w:divBdr>
                          <w:divsChild>
                            <w:div w:id="1257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365775">
      <w:bodyDiv w:val="1"/>
      <w:marLeft w:val="0"/>
      <w:marRight w:val="0"/>
      <w:marTop w:val="0"/>
      <w:marBottom w:val="0"/>
      <w:divBdr>
        <w:top w:val="none" w:sz="0" w:space="0" w:color="auto"/>
        <w:left w:val="none" w:sz="0" w:space="0" w:color="auto"/>
        <w:bottom w:val="none" w:sz="0" w:space="0" w:color="auto"/>
        <w:right w:val="none" w:sz="0" w:space="0" w:color="auto"/>
      </w:divBdr>
      <w:divsChild>
        <w:div w:id="1860660124">
          <w:marLeft w:val="0"/>
          <w:marRight w:val="0"/>
          <w:marTop w:val="0"/>
          <w:marBottom w:val="0"/>
          <w:divBdr>
            <w:top w:val="none" w:sz="0" w:space="0" w:color="auto"/>
            <w:left w:val="none" w:sz="0" w:space="0" w:color="auto"/>
            <w:bottom w:val="none" w:sz="0" w:space="0" w:color="auto"/>
            <w:right w:val="none" w:sz="0" w:space="0" w:color="auto"/>
          </w:divBdr>
          <w:divsChild>
            <w:div w:id="454761897">
              <w:marLeft w:val="0"/>
              <w:marRight w:val="0"/>
              <w:marTop w:val="0"/>
              <w:marBottom w:val="0"/>
              <w:divBdr>
                <w:top w:val="none" w:sz="0" w:space="0" w:color="auto"/>
                <w:left w:val="none" w:sz="0" w:space="0" w:color="auto"/>
                <w:bottom w:val="none" w:sz="0" w:space="0" w:color="auto"/>
                <w:right w:val="none" w:sz="0" w:space="0" w:color="auto"/>
              </w:divBdr>
              <w:divsChild>
                <w:div w:id="733696363">
                  <w:marLeft w:val="0"/>
                  <w:marRight w:val="0"/>
                  <w:marTop w:val="0"/>
                  <w:marBottom w:val="0"/>
                  <w:divBdr>
                    <w:top w:val="none" w:sz="0" w:space="0" w:color="auto"/>
                    <w:left w:val="none" w:sz="0" w:space="0" w:color="auto"/>
                    <w:bottom w:val="none" w:sz="0" w:space="0" w:color="auto"/>
                    <w:right w:val="none" w:sz="0" w:space="0" w:color="auto"/>
                  </w:divBdr>
                  <w:divsChild>
                    <w:div w:id="957837878">
                      <w:marLeft w:val="0"/>
                      <w:marRight w:val="0"/>
                      <w:marTop w:val="190"/>
                      <w:marBottom w:val="0"/>
                      <w:divBdr>
                        <w:top w:val="none" w:sz="0" w:space="0" w:color="auto"/>
                        <w:left w:val="none" w:sz="0" w:space="0" w:color="auto"/>
                        <w:bottom w:val="none" w:sz="0" w:space="0" w:color="auto"/>
                        <w:right w:val="none" w:sz="0" w:space="0" w:color="auto"/>
                      </w:divBdr>
                      <w:divsChild>
                        <w:div w:id="1158229193">
                          <w:marLeft w:val="0"/>
                          <w:marRight w:val="0"/>
                          <w:marTop w:val="0"/>
                          <w:marBottom w:val="0"/>
                          <w:divBdr>
                            <w:top w:val="none" w:sz="0" w:space="0" w:color="auto"/>
                            <w:left w:val="none" w:sz="0" w:space="0" w:color="auto"/>
                            <w:bottom w:val="none" w:sz="0" w:space="0" w:color="auto"/>
                            <w:right w:val="none" w:sz="0" w:space="0" w:color="auto"/>
                          </w:divBdr>
                          <w:divsChild>
                            <w:div w:id="1320815702">
                              <w:marLeft w:val="0"/>
                              <w:marRight w:val="41"/>
                              <w:marTop w:val="54"/>
                              <w:marBottom w:val="0"/>
                              <w:divBdr>
                                <w:top w:val="single" w:sz="6" w:space="11" w:color="DDDDDD"/>
                                <w:left w:val="single" w:sz="6" w:space="14" w:color="DDDDDD"/>
                                <w:bottom w:val="single" w:sz="6" w:space="7" w:color="DDDDDD"/>
                                <w:right w:val="single" w:sz="6" w:space="20" w:color="DDDDDD"/>
                              </w:divBdr>
                              <w:divsChild>
                                <w:div w:id="721055507">
                                  <w:marLeft w:val="0"/>
                                  <w:marRight w:val="0"/>
                                  <w:marTop w:val="0"/>
                                  <w:marBottom w:val="0"/>
                                  <w:divBdr>
                                    <w:top w:val="none" w:sz="0" w:space="0" w:color="auto"/>
                                    <w:left w:val="none" w:sz="0" w:space="0" w:color="auto"/>
                                    <w:bottom w:val="none" w:sz="0" w:space="0" w:color="auto"/>
                                    <w:right w:val="none" w:sz="0" w:space="0" w:color="auto"/>
                                  </w:divBdr>
                                  <w:divsChild>
                                    <w:div w:id="8520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015848">
      <w:bodyDiv w:val="1"/>
      <w:marLeft w:val="0"/>
      <w:marRight w:val="0"/>
      <w:marTop w:val="0"/>
      <w:marBottom w:val="0"/>
      <w:divBdr>
        <w:top w:val="none" w:sz="0" w:space="0" w:color="auto"/>
        <w:left w:val="none" w:sz="0" w:space="0" w:color="auto"/>
        <w:bottom w:val="none" w:sz="0" w:space="0" w:color="auto"/>
        <w:right w:val="none" w:sz="0" w:space="0" w:color="auto"/>
      </w:divBdr>
    </w:div>
    <w:div w:id="1797522676">
      <w:bodyDiv w:val="1"/>
      <w:marLeft w:val="0"/>
      <w:marRight w:val="0"/>
      <w:marTop w:val="0"/>
      <w:marBottom w:val="0"/>
      <w:divBdr>
        <w:top w:val="none" w:sz="0" w:space="0" w:color="auto"/>
        <w:left w:val="none" w:sz="0" w:space="0" w:color="auto"/>
        <w:bottom w:val="none" w:sz="0" w:space="0" w:color="auto"/>
        <w:right w:val="none" w:sz="0" w:space="0" w:color="auto"/>
      </w:divBdr>
      <w:divsChild>
        <w:div w:id="12923907">
          <w:marLeft w:val="0"/>
          <w:marRight w:val="0"/>
          <w:marTop w:val="0"/>
          <w:marBottom w:val="0"/>
          <w:divBdr>
            <w:top w:val="none" w:sz="0" w:space="0" w:color="auto"/>
            <w:left w:val="none" w:sz="0" w:space="0" w:color="auto"/>
            <w:bottom w:val="none" w:sz="0" w:space="0" w:color="auto"/>
            <w:right w:val="none" w:sz="0" w:space="0" w:color="auto"/>
          </w:divBdr>
          <w:divsChild>
            <w:div w:id="2014988243">
              <w:marLeft w:val="0"/>
              <w:marRight w:val="0"/>
              <w:marTop w:val="0"/>
              <w:marBottom w:val="0"/>
              <w:divBdr>
                <w:top w:val="none" w:sz="0" w:space="0" w:color="auto"/>
                <w:left w:val="none" w:sz="0" w:space="0" w:color="auto"/>
                <w:bottom w:val="none" w:sz="0" w:space="0" w:color="auto"/>
                <w:right w:val="none" w:sz="0" w:space="0" w:color="auto"/>
              </w:divBdr>
              <w:divsChild>
                <w:div w:id="431168494">
                  <w:marLeft w:val="0"/>
                  <w:marRight w:val="0"/>
                  <w:marTop w:val="0"/>
                  <w:marBottom w:val="0"/>
                  <w:divBdr>
                    <w:top w:val="none" w:sz="0" w:space="0" w:color="auto"/>
                    <w:left w:val="none" w:sz="0" w:space="0" w:color="auto"/>
                    <w:bottom w:val="none" w:sz="0" w:space="0" w:color="auto"/>
                    <w:right w:val="none" w:sz="0" w:space="0" w:color="auto"/>
                  </w:divBdr>
                  <w:divsChild>
                    <w:div w:id="13219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838446">
      <w:bodyDiv w:val="1"/>
      <w:marLeft w:val="0"/>
      <w:marRight w:val="0"/>
      <w:marTop w:val="0"/>
      <w:marBottom w:val="0"/>
      <w:divBdr>
        <w:top w:val="none" w:sz="0" w:space="0" w:color="auto"/>
        <w:left w:val="none" w:sz="0" w:space="0" w:color="auto"/>
        <w:bottom w:val="none" w:sz="0" w:space="0" w:color="auto"/>
        <w:right w:val="none" w:sz="0" w:space="0" w:color="auto"/>
      </w:divBdr>
      <w:divsChild>
        <w:div w:id="1864202348">
          <w:marLeft w:val="0"/>
          <w:marRight w:val="0"/>
          <w:marTop w:val="0"/>
          <w:marBottom w:val="0"/>
          <w:divBdr>
            <w:top w:val="none" w:sz="0" w:space="0" w:color="auto"/>
            <w:left w:val="none" w:sz="0" w:space="0" w:color="auto"/>
            <w:bottom w:val="none" w:sz="0" w:space="0" w:color="auto"/>
            <w:right w:val="none" w:sz="0" w:space="0" w:color="auto"/>
          </w:divBdr>
          <w:divsChild>
            <w:div w:id="211307868">
              <w:marLeft w:val="0"/>
              <w:marRight w:val="0"/>
              <w:marTop w:val="0"/>
              <w:marBottom w:val="0"/>
              <w:divBdr>
                <w:top w:val="none" w:sz="0" w:space="0" w:color="auto"/>
                <w:left w:val="none" w:sz="0" w:space="0" w:color="auto"/>
                <w:bottom w:val="none" w:sz="0" w:space="0" w:color="auto"/>
                <w:right w:val="none" w:sz="0" w:space="0" w:color="auto"/>
              </w:divBdr>
              <w:divsChild>
                <w:div w:id="1088504120">
                  <w:marLeft w:val="0"/>
                  <w:marRight w:val="0"/>
                  <w:marTop w:val="0"/>
                  <w:marBottom w:val="0"/>
                  <w:divBdr>
                    <w:top w:val="none" w:sz="0" w:space="0" w:color="auto"/>
                    <w:left w:val="none" w:sz="0" w:space="0" w:color="auto"/>
                    <w:bottom w:val="none" w:sz="0" w:space="0" w:color="auto"/>
                    <w:right w:val="none" w:sz="0" w:space="0" w:color="auto"/>
                  </w:divBdr>
                  <w:divsChild>
                    <w:div w:id="502360216">
                      <w:marLeft w:val="0"/>
                      <w:marRight w:val="0"/>
                      <w:marTop w:val="0"/>
                      <w:marBottom w:val="0"/>
                      <w:divBdr>
                        <w:top w:val="none" w:sz="0" w:space="0" w:color="auto"/>
                        <w:left w:val="none" w:sz="0" w:space="0" w:color="auto"/>
                        <w:bottom w:val="none" w:sz="0" w:space="0" w:color="auto"/>
                        <w:right w:val="none" w:sz="0" w:space="0" w:color="auto"/>
                      </w:divBdr>
                      <w:divsChild>
                        <w:div w:id="1570457185">
                          <w:marLeft w:val="0"/>
                          <w:marRight w:val="0"/>
                          <w:marTop w:val="0"/>
                          <w:marBottom w:val="0"/>
                          <w:divBdr>
                            <w:top w:val="none" w:sz="0" w:space="0" w:color="auto"/>
                            <w:left w:val="none" w:sz="0" w:space="0" w:color="auto"/>
                            <w:bottom w:val="none" w:sz="0" w:space="0" w:color="auto"/>
                            <w:right w:val="none" w:sz="0" w:space="0" w:color="auto"/>
                          </w:divBdr>
                          <w:divsChild>
                            <w:div w:id="9616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645870">
      <w:bodyDiv w:val="1"/>
      <w:marLeft w:val="0"/>
      <w:marRight w:val="0"/>
      <w:marTop w:val="0"/>
      <w:marBottom w:val="0"/>
      <w:divBdr>
        <w:top w:val="none" w:sz="0" w:space="0" w:color="auto"/>
        <w:left w:val="none" w:sz="0" w:space="0" w:color="auto"/>
        <w:bottom w:val="none" w:sz="0" w:space="0" w:color="auto"/>
        <w:right w:val="none" w:sz="0" w:space="0" w:color="auto"/>
      </w:divBdr>
      <w:divsChild>
        <w:div w:id="2114281115">
          <w:marLeft w:val="0"/>
          <w:marRight w:val="0"/>
          <w:marTop w:val="0"/>
          <w:marBottom w:val="0"/>
          <w:divBdr>
            <w:top w:val="none" w:sz="0" w:space="0" w:color="auto"/>
            <w:left w:val="none" w:sz="0" w:space="0" w:color="auto"/>
            <w:bottom w:val="none" w:sz="0" w:space="0" w:color="auto"/>
            <w:right w:val="none" w:sz="0" w:space="0" w:color="auto"/>
          </w:divBdr>
          <w:divsChild>
            <w:div w:id="857160261">
              <w:marLeft w:val="0"/>
              <w:marRight w:val="0"/>
              <w:marTop w:val="0"/>
              <w:marBottom w:val="0"/>
              <w:divBdr>
                <w:top w:val="none" w:sz="0" w:space="0" w:color="auto"/>
                <w:left w:val="none" w:sz="0" w:space="0" w:color="auto"/>
                <w:bottom w:val="none" w:sz="0" w:space="0" w:color="auto"/>
                <w:right w:val="none" w:sz="0" w:space="0" w:color="auto"/>
              </w:divBdr>
              <w:divsChild>
                <w:div w:id="1777402114">
                  <w:marLeft w:val="0"/>
                  <w:marRight w:val="0"/>
                  <w:marTop w:val="0"/>
                  <w:marBottom w:val="0"/>
                  <w:divBdr>
                    <w:top w:val="single" w:sz="6" w:space="0" w:color="CCE2FD"/>
                    <w:left w:val="single" w:sz="6" w:space="0" w:color="CCE2FD"/>
                    <w:bottom w:val="single" w:sz="6" w:space="0" w:color="CCE2FD"/>
                    <w:right w:val="single" w:sz="6" w:space="0" w:color="CCE2FD"/>
                  </w:divBdr>
                  <w:divsChild>
                    <w:div w:id="12756765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59019736">
      <w:bodyDiv w:val="1"/>
      <w:marLeft w:val="0"/>
      <w:marRight w:val="0"/>
      <w:marTop w:val="0"/>
      <w:marBottom w:val="0"/>
      <w:divBdr>
        <w:top w:val="none" w:sz="0" w:space="0" w:color="auto"/>
        <w:left w:val="none" w:sz="0" w:space="0" w:color="auto"/>
        <w:bottom w:val="none" w:sz="0" w:space="0" w:color="auto"/>
        <w:right w:val="none" w:sz="0" w:space="0" w:color="auto"/>
      </w:divBdr>
    </w:div>
    <w:div w:id="2034573014">
      <w:bodyDiv w:val="1"/>
      <w:marLeft w:val="0"/>
      <w:marRight w:val="0"/>
      <w:marTop w:val="0"/>
      <w:marBottom w:val="0"/>
      <w:divBdr>
        <w:top w:val="none" w:sz="0" w:space="0" w:color="auto"/>
        <w:left w:val="none" w:sz="0" w:space="0" w:color="auto"/>
        <w:bottom w:val="none" w:sz="0" w:space="0" w:color="auto"/>
        <w:right w:val="none" w:sz="0" w:space="0" w:color="auto"/>
      </w:divBdr>
    </w:div>
    <w:div w:id="210306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image" Target="media/image4.png"/><Relationship Id="rId39" Type="http://schemas.openxmlformats.org/officeDocument/2006/relationships/hyperlink" Target="http://www.china-pub.com/love/chubanshe/chubanshe.asp?newid=101" TargetMode="External"/><Relationship Id="rId21" Type="http://schemas.openxmlformats.org/officeDocument/2006/relationships/header" Target="header7.xml"/><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7.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image" Target="media/image11.png"/><Relationship Id="rId38" Type="http://schemas.openxmlformats.org/officeDocument/2006/relationships/hyperlink" Target="http://search.china-pub.com/s/?key1=Rod+Johnson+%b5%c8"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88CFF-36C8-404F-92FD-E113E82FB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9403</TotalTime>
  <Pages>1</Pages>
  <Words>4799</Words>
  <Characters>27359</Characters>
  <Application>Microsoft Office Word</Application>
  <DocSecurity>0</DocSecurity>
  <Lines>227</Lines>
  <Paragraphs>64</Paragraphs>
  <ScaleCrop>false</ScaleCrop>
  <HeadingPairs>
    <vt:vector size="2" baseType="variant">
      <vt:variant>
        <vt:lpstr>题目</vt:lpstr>
      </vt:variant>
      <vt:variant>
        <vt:i4>1</vt:i4>
      </vt:variant>
    </vt:vector>
  </HeadingPairs>
  <TitlesOfParts>
    <vt:vector size="1" baseType="lpstr">
      <vt:lpstr>3  I级叶/盘转子错频方案的对比分析</vt:lpstr>
    </vt:vector>
  </TitlesOfParts>
  <Company/>
  <LinksUpToDate>false</LinksUpToDate>
  <CharactersWithSpaces>32094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基于Lucene的全文检索系统的设计与实现</dc:title>
  <dc:subject>基于Lucene的全文检索系统的设计与实现</dc:subject>
  <dc:creator>臧守湃</dc:creator>
  <cp:lastModifiedBy>周伟伦</cp:lastModifiedBy>
  <cp:revision>256</cp:revision>
  <cp:lastPrinted>2011-06-08T15:34:00Z</cp:lastPrinted>
  <dcterms:created xsi:type="dcterms:W3CDTF">2012-05-14T14:22:00Z</dcterms:created>
  <dcterms:modified xsi:type="dcterms:W3CDTF">2016-10-10T08:54:00Z</dcterms:modified>
</cp:coreProperties>
</file>